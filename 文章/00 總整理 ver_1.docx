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E92FA" w14:textId="7AC47C29" w:rsidR="005C5B4D" w:rsidRDefault="004F1E75" w:rsidP="00077F6C">
      <w:pPr>
        <w:pStyle w:val="1"/>
        <w:numPr>
          <w:ilvl w:val="0"/>
          <w:numId w:val="0"/>
        </w:numPr>
        <w:ind w:left="425" w:hanging="425"/>
      </w:pPr>
      <w:bookmarkStart w:id="0" w:name="_Toc165295586"/>
      <w:bookmarkStart w:id="1" w:name="_Toc162382617"/>
      <w:r w:rsidRPr="008A6038">
        <w:rPr>
          <w:rFonts w:hint="eastAsia"/>
        </w:rPr>
        <w:t>摘要</w:t>
      </w:r>
      <w:bookmarkEnd w:id="0"/>
    </w:p>
    <w:p w14:paraId="0EAE7EAB" w14:textId="5D95F82C" w:rsidR="00FA46FD" w:rsidRPr="00C27299" w:rsidRDefault="00FA46FD" w:rsidP="00FA46FD">
      <w:pPr>
        <w:ind w:firstLine="425"/>
      </w:pPr>
      <w:bookmarkStart w:id="2" w:name="_Hlk164358620"/>
      <w:r>
        <w:rPr>
          <w:rFonts w:hint="eastAsia"/>
        </w:rPr>
        <w:t>兩群落之間的共同物種</w:t>
      </w:r>
      <w:ins w:id="3" w:author="昱嫻 郭" w:date="2024-04-27T13:58:00Z" w16du:dateUtc="2024-04-27T05:58:00Z">
        <w:r>
          <w:rPr>
            <w:rFonts w:hint="eastAsia"/>
          </w:rPr>
          <w:t>在群落中所佔的比例，可以做為</w:t>
        </w:r>
      </w:ins>
      <w:r>
        <w:rPr>
          <w:rFonts w:hint="eastAsia"/>
        </w:rPr>
        <w:t>一種表示</w:t>
      </w:r>
      <w:r w:rsidRPr="00FB6915">
        <w:rPr>
          <w:rFonts w:hint="eastAsia"/>
          <w:i/>
          <w:iCs/>
        </w:rPr>
        <w:t>Beta</w:t>
      </w:r>
      <w:r>
        <w:rPr>
          <w:rFonts w:hint="eastAsia"/>
        </w:rPr>
        <w:t>多樣性最簡單且直觀的指標之一。在過去的許多文獻中，以針對不同抽樣方式、調查方法或是資料型態，提出許多針對群落之間共同物種數的估計方法。且在估計方法的建構中，其中一項常見的方式便是使用有母數的估計方式建立估計式。而在過去也有許多研究針對估計單群落中的物種數，在假設</w:t>
      </w:r>
      <w:ins w:id="4" w:author="昱嫻 郭" w:date="2024-04-27T14:00:00Z" w16du:dateUtc="2024-04-27T06:00:00Z">
        <w:r>
          <w:rPr>
            <w:rFonts w:hint="eastAsia"/>
          </w:rPr>
          <w:t>出現</w:t>
        </w:r>
      </w:ins>
      <w:ins w:id="5" w:author="昱嫻 郭" w:date="2024-04-27T14:01:00Z" w16du:dateUtc="2024-04-27T06:01:00Z">
        <w:r>
          <w:rPr>
            <w:rFonts w:hint="eastAsia"/>
          </w:rPr>
          <w:t>型</w:t>
        </w:r>
      </w:ins>
      <w:ins w:id="6" w:author="昱嫻 郭" w:date="2024-04-27T14:00:00Z" w16du:dateUtc="2024-04-27T06:00:00Z">
        <w:r>
          <w:rPr>
            <w:rFonts w:hint="eastAsia"/>
          </w:rPr>
          <w:t>資料中</w:t>
        </w:r>
      </w:ins>
      <w:ins w:id="7" w:author="昱嫻 郭" w:date="2024-04-27T14:01:00Z" w16du:dateUtc="2024-04-27T06:01:00Z">
        <w:r>
          <w:rPr>
            <w:rFonts w:hint="eastAsia"/>
          </w:rPr>
          <w:t>，</w:t>
        </w:r>
      </w:ins>
      <w:r>
        <w:rPr>
          <w:rFonts w:hint="eastAsia"/>
        </w:rPr>
        <w:t>物種</w:t>
      </w:r>
      <w:ins w:id="8" w:author="昱嫻 郭" w:date="2024-04-27T13:59:00Z" w16du:dateUtc="2024-04-27T05:59:00Z">
        <w:r>
          <w:rPr>
            <w:rFonts w:hint="eastAsia"/>
          </w:rPr>
          <w:t>在</w:t>
        </w:r>
      </w:ins>
      <w:ins w:id="9" w:author="昱嫻 郭" w:date="2024-04-27T14:02:00Z" w16du:dateUtc="2024-04-27T06:02:00Z">
        <w:r>
          <w:rPr>
            <w:rFonts w:hint="eastAsia"/>
          </w:rPr>
          <w:t>出現</w:t>
        </w:r>
      </w:ins>
      <w:ins w:id="10" w:author="昱嫻 郭" w:date="2024-04-27T14:01:00Z" w16du:dateUtc="2024-04-27T06:01:00Z">
        <w:r>
          <w:rPr>
            <w:rFonts w:hint="eastAsia"/>
          </w:rPr>
          <w:t>的區塊數</w:t>
        </w:r>
      </w:ins>
      <w:ins w:id="11" w:author="昱嫻 郭" w:date="2024-04-27T14:00:00Z" w16du:dateUtc="2024-04-27T06:00:00Z">
        <w:r>
          <w:rPr>
            <w:rFonts w:hint="eastAsia"/>
          </w:rPr>
          <w:t>占</w:t>
        </w:r>
      </w:ins>
      <w:ins w:id="12" w:author="昱嫻 郭" w:date="2024-04-27T14:02:00Z" w16du:dateUtc="2024-04-27T06:02:00Z">
        <w:r>
          <w:rPr>
            <w:rFonts w:hint="eastAsia"/>
          </w:rPr>
          <w:t>群落中之</w:t>
        </w:r>
      </w:ins>
      <w:ins w:id="13" w:author="昱嫻 郭" w:date="2024-04-27T14:00:00Z" w16du:dateUtc="2024-04-27T06:00:00Z">
        <w:r>
          <w:rPr>
            <w:rFonts w:hint="eastAsia"/>
          </w:rPr>
          <w:t>比例</w:t>
        </w:r>
      </w:ins>
      <w:del w:id="14" w:author="昱嫻 郭" w:date="2024-04-27T13:59:00Z" w16du:dateUtc="2024-04-27T05:59:00Z">
        <w:r w:rsidDel="00194AD9">
          <w:rPr>
            <w:rFonts w:hint="eastAsia"/>
          </w:rPr>
          <w:delText>出現</w:delText>
        </w:r>
      </w:del>
      <w:del w:id="15" w:author="昱嫻 郭" w:date="2024-04-27T14:00:00Z" w16du:dateUtc="2024-04-27T06:00:00Z">
        <w:r w:rsidDel="00194AD9">
          <w:rPr>
            <w:rFonts w:hint="eastAsia"/>
          </w:rPr>
          <w:delText>機率</w:delText>
        </w:r>
      </w:del>
      <w:ins w:id="16" w:author="昱嫻 郭" w:date="2024-04-27T14:02:00Z" w16du:dateUtc="2024-04-27T06:02:00Z">
        <w:r>
          <w:rPr>
            <w:rFonts w:hint="eastAsia"/>
          </w:rPr>
          <w:t>服從</w:t>
        </w:r>
      </w:ins>
      <w:del w:id="17" w:author="昱嫻 郭" w:date="2024-04-27T14:02:00Z" w16du:dateUtc="2024-04-27T06:02:00Z">
        <w:r w:rsidDel="00194AD9">
          <w:rPr>
            <w:rFonts w:hint="eastAsia"/>
          </w:rPr>
          <w:delText>為</w:delText>
        </w:r>
      </w:del>
      <w:r w:rsidR="00CB5718">
        <w:rPr>
          <w:rFonts w:hint="eastAsia"/>
        </w:rPr>
        <w:t>Beta</w:t>
      </w:r>
      <w:r>
        <w:rPr>
          <w:rFonts w:hint="eastAsia"/>
        </w:rPr>
        <w:t>二項分佈</w:t>
      </w:r>
      <w:r>
        <w:rPr>
          <w:rFonts w:hint="eastAsia"/>
        </w:rPr>
        <w:t xml:space="preserve"> (</w:t>
      </w:r>
      <w:r w:rsidRPr="000A4D44">
        <w:t>Beta-binomial</w:t>
      </w:r>
      <w:r>
        <w:rPr>
          <w:rFonts w:hint="eastAsia"/>
        </w:rPr>
        <w:t xml:space="preserve"> distribution) </w:t>
      </w:r>
      <w:r>
        <w:rPr>
          <w:rFonts w:hint="eastAsia"/>
        </w:rPr>
        <w:t>的情況下使用動差法</w:t>
      </w:r>
      <w:r>
        <w:rPr>
          <w:rFonts w:hint="eastAsia"/>
        </w:rPr>
        <w:t xml:space="preserve"> (moment mothed) </w:t>
      </w:r>
      <w:r>
        <w:rPr>
          <w:rFonts w:hint="eastAsia"/>
        </w:rPr>
        <w:t>建立估計式，且都得到良好的估計效果。因此，本文基於</w:t>
      </w:r>
      <w:r w:rsidR="00CB5718">
        <w:rPr>
          <w:rFonts w:hint="eastAsia"/>
        </w:rPr>
        <w:t>Beta</w:t>
      </w:r>
      <w:r>
        <w:rPr>
          <w:rFonts w:hint="eastAsia"/>
        </w:rPr>
        <w:t>二項分佈的模型假設，使用動差法分別針對取後放回與取後不放回兩種抽樣方式，建立三個估計式。並透過多次的電腦模擬，評估估計式的優劣與穩定性。在結果方面，相較於原有的共同種估計方法，本文所提出的方式獲得較小的偏誤，且在</w:t>
      </w:r>
      <w:r>
        <w:rPr>
          <w:rFonts w:hint="eastAsia"/>
        </w:rPr>
        <w:t>RMSE</w:t>
      </w:r>
      <w:r>
        <w:rPr>
          <w:rFonts w:hint="eastAsia"/>
        </w:rPr>
        <w:t>與</w:t>
      </w:r>
      <w:r w:rsidRPr="000A4D44">
        <w:rPr>
          <w:rFonts w:hint="eastAsia"/>
        </w:rPr>
        <w:t>95%</w:t>
      </w:r>
      <w:r w:rsidRPr="000A4D44">
        <w:rPr>
          <w:rFonts w:hint="eastAsia"/>
        </w:rPr>
        <w:t>信賴區間涵蓋率</w:t>
      </w:r>
      <w:r>
        <w:rPr>
          <w:rFonts w:hint="eastAsia"/>
        </w:rPr>
        <w:t xml:space="preserve"> (95% </w:t>
      </w:r>
      <w:r w:rsidRPr="000A4D44">
        <w:t>confidence interval coverage</w:t>
      </w:r>
      <w:del w:id="18" w:author="昱嫻 郭" w:date="2024-04-27T14:03:00Z" w16du:dateUtc="2024-04-27T06:03:00Z">
        <w:r w:rsidDel="00194AD9">
          <w:rPr>
            <w:rFonts w:hint="eastAsia"/>
          </w:rPr>
          <w:delText>, 95% CI coverage</w:delText>
        </w:r>
      </w:del>
      <w:r>
        <w:rPr>
          <w:rFonts w:hint="eastAsia"/>
        </w:rPr>
        <w:t xml:space="preserve">) </w:t>
      </w:r>
      <w:r>
        <w:rPr>
          <w:rFonts w:hint="eastAsia"/>
        </w:rPr>
        <w:t>兩項評估指標上，也相較現有的估計方法具有更好的表現。最後，將其應用至實例資料中，比較本篇所提出的估計式與現有估計式的結果差異，在計算群落共同種時，本文所提出的估計結果會高於現有估計式。</w:t>
      </w:r>
    </w:p>
    <w:p w14:paraId="573E30C0" w14:textId="77777777" w:rsidR="00FA46FD" w:rsidRDefault="00FA46FD" w:rsidP="00FA46FD"/>
    <w:p w14:paraId="07E10C4C" w14:textId="13580199" w:rsidR="00FA46FD" w:rsidRPr="007B3298" w:rsidRDefault="00FA46FD" w:rsidP="00FA46FD">
      <w:pPr>
        <w:pStyle w:val="a9"/>
        <w:ind w:left="425" w:hanging="425"/>
        <w:contextualSpacing w:val="0"/>
      </w:pPr>
      <w:r>
        <w:rPr>
          <w:rFonts w:hint="eastAsia"/>
        </w:rPr>
        <w:t>關鍵字：物種豐富度、共同物種、</w:t>
      </w:r>
      <w:r w:rsidR="00CB5718">
        <w:rPr>
          <w:rFonts w:hint="eastAsia"/>
        </w:rPr>
        <w:t>Beta</w:t>
      </w:r>
      <w:r>
        <w:rPr>
          <w:rFonts w:hint="eastAsia"/>
        </w:rPr>
        <w:t>二項分佈、動差法</w:t>
      </w:r>
    </w:p>
    <w:p w14:paraId="5FA16B37" w14:textId="77777777" w:rsidR="00FA46FD" w:rsidRDefault="00FA46FD" w:rsidP="00FA46FD">
      <w:pPr>
        <w:pStyle w:val="a9"/>
        <w:widowControl/>
        <w:spacing w:line="240" w:lineRule="auto"/>
        <w:ind w:left="425" w:hanging="425"/>
        <w:contextualSpacing w:val="0"/>
      </w:pPr>
      <w:r>
        <w:br w:type="page"/>
      </w:r>
    </w:p>
    <w:p w14:paraId="4E9B123E" w14:textId="77777777" w:rsidR="00FA46FD" w:rsidRDefault="00FA46FD" w:rsidP="00FA46FD">
      <w:pPr>
        <w:pStyle w:val="1"/>
        <w:numPr>
          <w:ilvl w:val="0"/>
          <w:numId w:val="0"/>
        </w:numPr>
      </w:pPr>
      <w:bookmarkStart w:id="19" w:name="_Toc165124952"/>
      <w:bookmarkStart w:id="20" w:name="_Toc165295587"/>
      <w:r>
        <w:rPr>
          <w:rFonts w:hint="eastAsia"/>
        </w:rPr>
        <w:lastRenderedPageBreak/>
        <w:t>A</w:t>
      </w:r>
      <w:r w:rsidRPr="00595F08">
        <w:t>bstract</w:t>
      </w:r>
      <w:bookmarkEnd w:id="19"/>
      <w:bookmarkEnd w:id="20"/>
    </w:p>
    <w:p w14:paraId="2E17B8A1" w14:textId="77777777" w:rsidR="00FA46FD" w:rsidRDefault="00FA46FD" w:rsidP="00FA46FD">
      <w:pPr>
        <w:ind w:firstLine="425"/>
      </w:pPr>
      <w:r w:rsidRPr="00194AD9">
        <w:t xml:space="preserve">The proportion of shared species between two communities can be a simple and intuitive indicator of beta diversity. In many past studies, various estimation methods for the number of shared species between communities have been proposed for different sampling methods, survey techniques, or data types. One common approach in constructing estimation methods is to use parametric estimation methods to develop estimation equations. Additionally, many studies have focused on estimating the number of species within a single community, assuming that the proportion of species in appearance data blocks follows a beta-binomial distribution, and have used the moment method to construct estimation equations, all of which have achieved good estimation results. Therefore, based on the assumption of the beta-binomial distribution model, this study uses the moment method to construct three estimation equations for both </w:t>
      </w:r>
      <w:r>
        <w:t>samplings</w:t>
      </w:r>
      <w:r w:rsidRPr="00194AD9">
        <w:t xml:space="preserve"> with replacement and without replacement. </w:t>
      </w:r>
      <w:r w:rsidRPr="00C12134">
        <w:t>Multiple computer simulations evaluate the effectiveness and stability of the estimation equations.</w:t>
      </w:r>
      <w:r w:rsidRPr="00194AD9">
        <w:t xml:space="preserve"> In terms of results, compared to existing methods for estimating shared species, the proposed method in this study yields smaller biases</w:t>
      </w:r>
      <w:r>
        <w:t>. It demonstrates</w:t>
      </w:r>
      <w:r w:rsidRPr="00194AD9">
        <w:t xml:space="preserve"> better performance in terms of RMSE and 95% confidence interval coverage. Finally, the proposed estimation equations are applied to empirical data to compare the results with existing estimation equations. The estimation results from this study are higher than those from existing estimation equations when calculating shared species between communities.</w:t>
      </w:r>
    </w:p>
    <w:p w14:paraId="5F12C5BD" w14:textId="77777777" w:rsidR="00FA46FD" w:rsidRDefault="00FA46FD" w:rsidP="00FA46FD"/>
    <w:p w14:paraId="6E38C7E9" w14:textId="77777777" w:rsidR="00FA46FD" w:rsidRDefault="00FA46FD" w:rsidP="00FA46FD">
      <w:r>
        <w:rPr>
          <w:rFonts w:hint="eastAsia"/>
        </w:rPr>
        <w:t xml:space="preserve">Keywords: </w:t>
      </w:r>
      <w:r w:rsidRPr="007B3298">
        <w:t xml:space="preserve">Species richness, </w:t>
      </w:r>
      <w:r>
        <w:rPr>
          <w:rFonts w:hint="eastAsia"/>
        </w:rPr>
        <w:t>shared</w:t>
      </w:r>
      <w:r w:rsidRPr="007B3298">
        <w:t xml:space="preserve"> species, </w:t>
      </w:r>
      <w:r>
        <w:rPr>
          <w:rFonts w:hint="eastAsia"/>
        </w:rPr>
        <w:t>B</w:t>
      </w:r>
      <w:r w:rsidRPr="007B3298">
        <w:t>eta</w:t>
      </w:r>
      <w:r>
        <w:rPr>
          <w:rFonts w:hint="eastAsia"/>
        </w:rPr>
        <w:t>-</w:t>
      </w:r>
      <w:r w:rsidRPr="007B3298">
        <w:t xml:space="preserve">binomial distribution, </w:t>
      </w:r>
      <w:r>
        <w:rPr>
          <w:rFonts w:hint="eastAsia"/>
        </w:rPr>
        <w:t>moment</w:t>
      </w:r>
      <w:r w:rsidRPr="007B3298">
        <w:t xml:space="preserve"> method</w:t>
      </w:r>
      <w:r>
        <w:rPr>
          <w:rFonts w:hint="eastAsia"/>
        </w:rPr>
        <w:t>.</w:t>
      </w:r>
      <w:bookmarkEnd w:id="2"/>
    </w:p>
    <w:p w14:paraId="0A6EF33B" w14:textId="5B352C3A" w:rsidR="003A387B" w:rsidRPr="008A6038" w:rsidRDefault="003A387B" w:rsidP="00362810">
      <w:pPr>
        <w:pStyle w:val="1"/>
        <w:numPr>
          <w:ilvl w:val="0"/>
          <w:numId w:val="0"/>
        </w:numPr>
        <w:ind w:left="425" w:hanging="425"/>
      </w:pPr>
      <w:bookmarkStart w:id="21" w:name="_Toc165295588"/>
      <w:r w:rsidRPr="008A6038">
        <w:rPr>
          <w:rFonts w:hint="eastAsia"/>
        </w:rPr>
        <w:lastRenderedPageBreak/>
        <w:t>目錄</w:t>
      </w:r>
      <w:bookmarkEnd w:id="21"/>
    </w:p>
    <w:p w14:paraId="14578FC2" w14:textId="288AC035" w:rsidR="00CC05FC" w:rsidRDefault="00006C9B">
      <w:pPr>
        <w:pStyle w:val="18"/>
        <w:tabs>
          <w:tab w:val="right" w:leader="dot" w:pos="8296"/>
        </w:tabs>
        <w:rPr>
          <w:rFonts w:asciiTheme="minorHAnsi" w:eastAsiaTheme="minorEastAsia" w:hAnsiTheme="minorHAnsi" w:cstheme="minorBidi"/>
          <w:b w:val="0"/>
          <w:noProof/>
          <w:kern w:val="2"/>
          <w14:ligatures w14:val="standardContextual"/>
        </w:rPr>
      </w:pPr>
      <w:r w:rsidRPr="008A6038">
        <w:rPr>
          <w:bCs/>
        </w:rPr>
        <w:fldChar w:fldCharType="begin"/>
      </w:r>
      <w:r w:rsidRPr="008A6038">
        <w:rPr>
          <w:bCs/>
        </w:rPr>
        <w:instrText xml:space="preserve"> TOC \o "1-2" \h \z \u </w:instrText>
      </w:r>
      <w:r w:rsidRPr="008A6038">
        <w:rPr>
          <w:bCs/>
        </w:rPr>
        <w:fldChar w:fldCharType="separate"/>
      </w:r>
      <w:hyperlink w:anchor="_Toc165295586" w:history="1">
        <w:r w:rsidR="00CC05FC" w:rsidRPr="00354DB4">
          <w:rPr>
            <w:rStyle w:val="afe"/>
            <w:rFonts w:hint="eastAsia"/>
            <w:noProof/>
          </w:rPr>
          <w:t>摘要</w:t>
        </w:r>
        <w:r w:rsidR="00CC05FC">
          <w:rPr>
            <w:noProof/>
            <w:webHidden/>
          </w:rPr>
          <w:tab/>
        </w:r>
        <w:r w:rsidR="00CC05FC">
          <w:rPr>
            <w:noProof/>
            <w:webHidden/>
          </w:rPr>
          <w:fldChar w:fldCharType="begin"/>
        </w:r>
        <w:r w:rsidR="00CC05FC">
          <w:rPr>
            <w:noProof/>
            <w:webHidden/>
          </w:rPr>
          <w:instrText xml:space="preserve"> PAGEREF _Toc165295586 \h </w:instrText>
        </w:r>
        <w:r w:rsidR="00CC05FC">
          <w:rPr>
            <w:noProof/>
            <w:webHidden/>
          </w:rPr>
        </w:r>
        <w:r w:rsidR="00CC05FC">
          <w:rPr>
            <w:noProof/>
            <w:webHidden/>
          </w:rPr>
          <w:fldChar w:fldCharType="separate"/>
        </w:r>
        <w:r w:rsidR="00CC05FC">
          <w:rPr>
            <w:noProof/>
            <w:webHidden/>
          </w:rPr>
          <w:t>i</w:t>
        </w:r>
        <w:r w:rsidR="00CC05FC">
          <w:rPr>
            <w:noProof/>
            <w:webHidden/>
          </w:rPr>
          <w:fldChar w:fldCharType="end"/>
        </w:r>
      </w:hyperlink>
    </w:p>
    <w:p w14:paraId="7E32CFBA" w14:textId="37B4D57A" w:rsidR="00CC05FC" w:rsidRDefault="00000000">
      <w:pPr>
        <w:pStyle w:val="18"/>
        <w:tabs>
          <w:tab w:val="right" w:leader="dot" w:pos="8296"/>
        </w:tabs>
        <w:rPr>
          <w:rFonts w:asciiTheme="minorHAnsi" w:eastAsiaTheme="minorEastAsia" w:hAnsiTheme="minorHAnsi" w:cstheme="minorBidi"/>
          <w:b w:val="0"/>
          <w:noProof/>
          <w:kern w:val="2"/>
          <w14:ligatures w14:val="standardContextual"/>
        </w:rPr>
      </w:pPr>
      <w:hyperlink w:anchor="_Toc165295587" w:history="1">
        <w:r w:rsidR="00CC05FC" w:rsidRPr="00354DB4">
          <w:rPr>
            <w:rStyle w:val="afe"/>
            <w:noProof/>
          </w:rPr>
          <w:t>Abstract</w:t>
        </w:r>
        <w:r w:rsidR="00CC05FC">
          <w:rPr>
            <w:noProof/>
            <w:webHidden/>
          </w:rPr>
          <w:tab/>
        </w:r>
        <w:r w:rsidR="00CC05FC">
          <w:rPr>
            <w:noProof/>
            <w:webHidden/>
          </w:rPr>
          <w:fldChar w:fldCharType="begin"/>
        </w:r>
        <w:r w:rsidR="00CC05FC">
          <w:rPr>
            <w:noProof/>
            <w:webHidden/>
          </w:rPr>
          <w:instrText xml:space="preserve"> PAGEREF _Toc165295587 \h </w:instrText>
        </w:r>
        <w:r w:rsidR="00CC05FC">
          <w:rPr>
            <w:noProof/>
            <w:webHidden/>
          </w:rPr>
        </w:r>
        <w:r w:rsidR="00CC05FC">
          <w:rPr>
            <w:noProof/>
            <w:webHidden/>
          </w:rPr>
          <w:fldChar w:fldCharType="separate"/>
        </w:r>
        <w:r w:rsidR="00CC05FC">
          <w:rPr>
            <w:noProof/>
            <w:webHidden/>
          </w:rPr>
          <w:t>ii</w:t>
        </w:r>
        <w:r w:rsidR="00CC05FC">
          <w:rPr>
            <w:noProof/>
            <w:webHidden/>
          </w:rPr>
          <w:fldChar w:fldCharType="end"/>
        </w:r>
      </w:hyperlink>
    </w:p>
    <w:p w14:paraId="7E5812FE" w14:textId="3ACD8E8C" w:rsidR="00CC05FC" w:rsidRDefault="00000000">
      <w:pPr>
        <w:pStyle w:val="18"/>
        <w:tabs>
          <w:tab w:val="right" w:leader="dot" w:pos="8296"/>
        </w:tabs>
        <w:rPr>
          <w:rFonts w:asciiTheme="minorHAnsi" w:eastAsiaTheme="minorEastAsia" w:hAnsiTheme="minorHAnsi" w:cstheme="minorBidi"/>
          <w:b w:val="0"/>
          <w:noProof/>
          <w:kern w:val="2"/>
          <w14:ligatures w14:val="standardContextual"/>
        </w:rPr>
      </w:pPr>
      <w:hyperlink w:anchor="_Toc165295588" w:history="1">
        <w:r w:rsidR="00CC05FC" w:rsidRPr="00354DB4">
          <w:rPr>
            <w:rStyle w:val="afe"/>
            <w:rFonts w:hint="eastAsia"/>
            <w:noProof/>
          </w:rPr>
          <w:t>目錄</w:t>
        </w:r>
        <w:r w:rsidR="00CC05FC">
          <w:rPr>
            <w:noProof/>
            <w:webHidden/>
          </w:rPr>
          <w:tab/>
        </w:r>
        <w:r w:rsidR="00CC05FC">
          <w:rPr>
            <w:noProof/>
            <w:webHidden/>
          </w:rPr>
          <w:fldChar w:fldCharType="begin"/>
        </w:r>
        <w:r w:rsidR="00CC05FC">
          <w:rPr>
            <w:noProof/>
            <w:webHidden/>
          </w:rPr>
          <w:instrText xml:space="preserve"> PAGEREF _Toc165295588 \h </w:instrText>
        </w:r>
        <w:r w:rsidR="00CC05FC">
          <w:rPr>
            <w:noProof/>
            <w:webHidden/>
          </w:rPr>
        </w:r>
        <w:r w:rsidR="00CC05FC">
          <w:rPr>
            <w:noProof/>
            <w:webHidden/>
          </w:rPr>
          <w:fldChar w:fldCharType="separate"/>
        </w:r>
        <w:r w:rsidR="00CC05FC">
          <w:rPr>
            <w:noProof/>
            <w:webHidden/>
          </w:rPr>
          <w:t>iii</w:t>
        </w:r>
        <w:r w:rsidR="00CC05FC">
          <w:rPr>
            <w:noProof/>
            <w:webHidden/>
          </w:rPr>
          <w:fldChar w:fldCharType="end"/>
        </w:r>
      </w:hyperlink>
    </w:p>
    <w:p w14:paraId="13DDA75E" w14:textId="5794EFB2" w:rsidR="00CC05FC" w:rsidRDefault="00000000">
      <w:pPr>
        <w:pStyle w:val="18"/>
        <w:tabs>
          <w:tab w:val="right" w:leader="dot" w:pos="8296"/>
        </w:tabs>
        <w:rPr>
          <w:rFonts w:asciiTheme="minorHAnsi" w:eastAsiaTheme="minorEastAsia" w:hAnsiTheme="minorHAnsi" w:cstheme="minorBidi"/>
          <w:b w:val="0"/>
          <w:noProof/>
          <w:kern w:val="2"/>
          <w14:ligatures w14:val="standardContextual"/>
        </w:rPr>
      </w:pPr>
      <w:hyperlink w:anchor="_Toc165295589" w:history="1">
        <w:r w:rsidR="00CC05FC" w:rsidRPr="00354DB4">
          <w:rPr>
            <w:rStyle w:val="afe"/>
            <w:rFonts w:hint="eastAsia"/>
            <w:noProof/>
          </w:rPr>
          <w:t>圖目錄</w:t>
        </w:r>
        <w:r w:rsidR="00CC05FC">
          <w:rPr>
            <w:noProof/>
            <w:webHidden/>
          </w:rPr>
          <w:tab/>
        </w:r>
        <w:r w:rsidR="00CC05FC">
          <w:rPr>
            <w:noProof/>
            <w:webHidden/>
          </w:rPr>
          <w:fldChar w:fldCharType="begin"/>
        </w:r>
        <w:r w:rsidR="00CC05FC">
          <w:rPr>
            <w:noProof/>
            <w:webHidden/>
          </w:rPr>
          <w:instrText xml:space="preserve"> PAGEREF _Toc165295589 \h </w:instrText>
        </w:r>
        <w:r w:rsidR="00CC05FC">
          <w:rPr>
            <w:noProof/>
            <w:webHidden/>
          </w:rPr>
        </w:r>
        <w:r w:rsidR="00CC05FC">
          <w:rPr>
            <w:noProof/>
            <w:webHidden/>
          </w:rPr>
          <w:fldChar w:fldCharType="separate"/>
        </w:r>
        <w:r w:rsidR="00CC05FC">
          <w:rPr>
            <w:noProof/>
            <w:webHidden/>
          </w:rPr>
          <w:t>iv</w:t>
        </w:r>
        <w:r w:rsidR="00CC05FC">
          <w:rPr>
            <w:noProof/>
            <w:webHidden/>
          </w:rPr>
          <w:fldChar w:fldCharType="end"/>
        </w:r>
      </w:hyperlink>
    </w:p>
    <w:p w14:paraId="396A75D3" w14:textId="6001B8B0" w:rsidR="00CC05FC" w:rsidRDefault="00000000">
      <w:pPr>
        <w:pStyle w:val="18"/>
        <w:tabs>
          <w:tab w:val="right" w:leader="dot" w:pos="8296"/>
        </w:tabs>
        <w:rPr>
          <w:rFonts w:asciiTheme="minorHAnsi" w:eastAsiaTheme="minorEastAsia" w:hAnsiTheme="minorHAnsi" w:cstheme="minorBidi"/>
          <w:b w:val="0"/>
          <w:noProof/>
          <w:kern w:val="2"/>
          <w14:ligatures w14:val="standardContextual"/>
        </w:rPr>
      </w:pPr>
      <w:hyperlink w:anchor="_Toc165295590" w:history="1">
        <w:r w:rsidR="00CC05FC" w:rsidRPr="00354DB4">
          <w:rPr>
            <w:rStyle w:val="afe"/>
            <w:rFonts w:hint="eastAsia"/>
            <w:noProof/>
          </w:rPr>
          <w:t>表目錄</w:t>
        </w:r>
        <w:r w:rsidR="00CC05FC">
          <w:rPr>
            <w:noProof/>
            <w:webHidden/>
          </w:rPr>
          <w:tab/>
        </w:r>
        <w:r w:rsidR="00CC05FC">
          <w:rPr>
            <w:noProof/>
            <w:webHidden/>
          </w:rPr>
          <w:fldChar w:fldCharType="begin"/>
        </w:r>
        <w:r w:rsidR="00CC05FC">
          <w:rPr>
            <w:noProof/>
            <w:webHidden/>
          </w:rPr>
          <w:instrText xml:space="preserve"> PAGEREF _Toc165295590 \h </w:instrText>
        </w:r>
        <w:r w:rsidR="00CC05FC">
          <w:rPr>
            <w:noProof/>
            <w:webHidden/>
          </w:rPr>
        </w:r>
        <w:r w:rsidR="00CC05FC">
          <w:rPr>
            <w:noProof/>
            <w:webHidden/>
          </w:rPr>
          <w:fldChar w:fldCharType="separate"/>
        </w:r>
        <w:r w:rsidR="00CC05FC">
          <w:rPr>
            <w:noProof/>
            <w:webHidden/>
          </w:rPr>
          <w:t>v</w:t>
        </w:r>
        <w:r w:rsidR="00CC05FC">
          <w:rPr>
            <w:noProof/>
            <w:webHidden/>
          </w:rPr>
          <w:fldChar w:fldCharType="end"/>
        </w:r>
      </w:hyperlink>
    </w:p>
    <w:p w14:paraId="4436EDBA" w14:textId="3CA9A795" w:rsidR="00CC05FC" w:rsidRDefault="00000000">
      <w:pPr>
        <w:pStyle w:val="18"/>
        <w:tabs>
          <w:tab w:val="right" w:leader="dot" w:pos="8296"/>
        </w:tabs>
        <w:rPr>
          <w:rFonts w:asciiTheme="minorHAnsi" w:eastAsiaTheme="minorEastAsia" w:hAnsiTheme="minorHAnsi" w:cstheme="minorBidi"/>
          <w:b w:val="0"/>
          <w:noProof/>
          <w:kern w:val="2"/>
          <w14:ligatures w14:val="standardContextual"/>
        </w:rPr>
      </w:pPr>
      <w:hyperlink w:anchor="_Toc165295591" w:history="1">
        <w:r w:rsidR="00CC05FC" w:rsidRPr="00354DB4">
          <w:rPr>
            <w:rStyle w:val="afe"/>
            <w:rFonts w:hint="eastAsia"/>
            <w:noProof/>
          </w:rPr>
          <w:t>第</w:t>
        </w:r>
        <w:r w:rsidR="00CC05FC" w:rsidRPr="00354DB4">
          <w:rPr>
            <w:rStyle w:val="afe"/>
            <w:rFonts w:hint="eastAsia"/>
            <w:noProof/>
          </w:rPr>
          <w:t>1</w:t>
        </w:r>
        <w:r w:rsidR="00CC05FC" w:rsidRPr="00354DB4">
          <w:rPr>
            <w:rStyle w:val="afe"/>
            <w:rFonts w:hint="eastAsia"/>
            <w:noProof/>
          </w:rPr>
          <w:t>章</w:t>
        </w:r>
        <w:r w:rsidR="00CC05FC" w:rsidRPr="00354DB4">
          <w:rPr>
            <w:rStyle w:val="afe"/>
            <w:rFonts w:hint="eastAsia"/>
            <w:noProof/>
          </w:rPr>
          <w:t xml:space="preserve"> </w:t>
        </w:r>
        <w:r w:rsidR="00CC05FC" w:rsidRPr="00354DB4">
          <w:rPr>
            <w:rStyle w:val="afe"/>
            <w:rFonts w:hint="eastAsia"/>
            <w:noProof/>
          </w:rPr>
          <w:t>緒論</w:t>
        </w:r>
        <w:r w:rsidR="00CC05FC">
          <w:rPr>
            <w:noProof/>
            <w:webHidden/>
          </w:rPr>
          <w:tab/>
        </w:r>
        <w:r w:rsidR="00CC05FC">
          <w:rPr>
            <w:noProof/>
            <w:webHidden/>
          </w:rPr>
          <w:fldChar w:fldCharType="begin"/>
        </w:r>
        <w:r w:rsidR="00CC05FC">
          <w:rPr>
            <w:noProof/>
            <w:webHidden/>
          </w:rPr>
          <w:instrText xml:space="preserve"> PAGEREF _Toc165295591 \h </w:instrText>
        </w:r>
        <w:r w:rsidR="00CC05FC">
          <w:rPr>
            <w:noProof/>
            <w:webHidden/>
          </w:rPr>
        </w:r>
        <w:r w:rsidR="00CC05FC">
          <w:rPr>
            <w:noProof/>
            <w:webHidden/>
          </w:rPr>
          <w:fldChar w:fldCharType="separate"/>
        </w:r>
        <w:r w:rsidR="00CC05FC">
          <w:rPr>
            <w:noProof/>
            <w:webHidden/>
          </w:rPr>
          <w:t>1</w:t>
        </w:r>
        <w:r w:rsidR="00CC05FC">
          <w:rPr>
            <w:noProof/>
            <w:webHidden/>
          </w:rPr>
          <w:fldChar w:fldCharType="end"/>
        </w:r>
      </w:hyperlink>
    </w:p>
    <w:p w14:paraId="0A4ADCC1" w14:textId="27ED4D60" w:rsidR="00CC05FC" w:rsidRDefault="00000000">
      <w:pPr>
        <w:pStyle w:val="18"/>
        <w:tabs>
          <w:tab w:val="right" w:leader="dot" w:pos="8296"/>
        </w:tabs>
        <w:rPr>
          <w:rFonts w:asciiTheme="minorHAnsi" w:eastAsiaTheme="minorEastAsia" w:hAnsiTheme="minorHAnsi" w:cstheme="minorBidi"/>
          <w:b w:val="0"/>
          <w:noProof/>
          <w:kern w:val="2"/>
          <w14:ligatures w14:val="standardContextual"/>
        </w:rPr>
      </w:pPr>
      <w:hyperlink w:anchor="_Toc165295592" w:history="1">
        <w:r w:rsidR="00CC05FC" w:rsidRPr="00354DB4">
          <w:rPr>
            <w:rStyle w:val="afe"/>
            <w:rFonts w:hint="eastAsia"/>
            <w:bCs/>
            <w:noProof/>
          </w:rPr>
          <w:t>第</w:t>
        </w:r>
        <w:r w:rsidR="00CC05FC" w:rsidRPr="00354DB4">
          <w:rPr>
            <w:rStyle w:val="afe"/>
            <w:rFonts w:hint="eastAsia"/>
            <w:bCs/>
            <w:noProof/>
          </w:rPr>
          <w:t>2</w:t>
        </w:r>
        <w:r w:rsidR="00CC05FC" w:rsidRPr="00354DB4">
          <w:rPr>
            <w:rStyle w:val="afe"/>
            <w:rFonts w:hint="eastAsia"/>
            <w:bCs/>
            <w:noProof/>
          </w:rPr>
          <w:t>章</w:t>
        </w:r>
        <w:r w:rsidR="00CC05FC" w:rsidRPr="00354DB4">
          <w:rPr>
            <w:rStyle w:val="afe"/>
            <w:rFonts w:hint="eastAsia"/>
            <w:bCs/>
            <w:noProof/>
          </w:rPr>
          <w:t xml:space="preserve"> </w:t>
        </w:r>
        <w:r w:rsidR="00CC05FC" w:rsidRPr="00354DB4">
          <w:rPr>
            <w:rStyle w:val="afe"/>
            <w:rFonts w:hint="eastAsia"/>
            <w:bCs/>
            <w:noProof/>
          </w:rPr>
          <w:t>模型符號介紹與相關文獻回顧</w:t>
        </w:r>
        <w:r w:rsidR="00CC05FC">
          <w:rPr>
            <w:noProof/>
            <w:webHidden/>
          </w:rPr>
          <w:tab/>
        </w:r>
        <w:r w:rsidR="00CC05FC">
          <w:rPr>
            <w:noProof/>
            <w:webHidden/>
          </w:rPr>
          <w:fldChar w:fldCharType="begin"/>
        </w:r>
        <w:r w:rsidR="00CC05FC">
          <w:rPr>
            <w:noProof/>
            <w:webHidden/>
          </w:rPr>
          <w:instrText xml:space="preserve"> PAGEREF _Toc165295592 \h </w:instrText>
        </w:r>
        <w:r w:rsidR="00CC05FC">
          <w:rPr>
            <w:noProof/>
            <w:webHidden/>
          </w:rPr>
        </w:r>
        <w:r w:rsidR="00CC05FC">
          <w:rPr>
            <w:noProof/>
            <w:webHidden/>
          </w:rPr>
          <w:fldChar w:fldCharType="separate"/>
        </w:r>
        <w:r w:rsidR="00CC05FC">
          <w:rPr>
            <w:noProof/>
            <w:webHidden/>
          </w:rPr>
          <w:t>4</w:t>
        </w:r>
        <w:r w:rsidR="00CC05FC">
          <w:rPr>
            <w:noProof/>
            <w:webHidden/>
          </w:rPr>
          <w:fldChar w:fldCharType="end"/>
        </w:r>
      </w:hyperlink>
    </w:p>
    <w:p w14:paraId="750385F7" w14:textId="78DB304B" w:rsidR="00CC05FC" w:rsidRDefault="00000000">
      <w:pPr>
        <w:pStyle w:val="21"/>
        <w:tabs>
          <w:tab w:val="left" w:pos="960"/>
          <w:tab w:val="right" w:leader="dot" w:pos="8296"/>
        </w:tabs>
        <w:rPr>
          <w:rFonts w:asciiTheme="minorHAnsi" w:eastAsiaTheme="minorEastAsia" w:hAnsiTheme="minorHAnsi" w:cstheme="minorBidi"/>
          <w:noProof/>
          <w:kern w:val="2"/>
          <w14:ligatures w14:val="standardContextual"/>
        </w:rPr>
      </w:pPr>
      <w:hyperlink w:anchor="_Toc165295593" w:history="1">
        <w:r w:rsidR="00CC05FC" w:rsidRPr="00354DB4">
          <w:rPr>
            <w:rStyle w:val="afe"/>
            <w:noProof/>
          </w:rPr>
          <w:t>2.1</w:t>
        </w:r>
        <w:r w:rsidR="00CC05FC">
          <w:rPr>
            <w:rFonts w:asciiTheme="minorHAnsi" w:eastAsiaTheme="minorEastAsia" w:hAnsiTheme="minorHAnsi" w:cstheme="minorBidi"/>
            <w:noProof/>
            <w:kern w:val="2"/>
            <w14:ligatures w14:val="standardContextual"/>
          </w:rPr>
          <w:tab/>
        </w:r>
        <w:r w:rsidR="00CC05FC" w:rsidRPr="00354DB4">
          <w:rPr>
            <w:rStyle w:val="afe"/>
            <w:rFonts w:hint="eastAsia"/>
            <w:noProof/>
          </w:rPr>
          <w:t>符號定義</w:t>
        </w:r>
        <w:r w:rsidR="00CC05FC">
          <w:rPr>
            <w:noProof/>
            <w:webHidden/>
          </w:rPr>
          <w:tab/>
        </w:r>
        <w:r w:rsidR="00CC05FC">
          <w:rPr>
            <w:noProof/>
            <w:webHidden/>
          </w:rPr>
          <w:fldChar w:fldCharType="begin"/>
        </w:r>
        <w:r w:rsidR="00CC05FC">
          <w:rPr>
            <w:noProof/>
            <w:webHidden/>
          </w:rPr>
          <w:instrText xml:space="preserve"> PAGEREF _Toc165295593 \h </w:instrText>
        </w:r>
        <w:r w:rsidR="00CC05FC">
          <w:rPr>
            <w:noProof/>
            <w:webHidden/>
          </w:rPr>
        </w:r>
        <w:r w:rsidR="00CC05FC">
          <w:rPr>
            <w:noProof/>
            <w:webHidden/>
          </w:rPr>
          <w:fldChar w:fldCharType="separate"/>
        </w:r>
        <w:r w:rsidR="00CC05FC">
          <w:rPr>
            <w:noProof/>
            <w:webHidden/>
          </w:rPr>
          <w:t>4</w:t>
        </w:r>
        <w:r w:rsidR="00CC05FC">
          <w:rPr>
            <w:noProof/>
            <w:webHidden/>
          </w:rPr>
          <w:fldChar w:fldCharType="end"/>
        </w:r>
      </w:hyperlink>
    </w:p>
    <w:p w14:paraId="23375B3B" w14:textId="11693334" w:rsidR="00CC05FC" w:rsidRDefault="00000000">
      <w:pPr>
        <w:pStyle w:val="21"/>
        <w:tabs>
          <w:tab w:val="left" w:pos="960"/>
          <w:tab w:val="right" w:leader="dot" w:pos="8296"/>
        </w:tabs>
        <w:rPr>
          <w:rFonts w:asciiTheme="minorHAnsi" w:eastAsiaTheme="minorEastAsia" w:hAnsiTheme="minorHAnsi" w:cstheme="minorBidi"/>
          <w:noProof/>
          <w:kern w:val="2"/>
          <w14:ligatures w14:val="standardContextual"/>
        </w:rPr>
      </w:pPr>
      <w:hyperlink w:anchor="_Toc165295594" w:history="1">
        <w:r w:rsidR="00CC05FC" w:rsidRPr="00354DB4">
          <w:rPr>
            <w:rStyle w:val="afe"/>
            <w:noProof/>
          </w:rPr>
          <w:t>2.2</w:t>
        </w:r>
        <w:r w:rsidR="00CC05FC">
          <w:rPr>
            <w:rFonts w:asciiTheme="minorHAnsi" w:eastAsiaTheme="minorEastAsia" w:hAnsiTheme="minorHAnsi" w:cstheme="minorBidi"/>
            <w:noProof/>
            <w:kern w:val="2"/>
            <w14:ligatures w14:val="standardContextual"/>
          </w:rPr>
          <w:tab/>
        </w:r>
        <w:r w:rsidR="00CC05FC" w:rsidRPr="00354DB4">
          <w:rPr>
            <w:rStyle w:val="afe"/>
            <w:rFonts w:hint="eastAsia"/>
            <w:noProof/>
          </w:rPr>
          <w:t>相關文獻回顧</w:t>
        </w:r>
        <w:r w:rsidR="00CC05FC">
          <w:rPr>
            <w:noProof/>
            <w:webHidden/>
          </w:rPr>
          <w:tab/>
        </w:r>
        <w:r w:rsidR="00CC05FC">
          <w:rPr>
            <w:noProof/>
            <w:webHidden/>
          </w:rPr>
          <w:fldChar w:fldCharType="begin"/>
        </w:r>
        <w:r w:rsidR="00CC05FC">
          <w:rPr>
            <w:noProof/>
            <w:webHidden/>
          </w:rPr>
          <w:instrText xml:space="preserve"> PAGEREF _Toc165295594 \h </w:instrText>
        </w:r>
        <w:r w:rsidR="00CC05FC">
          <w:rPr>
            <w:noProof/>
            <w:webHidden/>
          </w:rPr>
        </w:r>
        <w:r w:rsidR="00CC05FC">
          <w:rPr>
            <w:noProof/>
            <w:webHidden/>
          </w:rPr>
          <w:fldChar w:fldCharType="separate"/>
        </w:r>
        <w:r w:rsidR="00CC05FC">
          <w:rPr>
            <w:noProof/>
            <w:webHidden/>
          </w:rPr>
          <w:t>6</w:t>
        </w:r>
        <w:r w:rsidR="00CC05FC">
          <w:rPr>
            <w:noProof/>
            <w:webHidden/>
          </w:rPr>
          <w:fldChar w:fldCharType="end"/>
        </w:r>
      </w:hyperlink>
    </w:p>
    <w:p w14:paraId="1DB39BB6" w14:textId="5DC32CDD" w:rsidR="00CC05FC" w:rsidRDefault="00000000">
      <w:pPr>
        <w:pStyle w:val="18"/>
        <w:tabs>
          <w:tab w:val="right" w:leader="dot" w:pos="8296"/>
        </w:tabs>
        <w:rPr>
          <w:rFonts w:asciiTheme="minorHAnsi" w:eastAsiaTheme="minorEastAsia" w:hAnsiTheme="minorHAnsi" w:cstheme="minorBidi"/>
          <w:b w:val="0"/>
          <w:noProof/>
          <w:kern w:val="2"/>
          <w14:ligatures w14:val="standardContextual"/>
        </w:rPr>
      </w:pPr>
      <w:hyperlink w:anchor="_Toc165295595" w:history="1">
        <w:r w:rsidR="00CC05FC" w:rsidRPr="00354DB4">
          <w:rPr>
            <w:rStyle w:val="afe"/>
            <w:rFonts w:hint="eastAsia"/>
            <w:noProof/>
          </w:rPr>
          <w:t>第</w:t>
        </w:r>
        <w:r w:rsidR="00CC05FC" w:rsidRPr="00354DB4">
          <w:rPr>
            <w:rStyle w:val="afe"/>
            <w:rFonts w:hint="eastAsia"/>
            <w:noProof/>
          </w:rPr>
          <w:t>3</w:t>
        </w:r>
        <w:r w:rsidR="00CC05FC" w:rsidRPr="00354DB4">
          <w:rPr>
            <w:rStyle w:val="afe"/>
            <w:rFonts w:hint="eastAsia"/>
            <w:noProof/>
          </w:rPr>
          <w:t>章</w:t>
        </w:r>
        <w:r w:rsidR="00CC05FC" w:rsidRPr="00354DB4">
          <w:rPr>
            <w:rStyle w:val="afe"/>
            <w:rFonts w:hint="eastAsia"/>
            <w:noProof/>
          </w:rPr>
          <w:t xml:space="preserve"> </w:t>
        </w:r>
        <w:r w:rsidR="00CC05FC" w:rsidRPr="00354DB4">
          <w:rPr>
            <w:rStyle w:val="afe"/>
            <w:rFonts w:hint="eastAsia"/>
            <w:noProof/>
          </w:rPr>
          <w:t>使用動差法估計共同物種數</w:t>
        </w:r>
        <w:r w:rsidR="00CC05FC">
          <w:rPr>
            <w:noProof/>
            <w:webHidden/>
          </w:rPr>
          <w:tab/>
        </w:r>
        <w:r w:rsidR="00CC05FC">
          <w:rPr>
            <w:noProof/>
            <w:webHidden/>
          </w:rPr>
          <w:fldChar w:fldCharType="begin"/>
        </w:r>
        <w:r w:rsidR="00CC05FC">
          <w:rPr>
            <w:noProof/>
            <w:webHidden/>
          </w:rPr>
          <w:instrText xml:space="preserve"> PAGEREF _Toc165295595 \h </w:instrText>
        </w:r>
        <w:r w:rsidR="00CC05FC">
          <w:rPr>
            <w:noProof/>
            <w:webHidden/>
          </w:rPr>
        </w:r>
        <w:r w:rsidR="00CC05FC">
          <w:rPr>
            <w:noProof/>
            <w:webHidden/>
          </w:rPr>
          <w:fldChar w:fldCharType="separate"/>
        </w:r>
        <w:r w:rsidR="00CC05FC">
          <w:rPr>
            <w:noProof/>
            <w:webHidden/>
          </w:rPr>
          <w:t>14</w:t>
        </w:r>
        <w:r w:rsidR="00CC05FC">
          <w:rPr>
            <w:noProof/>
            <w:webHidden/>
          </w:rPr>
          <w:fldChar w:fldCharType="end"/>
        </w:r>
      </w:hyperlink>
    </w:p>
    <w:p w14:paraId="0E694E37" w14:textId="5AFA3702" w:rsidR="00CC05FC" w:rsidRDefault="00000000">
      <w:pPr>
        <w:pStyle w:val="21"/>
        <w:tabs>
          <w:tab w:val="left" w:pos="960"/>
          <w:tab w:val="right" w:leader="dot" w:pos="8296"/>
        </w:tabs>
        <w:rPr>
          <w:rFonts w:asciiTheme="minorHAnsi" w:eastAsiaTheme="minorEastAsia" w:hAnsiTheme="minorHAnsi" w:cstheme="minorBidi"/>
          <w:noProof/>
          <w:kern w:val="2"/>
          <w14:ligatures w14:val="standardContextual"/>
        </w:rPr>
      </w:pPr>
      <w:hyperlink w:anchor="_Toc165295596" w:history="1">
        <w:r w:rsidR="00CC05FC" w:rsidRPr="00354DB4">
          <w:rPr>
            <w:rStyle w:val="afe"/>
            <w:noProof/>
          </w:rPr>
          <w:t>3.1</w:t>
        </w:r>
        <w:r w:rsidR="00CC05FC">
          <w:rPr>
            <w:rFonts w:asciiTheme="minorHAnsi" w:eastAsiaTheme="minorEastAsia" w:hAnsiTheme="minorHAnsi" w:cstheme="minorBidi"/>
            <w:noProof/>
            <w:kern w:val="2"/>
            <w14:ligatures w14:val="standardContextual"/>
          </w:rPr>
          <w:tab/>
        </w:r>
        <w:r w:rsidR="00CC05FC" w:rsidRPr="00354DB4">
          <w:rPr>
            <w:rStyle w:val="afe"/>
            <w:rFonts w:hint="eastAsia"/>
            <w:noProof/>
          </w:rPr>
          <w:t>取後放回之抽樣方法的估計方式</w:t>
        </w:r>
        <w:r w:rsidR="00CC05FC">
          <w:rPr>
            <w:noProof/>
            <w:webHidden/>
          </w:rPr>
          <w:tab/>
        </w:r>
        <w:r w:rsidR="00CC05FC">
          <w:rPr>
            <w:noProof/>
            <w:webHidden/>
          </w:rPr>
          <w:fldChar w:fldCharType="begin"/>
        </w:r>
        <w:r w:rsidR="00CC05FC">
          <w:rPr>
            <w:noProof/>
            <w:webHidden/>
          </w:rPr>
          <w:instrText xml:space="preserve"> PAGEREF _Toc165295596 \h </w:instrText>
        </w:r>
        <w:r w:rsidR="00CC05FC">
          <w:rPr>
            <w:noProof/>
            <w:webHidden/>
          </w:rPr>
        </w:r>
        <w:r w:rsidR="00CC05FC">
          <w:rPr>
            <w:noProof/>
            <w:webHidden/>
          </w:rPr>
          <w:fldChar w:fldCharType="separate"/>
        </w:r>
        <w:r w:rsidR="00CC05FC">
          <w:rPr>
            <w:noProof/>
            <w:webHidden/>
          </w:rPr>
          <w:t>14</w:t>
        </w:r>
        <w:r w:rsidR="00CC05FC">
          <w:rPr>
            <w:noProof/>
            <w:webHidden/>
          </w:rPr>
          <w:fldChar w:fldCharType="end"/>
        </w:r>
      </w:hyperlink>
    </w:p>
    <w:p w14:paraId="78EA5730" w14:textId="13D17288" w:rsidR="00CC05FC" w:rsidRDefault="00000000">
      <w:pPr>
        <w:pStyle w:val="21"/>
        <w:tabs>
          <w:tab w:val="left" w:pos="960"/>
          <w:tab w:val="right" w:leader="dot" w:pos="8296"/>
        </w:tabs>
        <w:rPr>
          <w:rFonts w:asciiTheme="minorHAnsi" w:eastAsiaTheme="minorEastAsia" w:hAnsiTheme="minorHAnsi" w:cstheme="minorBidi"/>
          <w:noProof/>
          <w:kern w:val="2"/>
          <w14:ligatures w14:val="standardContextual"/>
        </w:rPr>
      </w:pPr>
      <w:hyperlink w:anchor="_Toc165295597" w:history="1">
        <w:r w:rsidR="00CC05FC" w:rsidRPr="00354DB4">
          <w:rPr>
            <w:rStyle w:val="afe"/>
            <w:noProof/>
          </w:rPr>
          <w:t>3.2</w:t>
        </w:r>
        <w:r w:rsidR="00CC05FC">
          <w:rPr>
            <w:rFonts w:asciiTheme="minorHAnsi" w:eastAsiaTheme="minorEastAsia" w:hAnsiTheme="minorHAnsi" w:cstheme="minorBidi"/>
            <w:noProof/>
            <w:kern w:val="2"/>
            <w14:ligatures w14:val="standardContextual"/>
          </w:rPr>
          <w:tab/>
        </w:r>
        <w:r w:rsidR="00CC05FC" w:rsidRPr="00354DB4">
          <w:rPr>
            <w:rStyle w:val="afe"/>
            <w:rFonts w:hint="eastAsia"/>
            <w:noProof/>
          </w:rPr>
          <w:t>取後不放回之抽樣方法的估計方式</w:t>
        </w:r>
        <w:r w:rsidR="00CC05FC">
          <w:rPr>
            <w:noProof/>
            <w:webHidden/>
          </w:rPr>
          <w:tab/>
        </w:r>
        <w:r w:rsidR="00CC05FC">
          <w:rPr>
            <w:noProof/>
            <w:webHidden/>
          </w:rPr>
          <w:fldChar w:fldCharType="begin"/>
        </w:r>
        <w:r w:rsidR="00CC05FC">
          <w:rPr>
            <w:noProof/>
            <w:webHidden/>
          </w:rPr>
          <w:instrText xml:space="preserve"> PAGEREF _Toc165295597 \h </w:instrText>
        </w:r>
        <w:r w:rsidR="00CC05FC">
          <w:rPr>
            <w:noProof/>
            <w:webHidden/>
          </w:rPr>
        </w:r>
        <w:r w:rsidR="00CC05FC">
          <w:rPr>
            <w:noProof/>
            <w:webHidden/>
          </w:rPr>
          <w:fldChar w:fldCharType="separate"/>
        </w:r>
        <w:r w:rsidR="00CC05FC">
          <w:rPr>
            <w:noProof/>
            <w:webHidden/>
          </w:rPr>
          <w:t>18</w:t>
        </w:r>
        <w:r w:rsidR="00CC05FC">
          <w:rPr>
            <w:noProof/>
            <w:webHidden/>
          </w:rPr>
          <w:fldChar w:fldCharType="end"/>
        </w:r>
      </w:hyperlink>
    </w:p>
    <w:p w14:paraId="1A4F1912" w14:textId="511FCA04" w:rsidR="00FA46FD" w:rsidRDefault="00006C9B" w:rsidP="00FA46FD">
      <w:r w:rsidRPr="008A6038">
        <w:fldChar w:fldCharType="end"/>
      </w:r>
    </w:p>
    <w:p w14:paraId="7138CD81" w14:textId="77777777" w:rsidR="00FA46FD" w:rsidRDefault="00FA46FD">
      <w:pPr>
        <w:widowControl/>
        <w:spacing w:line="240" w:lineRule="auto"/>
        <w:rPr>
          <w:rFonts w:cs="Times New Roman"/>
          <w:b/>
          <w:kern w:val="0"/>
          <w:sz w:val="32"/>
        </w:rPr>
      </w:pPr>
      <w:r>
        <w:br w:type="page"/>
      </w:r>
    </w:p>
    <w:p w14:paraId="1E94B1EB" w14:textId="678194DD" w:rsidR="00FA46FD" w:rsidRDefault="004F1E75" w:rsidP="00362810">
      <w:pPr>
        <w:pStyle w:val="1"/>
        <w:numPr>
          <w:ilvl w:val="0"/>
          <w:numId w:val="0"/>
        </w:numPr>
        <w:ind w:left="425" w:hanging="425"/>
        <w:rPr>
          <w:noProof/>
        </w:rPr>
      </w:pPr>
      <w:bookmarkStart w:id="22" w:name="_Toc165295589"/>
      <w:r w:rsidRPr="008A6038">
        <w:rPr>
          <w:rFonts w:hint="eastAsia"/>
        </w:rPr>
        <w:lastRenderedPageBreak/>
        <w:t>圖目錄</w:t>
      </w:r>
      <w:bookmarkEnd w:id="22"/>
      <w:r w:rsidR="00026EA1" w:rsidRPr="008A6038">
        <w:fldChar w:fldCharType="begin"/>
      </w:r>
      <w:r w:rsidR="00026EA1" w:rsidRPr="008A6038">
        <w:instrText xml:space="preserve"> TOC \h \z \c "Figure" </w:instrText>
      </w:r>
      <w:r w:rsidR="00026EA1" w:rsidRPr="008A6038">
        <w:fldChar w:fldCharType="separate"/>
      </w:r>
    </w:p>
    <w:p w14:paraId="7221517D" w14:textId="497A4B54" w:rsidR="00B06653" w:rsidRPr="008A6038" w:rsidRDefault="00FA46FD" w:rsidP="00B06653">
      <w:r>
        <w:rPr>
          <w:rFonts w:hint="eastAsia"/>
          <w:b/>
          <w:bCs/>
          <w:noProof/>
        </w:rPr>
        <w:t>找不到圖表目錄。</w:t>
      </w:r>
      <w:r w:rsidR="00026EA1" w:rsidRPr="008A6038">
        <w:fldChar w:fldCharType="end"/>
      </w:r>
    </w:p>
    <w:p w14:paraId="2FE3A51A" w14:textId="4B419ED3" w:rsidR="004F1E75" w:rsidRPr="008A6038" w:rsidRDefault="004F1E75">
      <w:pPr>
        <w:widowControl/>
        <w:spacing w:line="240" w:lineRule="auto"/>
      </w:pPr>
      <w:r w:rsidRPr="008A6038">
        <w:br w:type="page"/>
      </w:r>
    </w:p>
    <w:p w14:paraId="2F76F053" w14:textId="7178A726" w:rsidR="004F1E75" w:rsidRPr="008A6038" w:rsidRDefault="004F1E75" w:rsidP="004F1E75">
      <w:pPr>
        <w:pStyle w:val="1"/>
        <w:numPr>
          <w:ilvl w:val="0"/>
          <w:numId w:val="0"/>
        </w:numPr>
        <w:ind w:left="425" w:hanging="425"/>
      </w:pPr>
      <w:bookmarkStart w:id="23" w:name="_Toc165295590"/>
      <w:r w:rsidRPr="008A6038">
        <w:rPr>
          <w:rFonts w:hint="eastAsia"/>
        </w:rPr>
        <w:lastRenderedPageBreak/>
        <w:t>表目錄</w:t>
      </w:r>
      <w:bookmarkEnd w:id="23"/>
    </w:p>
    <w:p w14:paraId="4FC495BA" w14:textId="083F3096" w:rsidR="00FA46FD" w:rsidRDefault="00172EE0" w:rsidP="00172EE0">
      <w:pPr>
        <w:rPr>
          <w:noProof/>
        </w:rPr>
      </w:pPr>
      <w:r>
        <w:fldChar w:fldCharType="begin"/>
      </w:r>
      <w:r>
        <w:instrText xml:space="preserve"> </w:instrText>
      </w:r>
      <w:r>
        <w:rPr>
          <w:rFonts w:hint="eastAsia"/>
        </w:rPr>
        <w:instrText>TOC \h \z \c "Table"</w:instrText>
      </w:r>
      <w:r>
        <w:instrText xml:space="preserve"> </w:instrText>
      </w:r>
      <w:r>
        <w:fldChar w:fldCharType="separate"/>
      </w:r>
      <w:r w:rsidR="00FA46FD">
        <w:rPr>
          <w:rFonts w:hint="eastAsia"/>
          <w:b/>
          <w:bCs/>
          <w:noProof/>
        </w:rPr>
        <w:t>找不到圖表目錄。</w:t>
      </w:r>
      <w:r>
        <w:fldChar w:fldCharType="end"/>
      </w:r>
      <w:r>
        <w:fldChar w:fldCharType="begin"/>
      </w:r>
      <w:r>
        <w:instrText xml:space="preserve"> TOC \h \z \c "Table S." </w:instrText>
      </w:r>
      <w:r>
        <w:fldChar w:fldCharType="separate"/>
      </w:r>
    </w:p>
    <w:p w14:paraId="755A3349" w14:textId="43B0EB7E" w:rsidR="00172EE0" w:rsidRPr="00172EE0" w:rsidRDefault="00FA46FD" w:rsidP="00172EE0">
      <w:pPr>
        <w:sectPr w:rsidR="00172EE0" w:rsidRPr="00172EE0" w:rsidSect="00B83C93">
          <w:footerReference w:type="default" r:id="rId8"/>
          <w:pgSz w:w="11906" w:h="16838"/>
          <w:pgMar w:top="1440" w:right="1800" w:bottom="1440" w:left="1800" w:header="851" w:footer="992" w:gutter="0"/>
          <w:pgNumType w:fmt="lowerRoman" w:start="1"/>
          <w:cols w:space="425"/>
          <w:docGrid w:type="lines" w:linePitch="360"/>
        </w:sectPr>
      </w:pPr>
      <w:r>
        <w:rPr>
          <w:rFonts w:hint="eastAsia"/>
          <w:b/>
          <w:bCs/>
          <w:noProof/>
        </w:rPr>
        <w:t>找不到圖表目錄。</w:t>
      </w:r>
      <w:r w:rsidR="00172EE0">
        <w:fldChar w:fldCharType="end"/>
      </w:r>
    </w:p>
    <w:p w14:paraId="301395FE" w14:textId="77777777" w:rsidR="00FA46FD" w:rsidRDefault="00FA46FD" w:rsidP="00FA46FD">
      <w:pPr>
        <w:pStyle w:val="1"/>
      </w:pPr>
      <w:bookmarkStart w:id="24" w:name="_Toc165124955"/>
      <w:bookmarkStart w:id="25" w:name="_Toc165295591"/>
      <w:bookmarkStart w:id="26" w:name="_Hlk165028221"/>
      <w:bookmarkEnd w:id="1"/>
      <w:r>
        <w:rPr>
          <w:rFonts w:hint="eastAsia"/>
        </w:rPr>
        <w:lastRenderedPageBreak/>
        <w:t>緒論</w:t>
      </w:r>
      <w:bookmarkEnd w:id="24"/>
      <w:bookmarkEnd w:id="25"/>
    </w:p>
    <w:bookmarkEnd w:id="26"/>
    <w:p w14:paraId="259BC9B1" w14:textId="77777777" w:rsidR="00E713EB" w:rsidRDefault="00E713EB" w:rsidP="00E713EB">
      <w:pPr>
        <w:ind w:firstLine="425"/>
      </w:pPr>
      <w:r>
        <w:rPr>
          <w:rFonts w:hint="eastAsia"/>
        </w:rPr>
        <w:t>物種豐富度，即在某一特定群落中所存在的物種數，在生態多樣性的研究中，物種豐富度是一種最為簡單且直觀的指標，特別是在維持多種生態功能，以及在多樣性的保護與管理上。此外，也有研究表明，物種豐富度與生態系統的功能性呈正向關係</w:t>
      </w:r>
      <w:r>
        <w:rPr>
          <w:rFonts w:hint="eastAsia"/>
        </w:rPr>
        <w:t xml:space="preserve"> (</w:t>
      </w:r>
      <w:r w:rsidRPr="0023765B">
        <w:t>Shmida</w:t>
      </w:r>
      <w:r>
        <w:rPr>
          <w:rFonts w:hint="eastAsia"/>
        </w:rPr>
        <w:t xml:space="preserve"> et al., 1985; </w:t>
      </w:r>
      <w:r w:rsidRPr="0023765B">
        <w:t>Maestre</w:t>
      </w:r>
      <w:r>
        <w:rPr>
          <w:rFonts w:hint="eastAsia"/>
        </w:rPr>
        <w:t xml:space="preserve"> et al., 2012)</w:t>
      </w:r>
      <w:r>
        <w:rPr>
          <w:rFonts w:hint="eastAsia"/>
        </w:rPr>
        <w:t>。故在群落物種豐富度的監測在生態研究中顯得格外重要。然而在生態調查中，往往因為人力、資金以及時間等成本因素，而無法準確調查到群落中存在的所有物種。因此，如何透過樣本資料準確地估計物種豐富度便成為一大難題。</w:t>
      </w:r>
    </w:p>
    <w:p w14:paraId="649547D7" w14:textId="77777777" w:rsidR="00E713EB" w:rsidRDefault="00E713EB" w:rsidP="00E713EB">
      <w:pPr>
        <w:ind w:firstLine="425"/>
      </w:pPr>
      <w:r>
        <w:rPr>
          <w:rFonts w:hint="eastAsia"/>
        </w:rPr>
        <w:t>在過去文獻中針對物種豐富度所進行的估計方式可依據所蒐集的資料型態大致分為兩種：個體豐富度資料與物種出現與否的出現型資料。</w:t>
      </w:r>
      <w:r w:rsidRPr="002007E9">
        <w:rPr>
          <w:rFonts w:hint="eastAsia"/>
        </w:rPr>
        <w:t>所謂</w:t>
      </w:r>
      <w:r>
        <w:rPr>
          <w:rFonts w:hint="eastAsia"/>
        </w:rPr>
        <w:t>個體</w:t>
      </w:r>
      <w:r w:rsidRPr="002007E9">
        <w:rPr>
          <w:rFonts w:hint="eastAsia"/>
        </w:rPr>
        <w:t>豐富度</w:t>
      </w:r>
      <w:r>
        <w:rPr>
          <w:rFonts w:hint="eastAsia"/>
        </w:rPr>
        <w:t>資料</w:t>
      </w:r>
      <w:r w:rsidRPr="002007E9">
        <w:rPr>
          <w:rFonts w:hint="eastAsia"/>
        </w:rPr>
        <w:t>指</w:t>
      </w:r>
      <w:r>
        <w:rPr>
          <w:rFonts w:hint="eastAsia"/>
        </w:rPr>
        <w:t>具備物種和其個體數的資料</w:t>
      </w:r>
      <w:r w:rsidRPr="002007E9">
        <w:rPr>
          <w:rFonts w:hint="eastAsia"/>
        </w:rPr>
        <w:t>。這些</w:t>
      </w:r>
      <w:r>
        <w:rPr>
          <w:rFonts w:hint="eastAsia"/>
        </w:rPr>
        <w:t>資料</w:t>
      </w:r>
      <w:r w:rsidRPr="002007E9">
        <w:rPr>
          <w:rFonts w:hint="eastAsia"/>
        </w:rPr>
        <w:t>通常是基於</w:t>
      </w:r>
      <w:r>
        <w:rPr>
          <w:rFonts w:hint="eastAsia"/>
        </w:rPr>
        <w:t>個體</w:t>
      </w:r>
      <w:r>
        <w:rPr>
          <w:rFonts w:ascii="標楷體" w:hAnsi="標楷體" w:cs="新細明體" w:hint="eastAsia"/>
        </w:rPr>
        <w:t>為</w:t>
      </w:r>
      <w:r w:rsidRPr="00DB36CD">
        <w:rPr>
          <w:rFonts w:ascii="標楷體" w:hAnsi="標楷體" w:hint="eastAsia"/>
        </w:rPr>
        <w:t>抽</w:t>
      </w:r>
      <w:r>
        <w:rPr>
          <w:rFonts w:hint="eastAsia"/>
        </w:rPr>
        <w:t>樣單位的隨機樣本，</w:t>
      </w:r>
      <w:r w:rsidRPr="002007E9">
        <w:rPr>
          <w:rFonts w:hint="eastAsia"/>
        </w:rPr>
        <w:t>例如在特定的地點</w:t>
      </w:r>
      <w:r>
        <w:rPr>
          <w:rFonts w:hint="eastAsia"/>
        </w:rPr>
        <w:t>進行個體抽樣一段時間，並</w:t>
      </w:r>
      <w:r w:rsidRPr="00DB36CD">
        <w:rPr>
          <w:rFonts w:hint="eastAsia"/>
        </w:rPr>
        <w:t>同時</w:t>
      </w:r>
      <w:r w:rsidRPr="002007E9">
        <w:rPr>
          <w:rFonts w:hint="eastAsia"/>
        </w:rPr>
        <w:t>對</w:t>
      </w:r>
      <w:r>
        <w:rPr>
          <w:rFonts w:hint="eastAsia"/>
        </w:rPr>
        <w:t>抽取個</w:t>
      </w:r>
      <w:r w:rsidRPr="002007E9">
        <w:rPr>
          <w:rFonts w:hint="eastAsia"/>
        </w:rPr>
        <w:t>進行物種鑑定和計數。</w:t>
      </w:r>
      <w:r>
        <w:rPr>
          <w:rFonts w:hint="eastAsia"/>
        </w:rPr>
        <w:t>因此，個體</w:t>
      </w:r>
      <w:r w:rsidRPr="002007E9">
        <w:rPr>
          <w:rFonts w:hint="eastAsia"/>
        </w:rPr>
        <w:t>豐富度</w:t>
      </w:r>
      <w:r>
        <w:rPr>
          <w:rFonts w:hint="eastAsia"/>
        </w:rPr>
        <w:t>資料</w:t>
      </w:r>
      <w:r w:rsidRPr="00AF7CE1">
        <w:rPr>
          <w:rFonts w:hint="eastAsia"/>
        </w:rPr>
        <w:t>通常</w:t>
      </w:r>
      <w:r w:rsidRPr="002007E9">
        <w:rPr>
          <w:rFonts w:hint="eastAsia"/>
        </w:rPr>
        <w:t>包括物種</w:t>
      </w:r>
      <w:r>
        <w:rPr>
          <w:rFonts w:hint="eastAsia"/>
        </w:rPr>
        <w:t>個體</w:t>
      </w:r>
      <w:r w:rsidRPr="002007E9">
        <w:rPr>
          <w:rFonts w:hint="eastAsia"/>
        </w:rPr>
        <w:t>數量</w:t>
      </w:r>
      <w:r>
        <w:rPr>
          <w:rFonts w:hint="eastAsia"/>
        </w:rPr>
        <w:t>，</w:t>
      </w:r>
      <w:r w:rsidRPr="002007E9">
        <w:rPr>
          <w:rFonts w:hint="eastAsia"/>
        </w:rPr>
        <w:t>物種種類</w:t>
      </w:r>
      <w:r>
        <w:rPr>
          <w:rFonts w:hint="eastAsia"/>
        </w:rPr>
        <w:t>數</w:t>
      </w:r>
      <w:r w:rsidRPr="002007E9">
        <w:rPr>
          <w:rFonts w:hint="eastAsia"/>
        </w:rPr>
        <w:t>、物種</w:t>
      </w:r>
      <w:r>
        <w:rPr>
          <w:rFonts w:hint="eastAsia"/>
        </w:rPr>
        <w:t>的</w:t>
      </w:r>
      <w:r w:rsidRPr="002007E9">
        <w:rPr>
          <w:rFonts w:hint="eastAsia"/>
        </w:rPr>
        <w:t>相對豐度等</w:t>
      </w:r>
      <w:r>
        <w:rPr>
          <w:rFonts w:hint="eastAsia"/>
        </w:rPr>
        <w:t>資訊；</w:t>
      </w:r>
      <w:r w:rsidRPr="002007E9">
        <w:rPr>
          <w:rFonts w:hint="eastAsia"/>
        </w:rPr>
        <w:t>而</w:t>
      </w:r>
      <w:r>
        <w:rPr>
          <w:rFonts w:hint="eastAsia"/>
        </w:rPr>
        <w:t>物種</w:t>
      </w:r>
      <w:r w:rsidRPr="002007E9">
        <w:rPr>
          <w:rFonts w:hint="eastAsia"/>
        </w:rPr>
        <w:t>出現</w:t>
      </w:r>
      <w:r>
        <w:rPr>
          <w:rFonts w:hint="eastAsia"/>
        </w:rPr>
        <w:t>型資料是</w:t>
      </w:r>
      <w:r w:rsidRPr="002007E9">
        <w:rPr>
          <w:rFonts w:hint="eastAsia"/>
        </w:rPr>
        <w:t>指</w:t>
      </w:r>
      <w:r>
        <w:rPr>
          <w:rFonts w:hint="eastAsia"/>
        </w:rPr>
        <w:t>只紀錄物種出現與否的資料型態</w:t>
      </w:r>
      <w:r w:rsidRPr="002007E9">
        <w:rPr>
          <w:rFonts w:hint="eastAsia"/>
        </w:rPr>
        <w:t>。這些</w:t>
      </w:r>
      <w:r>
        <w:rPr>
          <w:rFonts w:hint="eastAsia"/>
        </w:rPr>
        <w:t>資料</w:t>
      </w:r>
      <w:r w:rsidRPr="002007E9">
        <w:rPr>
          <w:rFonts w:hint="eastAsia"/>
        </w:rPr>
        <w:t>通常是</w:t>
      </w:r>
      <w:r>
        <w:rPr>
          <w:rFonts w:hint="eastAsia"/>
        </w:rPr>
        <w:t>以</w:t>
      </w:r>
      <w:r w:rsidRPr="002007E9">
        <w:rPr>
          <w:rFonts w:hint="eastAsia"/>
        </w:rPr>
        <w:t>區塊、陷阱或</w:t>
      </w:r>
      <w:r>
        <w:rPr>
          <w:rFonts w:hint="eastAsia"/>
        </w:rPr>
        <w:t>是特定的一段</w:t>
      </w:r>
      <w:r w:rsidRPr="002007E9">
        <w:rPr>
          <w:rFonts w:hint="eastAsia"/>
        </w:rPr>
        <w:t>時間作為</w:t>
      </w:r>
      <w:r>
        <w:rPr>
          <w:rFonts w:hint="eastAsia"/>
        </w:rPr>
        <w:t>抽樣</w:t>
      </w:r>
      <w:r w:rsidRPr="002007E9">
        <w:rPr>
          <w:rFonts w:hint="eastAsia"/>
        </w:rPr>
        <w:t>單</w:t>
      </w:r>
      <w:r w:rsidRPr="00DB36CD">
        <w:rPr>
          <w:rFonts w:hint="eastAsia"/>
        </w:rPr>
        <w:t>的隨機樣本</w:t>
      </w:r>
      <w:r w:rsidRPr="002007E9">
        <w:rPr>
          <w:rFonts w:hint="eastAsia"/>
        </w:rPr>
        <w:t>，例如在特定目標地區中，抽取其中部分的區塊；或是</w:t>
      </w:r>
      <w:r>
        <w:rPr>
          <w:rFonts w:hint="eastAsia"/>
        </w:rPr>
        <w:t>在不同時</w:t>
      </w:r>
      <w:r w:rsidRPr="00922C85">
        <w:rPr>
          <w:rFonts w:hint="eastAsia"/>
        </w:rPr>
        <w:t>間點</w:t>
      </w:r>
      <w:r w:rsidRPr="00DB36CD">
        <w:rPr>
          <w:rFonts w:hint="eastAsia"/>
        </w:rPr>
        <w:t>進行調</w:t>
      </w:r>
      <w:r>
        <w:rPr>
          <w:rFonts w:hint="eastAsia"/>
        </w:rPr>
        <w:t>查，同時針對抽取的區塊，只紀錄物種</w:t>
      </w:r>
      <w:r w:rsidRPr="002007E9">
        <w:rPr>
          <w:rFonts w:hint="eastAsia"/>
        </w:rPr>
        <w:t>出現</w:t>
      </w:r>
      <w:r>
        <w:rPr>
          <w:rFonts w:hint="eastAsia"/>
        </w:rPr>
        <w:t>與否而非物種</w:t>
      </w:r>
      <w:r w:rsidRPr="00922C85">
        <w:rPr>
          <w:rFonts w:hint="eastAsia"/>
        </w:rPr>
        <w:t>實際出現的次數或個體數。</w:t>
      </w:r>
      <w:r>
        <w:rPr>
          <w:rFonts w:hint="eastAsia"/>
        </w:rPr>
        <w:t>文獻中，此兩種類型資料</w:t>
      </w:r>
      <w:r w:rsidRPr="002007E9">
        <w:rPr>
          <w:rFonts w:hint="eastAsia"/>
        </w:rPr>
        <w:t>皆可用來作</w:t>
      </w:r>
      <w:r>
        <w:rPr>
          <w:rFonts w:hint="eastAsia"/>
        </w:rPr>
        <w:t>為量化</w:t>
      </w:r>
      <w:r w:rsidRPr="002007E9">
        <w:rPr>
          <w:rFonts w:hint="eastAsia"/>
        </w:rPr>
        <w:t>生物多樣性指標</w:t>
      </w:r>
      <w:r>
        <w:rPr>
          <w:rFonts w:hint="eastAsia"/>
        </w:rPr>
        <w:t xml:space="preserve"> (Chao &amp; Chiu, 2016)</w:t>
      </w:r>
      <w:r w:rsidRPr="002007E9">
        <w:rPr>
          <w:rFonts w:hint="eastAsia"/>
        </w:rPr>
        <w:t>。</w:t>
      </w:r>
    </w:p>
    <w:p w14:paraId="4DF1FA51" w14:textId="77777777" w:rsidR="00E713EB" w:rsidRDefault="00E713EB" w:rsidP="00E713EB">
      <w:pPr>
        <w:ind w:firstLine="425"/>
      </w:pPr>
      <w:r>
        <w:rPr>
          <w:rFonts w:hint="eastAsia"/>
        </w:rPr>
        <w:t>除了樣本資料型態的不同之外，抽樣方式則可分為取後放回</w:t>
      </w:r>
      <w:r>
        <w:rPr>
          <w:rFonts w:hint="eastAsia"/>
        </w:rPr>
        <w:t xml:space="preserve"> (sampling with replacement) </w:t>
      </w:r>
      <w:r>
        <w:rPr>
          <w:rFonts w:hint="eastAsia"/>
        </w:rPr>
        <w:t>以及取後不放回</w:t>
      </w:r>
      <w:r>
        <w:rPr>
          <w:rFonts w:hint="eastAsia"/>
        </w:rPr>
        <w:t xml:space="preserve"> (sampling without replacement) </w:t>
      </w:r>
      <w:r>
        <w:rPr>
          <w:rFonts w:hint="eastAsia"/>
        </w:rPr>
        <w:t>兩種常見的抽樣方式。因此在物種豐富度估計方法的推導上，需針對不同的數據型態、不同的抽樣方式，進行相對應的抽樣機率模型和母體物種組成模型假設。</w:t>
      </w:r>
    </w:p>
    <w:p w14:paraId="571CCEE4" w14:textId="77777777" w:rsidR="00E713EB" w:rsidRDefault="00E713EB" w:rsidP="00E713EB">
      <w:pPr>
        <w:ind w:firstLine="425"/>
      </w:pPr>
      <w:r>
        <w:rPr>
          <w:rFonts w:hint="eastAsia"/>
        </w:rPr>
        <w:t>在大多數先前研究所提出的物種數的估計式中，依據估計方法的不同，大</w:t>
      </w:r>
      <w:r>
        <w:rPr>
          <w:rFonts w:hint="eastAsia"/>
        </w:rPr>
        <w:lastRenderedPageBreak/>
        <w:t>致可分為有母數方法</w:t>
      </w:r>
      <w:r>
        <w:rPr>
          <w:rFonts w:hint="eastAsia"/>
        </w:rPr>
        <w:t xml:space="preserve"> (</w:t>
      </w:r>
      <w:r w:rsidRPr="0004384E">
        <w:t>parametric method</w:t>
      </w:r>
      <w:r>
        <w:rPr>
          <w:rFonts w:hint="eastAsia"/>
        </w:rPr>
        <w:t xml:space="preserve">) </w:t>
      </w:r>
      <w:r>
        <w:rPr>
          <w:rFonts w:hint="eastAsia"/>
        </w:rPr>
        <w:t>以及無母數方法</w:t>
      </w:r>
      <w:r>
        <w:rPr>
          <w:rFonts w:hint="eastAsia"/>
        </w:rPr>
        <w:t xml:space="preserve"> (</w:t>
      </w:r>
      <w:r w:rsidRPr="0004384E">
        <w:t>nonparametric method</w:t>
      </w:r>
      <w:r>
        <w:rPr>
          <w:rFonts w:hint="eastAsia"/>
        </w:rPr>
        <w:t>)</w:t>
      </w:r>
      <w:r>
        <w:rPr>
          <w:rFonts w:hint="eastAsia"/>
        </w:rPr>
        <w:t>。其中，在無母數方法所建立估計式的過程中，無需對物種組成做任何</w:t>
      </w:r>
      <w:r w:rsidRPr="003D18E1">
        <w:rPr>
          <w:rFonts w:hint="eastAsia"/>
        </w:rPr>
        <w:t>機率</w:t>
      </w:r>
      <w:r>
        <w:rPr>
          <w:rFonts w:hint="eastAsia"/>
        </w:rPr>
        <w:t>模型假設。例如在物種豐富度估計中常見的下界估計方法</w:t>
      </w:r>
      <w:r>
        <w:rPr>
          <w:rFonts w:hint="eastAsia"/>
        </w:rPr>
        <w:t xml:space="preserve"> (Chao 1984; 1987) </w:t>
      </w:r>
      <w:r>
        <w:rPr>
          <w:rFonts w:hint="eastAsia"/>
        </w:rPr>
        <w:t>以及</w:t>
      </w:r>
      <w:r>
        <w:rPr>
          <w:rFonts w:hint="eastAsia"/>
        </w:rPr>
        <w:t xml:space="preserve"> </w:t>
      </w:r>
      <w:r w:rsidRPr="008C2F93">
        <w:t>jackknife</w:t>
      </w:r>
      <w:r>
        <w:rPr>
          <w:rFonts w:hint="eastAsia"/>
        </w:rPr>
        <w:t xml:space="preserve"> </w:t>
      </w:r>
      <w:r>
        <w:rPr>
          <w:rFonts w:hint="eastAsia"/>
        </w:rPr>
        <w:t>估計方法</w:t>
      </w:r>
      <w:r>
        <w:rPr>
          <w:rFonts w:hint="eastAsia"/>
        </w:rPr>
        <w:t xml:space="preserve"> (</w:t>
      </w:r>
      <w:r w:rsidRPr="008C2F93">
        <w:t>Burnham &amp; Overton, 1978</w:t>
      </w:r>
      <w:r>
        <w:rPr>
          <w:rFonts w:hint="eastAsia"/>
        </w:rPr>
        <w:t>;</w:t>
      </w:r>
      <w:r w:rsidRPr="008C2F93">
        <w:t xml:space="preserve"> 1979</w:t>
      </w:r>
      <w:r>
        <w:rPr>
          <w:rFonts w:hint="eastAsia"/>
        </w:rPr>
        <w:t>)</w:t>
      </w:r>
      <w:r>
        <w:rPr>
          <w:rFonts w:hint="eastAsia"/>
        </w:rPr>
        <w:t>。另一方面</w:t>
      </w:r>
      <w:r>
        <w:t>，</w:t>
      </w:r>
      <w:r>
        <w:rPr>
          <w:rFonts w:hint="eastAsia"/>
        </w:rPr>
        <w:t>有母數方法則</w:t>
      </w:r>
      <w:r w:rsidRPr="008C2F93">
        <w:rPr>
          <w:rFonts w:hint="eastAsia"/>
        </w:rPr>
        <w:t>需要假設</w:t>
      </w:r>
      <w:r>
        <w:rPr>
          <w:rFonts w:hint="eastAsia"/>
        </w:rPr>
        <w:t>物種相對組成來自</w:t>
      </w:r>
      <w:r w:rsidRPr="008C2F93">
        <w:rPr>
          <w:rFonts w:hint="eastAsia"/>
        </w:rPr>
        <w:t>一個特定的機率</w:t>
      </w:r>
      <w:r>
        <w:rPr>
          <w:rFonts w:hint="eastAsia"/>
        </w:rPr>
        <w:t>分佈</w:t>
      </w:r>
      <w:r w:rsidRPr="008C2F93">
        <w:rPr>
          <w:rFonts w:hint="eastAsia"/>
        </w:rPr>
        <w:t>。在</w:t>
      </w:r>
      <w:r>
        <w:rPr>
          <w:rFonts w:hint="eastAsia"/>
        </w:rPr>
        <w:t>有母數</w:t>
      </w:r>
      <w:r w:rsidRPr="008C2F93">
        <w:rPr>
          <w:rFonts w:hint="eastAsia"/>
        </w:rPr>
        <w:t>方法中，模型的</w:t>
      </w:r>
      <w:r>
        <w:rPr>
          <w:rFonts w:hint="eastAsia"/>
        </w:rPr>
        <w:t>有母數方法</w:t>
      </w:r>
      <w:r w:rsidRPr="008C2F93">
        <w:rPr>
          <w:rFonts w:hint="eastAsia"/>
        </w:rPr>
        <w:t>通常可以通過最大概似估計</w:t>
      </w:r>
      <w:r>
        <w:rPr>
          <w:rFonts w:hint="eastAsia"/>
        </w:rPr>
        <w:t xml:space="preserve"> (</w:t>
      </w:r>
      <w:r w:rsidRPr="008C2F93">
        <w:rPr>
          <w:rFonts w:hint="eastAsia"/>
        </w:rPr>
        <w:t>MLE</w:t>
      </w:r>
      <w:r>
        <w:rPr>
          <w:rFonts w:hint="eastAsia"/>
        </w:rPr>
        <w:t xml:space="preserve">) </w:t>
      </w:r>
      <w:r>
        <w:rPr>
          <w:rFonts w:hint="eastAsia"/>
        </w:rPr>
        <w:t>或者是動差法</w:t>
      </w:r>
      <w:r>
        <w:rPr>
          <w:rFonts w:hint="eastAsia"/>
        </w:rPr>
        <w:t xml:space="preserve"> (</w:t>
      </w:r>
      <w:r w:rsidRPr="0004384E">
        <w:t>method of moments</w:t>
      </w:r>
      <w:r>
        <w:rPr>
          <w:rFonts w:hint="eastAsia"/>
        </w:rPr>
        <w:t xml:space="preserve">) </w:t>
      </w:r>
      <w:r w:rsidRPr="008C2F93">
        <w:rPr>
          <w:rFonts w:hint="eastAsia"/>
        </w:rPr>
        <w:t>等方式進行估計</w:t>
      </w:r>
      <w:r>
        <w:rPr>
          <w:rFonts w:hint="eastAsia"/>
        </w:rPr>
        <w:t>。大部分情況下，無母數</w:t>
      </w:r>
      <w:r w:rsidRPr="003D18E1">
        <w:rPr>
          <w:rFonts w:hint="eastAsia"/>
        </w:rPr>
        <w:t>方法因為</w:t>
      </w:r>
      <w:r>
        <w:rPr>
          <w:rFonts w:hint="eastAsia"/>
        </w:rPr>
        <w:t>其無須</w:t>
      </w:r>
      <w:r w:rsidRPr="003D18E1">
        <w:rPr>
          <w:rFonts w:hint="eastAsia"/>
        </w:rPr>
        <w:t>假設一個特定的</w:t>
      </w:r>
      <w:r>
        <w:rPr>
          <w:rFonts w:hint="eastAsia"/>
        </w:rPr>
        <w:t>分佈</w:t>
      </w:r>
      <w:r w:rsidRPr="003D18E1">
        <w:rPr>
          <w:rFonts w:hint="eastAsia"/>
        </w:rPr>
        <w:t>形式</w:t>
      </w:r>
      <w:r>
        <w:rPr>
          <w:rFonts w:hint="eastAsia"/>
        </w:rPr>
        <w:t>，因此會</w:t>
      </w:r>
      <w:r w:rsidRPr="003D18E1">
        <w:rPr>
          <w:rFonts w:hint="eastAsia"/>
        </w:rPr>
        <w:t>比</w:t>
      </w:r>
      <w:r>
        <w:rPr>
          <w:rFonts w:hint="eastAsia"/>
        </w:rPr>
        <w:t>有母數</w:t>
      </w:r>
      <w:r w:rsidRPr="003D18E1">
        <w:rPr>
          <w:rFonts w:hint="eastAsia"/>
        </w:rPr>
        <w:t>方法更</w:t>
      </w:r>
      <w:r>
        <w:rPr>
          <w:rFonts w:hint="eastAsia"/>
        </w:rPr>
        <w:t>廣為被引用</w:t>
      </w:r>
      <w:r w:rsidRPr="00C166E8">
        <w:rPr>
          <w:rFonts w:hint="eastAsia"/>
        </w:rPr>
        <w:t>。</w:t>
      </w:r>
      <w:r>
        <w:rPr>
          <w:rFonts w:hint="eastAsia"/>
        </w:rPr>
        <w:t>反觀，有母數</w:t>
      </w:r>
      <w:r w:rsidRPr="008C2F93">
        <w:rPr>
          <w:rFonts w:hint="eastAsia"/>
        </w:rPr>
        <w:t>方法通常比</w:t>
      </w:r>
      <w:r>
        <w:rPr>
          <w:rFonts w:hint="eastAsia"/>
        </w:rPr>
        <w:t>無母數</w:t>
      </w:r>
      <w:r w:rsidRPr="008C2F93">
        <w:rPr>
          <w:rFonts w:hint="eastAsia"/>
        </w:rPr>
        <w:t>方法更簡單，因為它們可以</w:t>
      </w:r>
      <w:r>
        <w:rPr>
          <w:rFonts w:hint="eastAsia"/>
        </w:rPr>
        <w:t>藉由</w:t>
      </w:r>
      <w:r w:rsidRPr="008C2F93">
        <w:rPr>
          <w:rFonts w:hint="eastAsia"/>
        </w:rPr>
        <w:t>假設一個特定的</w:t>
      </w:r>
      <w:r>
        <w:rPr>
          <w:rFonts w:hint="eastAsia"/>
        </w:rPr>
        <w:t>分佈</w:t>
      </w:r>
      <w:r w:rsidRPr="008C2F93">
        <w:rPr>
          <w:rFonts w:hint="eastAsia"/>
        </w:rPr>
        <w:t>簡化問</w:t>
      </w:r>
      <w:r>
        <w:rPr>
          <w:rFonts w:hint="eastAsia"/>
        </w:rPr>
        <w:t>題</w:t>
      </w:r>
      <w:r w:rsidRPr="008C2F93">
        <w:rPr>
          <w:rFonts w:hint="eastAsia"/>
        </w:rPr>
        <w:t>。</w:t>
      </w:r>
    </w:p>
    <w:p w14:paraId="0739D606" w14:textId="77777777" w:rsidR="00E713EB" w:rsidRDefault="00E713EB" w:rsidP="00E713EB">
      <w:pPr>
        <w:ind w:firstLine="425"/>
      </w:pPr>
      <w:r>
        <w:rPr>
          <w:rFonts w:hint="eastAsia"/>
        </w:rPr>
        <w:t>而在生態上的應用以及環境決策中，除了單一群落的物種豐富度之外，往往也需要針對多個群落之間進行比較。這些群落可能是一保護區隨時間的變化，或是不同海拔或緯度的生態差異等。在這其中，共同物種豐富度，即共同物種數，便是建構群落之間相似性以及</w:t>
      </w:r>
      <w:r w:rsidRPr="00856A10">
        <w:rPr>
          <w:rFonts w:hint="eastAsia"/>
          <w:i/>
          <w:iCs/>
        </w:rPr>
        <w:t>Beta</w:t>
      </w:r>
      <w:r>
        <w:rPr>
          <w:rFonts w:hint="eastAsia"/>
        </w:rPr>
        <w:t>多樣性重要的基礎之一。因此，估計多個群落間存在的共同物種豐富度也是一樣重要的議題。在過去已有許多研究針對不同的抽樣方式，依據無母數的方法來建立兩群落的共同物種數進行估計</w:t>
      </w:r>
      <w:r>
        <w:rPr>
          <w:rFonts w:hint="eastAsia"/>
        </w:rPr>
        <w:t xml:space="preserve"> (Chao et al., 2000; Pan et al. 2009; </w:t>
      </w:r>
      <w:r w:rsidRPr="00A77AAA">
        <w:t>Chao</w:t>
      </w:r>
      <w:r>
        <w:rPr>
          <w:rFonts w:hint="eastAsia"/>
        </w:rPr>
        <w:t xml:space="preserve"> &amp; Lin 2012)</w:t>
      </w:r>
      <w:r>
        <w:rPr>
          <w:rFonts w:hint="eastAsia"/>
        </w:rPr>
        <w:t>。此外，</w:t>
      </w:r>
      <w:r w:rsidRPr="00772AB0">
        <w:rPr>
          <w:rFonts w:hint="eastAsia"/>
        </w:rPr>
        <w:t>Shen</w:t>
      </w:r>
      <w:r>
        <w:rPr>
          <w:rFonts w:hint="eastAsia"/>
        </w:rPr>
        <w:t xml:space="preserve"> </w:t>
      </w:r>
      <w:r>
        <w:rPr>
          <w:rFonts w:hint="eastAsia"/>
        </w:rPr>
        <w:t>與</w:t>
      </w:r>
      <w:r>
        <w:rPr>
          <w:rFonts w:hint="eastAsia"/>
        </w:rPr>
        <w:t xml:space="preserve"> </w:t>
      </w:r>
      <w:r w:rsidRPr="00772AB0">
        <w:rPr>
          <w:rFonts w:hint="eastAsia"/>
        </w:rPr>
        <w:t>He</w:t>
      </w:r>
      <w:r>
        <w:rPr>
          <w:rFonts w:hint="eastAsia"/>
        </w:rPr>
        <w:t xml:space="preserve"> (</w:t>
      </w:r>
      <w:r w:rsidRPr="00772AB0">
        <w:rPr>
          <w:rFonts w:hint="eastAsia"/>
        </w:rPr>
        <w:t>2008</w:t>
      </w:r>
      <w:r>
        <w:rPr>
          <w:rFonts w:hint="eastAsia"/>
        </w:rPr>
        <w:t xml:space="preserve">) </w:t>
      </w:r>
      <w:r>
        <w:rPr>
          <w:rFonts w:hint="eastAsia"/>
        </w:rPr>
        <w:t>根據有母數方法，假設物種出現的機率為貝他分佈</w:t>
      </w:r>
      <w:r>
        <w:rPr>
          <w:rFonts w:hint="eastAsia"/>
        </w:rPr>
        <w:t xml:space="preserve"> (Beta distribution) </w:t>
      </w:r>
      <w:r>
        <w:rPr>
          <w:rFonts w:hint="eastAsia"/>
        </w:rPr>
        <w:t>之隨機變數進行共同種類數估計。因此，本文將針對不同取樣方式下，根據物種出現型資料，結合假設物種在群落中出現的機率為</w:t>
      </w:r>
      <w:r>
        <w:rPr>
          <w:rFonts w:hint="eastAsia"/>
        </w:rPr>
        <w:t>B</w:t>
      </w:r>
      <w:r w:rsidRPr="00E668E4">
        <w:t>eta</w:t>
      </w:r>
      <w:r w:rsidRPr="00E668E4">
        <w:rPr>
          <w:rFonts w:hint="eastAsia"/>
        </w:rPr>
        <w:t>二項</w:t>
      </w:r>
      <w:r>
        <w:rPr>
          <w:rFonts w:hint="eastAsia"/>
        </w:rPr>
        <w:t>分佈</w:t>
      </w:r>
      <w:r>
        <w:rPr>
          <w:rFonts w:hint="eastAsia"/>
        </w:rPr>
        <w:t xml:space="preserve"> (B</w:t>
      </w:r>
      <w:r w:rsidRPr="00E668E4">
        <w:t xml:space="preserve">eta-binomial </w:t>
      </w:r>
      <w:r>
        <w:rPr>
          <w:rFonts w:hint="eastAsia"/>
        </w:rPr>
        <w:t xml:space="preserve">distribution) </w:t>
      </w:r>
      <w:r>
        <w:rPr>
          <w:rFonts w:hint="eastAsia"/>
        </w:rPr>
        <w:t>改善的估計良群落之間的共同物種數的準確度。</w:t>
      </w:r>
    </w:p>
    <w:p w14:paraId="50D46BCF" w14:textId="77777777" w:rsidR="00E713EB" w:rsidRPr="00FA0F36" w:rsidRDefault="00E713EB" w:rsidP="00E713EB">
      <w:pPr>
        <w:ind w:firstLine="425"/>
      </w:pPr>
      <w:r>
        <w:rPr>
          <w:rFonts w:hint="eastAsia"/>
        </w:rPr>
        <w:t>以下為本篇文章的章節安排：在第二章中，首先將針對文章中的數學符號、出現型數據、不同抽樣方式下的單群落與兩群落的物種數估計，以及一些估計指標進行回顧。接著，在第三章中將針對本篇文章所提的修正估計方法進行完整的推導與描述。隨後在第四章中，利用電腦模擬出的群落數據，以及兩</w:t>
      </w:r>
      <w:r>
        <w:rPr>
          <w:rFonts w:hint="eastAsia"/>
        </w:rPr>
        <w:lastRenderedPageBreak/>
        <w:t>筆真實資料：</w:t>
      </w:r>
      <w:r w:rsidRPr="00B13B86">
        <w:rPr>
          <w:rFonts w:hint="eastAsia"/>
        </w:rPr>
        <w:t>澳洲三種極端氣候鳥類資料</w:t>
      </w:r>
      <w:r>
        <w:rPr>
          <w:rFonts w:hint="eastAsia"/>
        </w:rPr>
        <w:t>與</w:t>
      </w:r>
      <w:r>
        <w:rPr>
          <w:rFonts w:hint="eastAsia"/>
        </w:rPr>
        <w:t>BCI</w:t>
      </w:r>
      <w:r>
        <w:rPr>
          <w:rFonts w:hint="eastAsia"/>
        </w:rPr>
        <w:t>資料，作為群落母體</w:t>
      </w:r>
      <w:r>
        <w:rPr>
          <w:rFonts w:hint="eastAsia"/>
        </w:rPr>
        <w:t xml:space="preserve"> (</w:t>
      </w:r>
      <w:r w:rsidRPr="00F9790A">
        <w:t>Connell</w:t>
      </w:r>
      <w:r>
        <w:rPr>
          <w:rFonts w:hint="eastAsia"/>
        </w:rPr>
        <w:t xml:space="preserve"> et al., 2022; </w:t>
      </w:r>
      <w:r w:rsidRPr="00FA0F36">
        <w:t>Condit</w:t>
      </w:r>
      <w:r>
        <w:rPr>
          <w:rFonts w:hint="eastAsia"/>
        </w:rPr>
        <w:t xml:space="preserve"> et al., 2019)</w:t>
      </w:r>
      <w:r>
        <w:rPr>
          <w:rFonts w:hint="eastAsia"/>
        </w:rPr>
        <w:t>。再以電腦模擬的方式呈現估計結果，並評估估計式的穩定性。並在第五章中使用</w:t>
      </w:r>
      <w:r w:rsidRPr="00B13B86">
        <w:rPr>
          <w:rFonts w:hint="eastAsia"/>
        </w:rPr>
        <w:t>紅杉國家公園內苔蘚資料</w:t>
      </w:r>
      <w:r>
        <w:rPr>
          <w:rFonts w:hint="eastAsia"/>
        </w:rPr>
        <w:t>進行實例分析</w:t>
      </w:r>
      <w:r>
        <w:rPr>
          <w:rFonts w:hint="eastAsia"/>
        </w:rPr>
        <w:t xml:space="preserve"> (</w:t>
      </w:r>
      <w:r w:rsidRPr="00F9790A">
        <w:t>Wilson &amp; Coleman</w:t>
      </w:r>
      <w:r>
        <w:rPr>
          <w:rFonts w:hint="eastAsia"/>
        </w:rPr>
        <w:t>, 2023)</w:t>
      </w:r>
      <w:r>
        <w:rPr>
          <w:rFonts w:hint="eastAsia"/>
        </w:rPr>
        <w:t>，將估計式實際應用於資料分析中。最後針對本篇文章給予一個總結，同時針對研究的未來發展提出討論。</w:t>
      </w:r>
    </w:p>
    <w:p w14:paraId="0038D6EB" w14:textId="77777777" w:rsidR="00E713EB" w:rsidRPr="00BD6022" w:rsidRDefault="00E713EB" w:rsidP="00E713EB">
      <w:pPr>
        <w:tabs>
          <w:tab w:val="left" w:pos="2938"/>
        </w:tabs>
      </w:pPr>
    </w:p>
    <w:p w14:paraId="49ED1988" w14:textId="77777777" w:rsidR="00FA46FD" w:rsidRPr="00E713EB" w:rsidRDefault="00FA46FD" w:rsidP="00FA46FD">
      <w:pPr>
        <w:tabs>
          <w:tab w:val="left" w:pos="2938"/>
        </w:tabs>
      </w:pPr>
    </w:p>
    <w:p w14:paraId="27F959C3" w14:textId="77777777" w:rsidR="00FA46FD" w:rsidRDefault="00FA46FD" w:rsidP="00FA46FD">
      <w:pPr>
        <w:widowControl/>
        <w:spacing w:line="240" w:lineRule="auto"/>
      </w:pPr>
      <w:r>
        <w:br w:type="page"/>
      </w:r>
    </w:p>
    <w:p w14:paraId="23F56223" w14:textId="77777777" w:rsidR="00FA46FD" w:rsidRDefault="00FA46FD" w:rsidP="00FA46FD">
      <w:pPr>
        <w:pStyle w:val="1"/>
        <w:rPr>
          <w:bCs/>
        </w:rPr>
      </w:pPr>
      <w:bookmarkStart w:id="27" w:name="_Toc165124956"/>
      <w:bookmarkStart w:id="28" w:name="_Toc165295592"/>
      <w:bookmarkStart w:id="29" w:name="_Hlk156503539"/>
      <w:bookmarkStart w:id="30" w:name="_Toc162382620"/>
      <w:bookmarkStart w:id="31" w:name="_Toc164865443"/>
      <w:r w:rsidRPr="00565DEA">
        <w:rPr>
          <w:rFonts w:hint="eastAsia"/>
          <w:bCs/>
        </w:rPr>
        <w:lastRenderedPageBreak/>
        <w:t>模型符號介紹與相關文獻回顧</w:t>
      </w:r>
      <w:bookmarkEnd w:id="27"/>
      <w:bookmarkEnd w:id="28"/>
    </w:p>
    <w:p w14:paraId="41FD009D" w14:textId="77777777" w:rsidR="00F2171F" w:rsidRPr="00C44118" w:rsidRDefault="00F2171F" w:rsidP="00F2171F">
      <w:pPr>
        <w:pStyle w:val="2"/>
      </w:pPr>
      <w:r w:rsidRPr="00C44118">
        <w:rPr>
          <w:rFonts w:hint="eastAsia"/>
        </w:rPr>
        <w:t>符號定義</w:t>
      </w:r>
    </w:p>
    <w:p w14:paraId="220D6BAA" w14:textId="77777777" w:rsidR="00F2171F" w:rsidRPr="00953DDD" w:rsidRDefault="00F2171F" w:rsidP="00F2171F">
      <w:pPr>
        <w:ind w:firstLine="425"/>
      </w:pPr>
      <w:r w:rsidRPr="00953DDD">
        <w:rPr>
          <w:b/>
          <w:bCs/>
        </w:rPr>
        <w:tab/>
      </w:r>
      <w:r w:rsidRPr="00953DDD">
        <w:rPr>
          <w:rFonts w:hint="eastAsia"/>
        </w:rPr>
        <w:t>在常見的生態資料的蒐集上，依抽樣單位分為兩種資料型態：其一為以個體為抽樣單位的豐富度數據</w:t>
      </w:r>
      <w:r w:rsidRPr="00953DDD">
        <w:t xml:space="preserve"> (abundance data)</w:t>
      </w:r>
      <w:r w:rsidRPr="00953DDD">
        <w:rPr>
          <w:rFonts w:hint="eastAsia"/>
        </w:rPr>
        <w:t>；其次為依照區塊為抽樣單位的出現型數據</w:t>
      </w:r>
      <w:r w:rsidRPr="00953DDD">
        <w:t xml:space="preserve"> (incidence data)</w:t>
      </w:r>
      <w:r w:rsidRPr="00953DDD">
        <w:rPr>
          <w:rFonts w:hint="eastAsia"/>
        </w:rPr>
        <w:t>。本文主要以區塊為抽樣單位的出現型數據來進行共同物種數估計。本文使用的符號如下表示：</w:t>
      </w:r>
    </w:p>
    <w:p w14:paraId="77E8306C" w14:textId="77777777" w:rsidR="00F2171F" w:rsidRPr="00953DDD" w:rsidRDefault="00F2171F" w:rsidP="00F2171F">
      <w:pPr>
        <w:keepNext/>
        <w:keepLines/>
        <w:widowControl/>
        <w:numPr>
          <w:ilvl w:val="3"/>
          <w:numId w:val="0"/>
        </w:numPr>
        <w:spacing w:before="160" w:after="40"/>
        <w:ind w:left="425" w:hanging="425"/>
        <w:outlineLvl w:val="3"/>
        <w:rPr>
          <w:rFonts w:cs="Times New Roman"/>
          <w:b/>
          <w:kern w:val="0"/>
          <w:szCs w:val="28"/>
        </w:rPr>
      </w:pPr>
      <w:r w:rsidRPr="00953DDD">
        <w:rPr>
          <w:rFonts w:cs="Times New Roman" w:hint="eastAsia"/>
          <w:b/>
          <w:kern w:val="0"/>
          <w:szCs w:val="28"/>
        </w:rPr>
        <w:t>母體群落</w:t>
      </w:r>
    </w:p>
    <w:p w14:paraId="21968D02" w14:textId="77777777" w:rsidR="00F2171F" w:rsidRPr="00953DDD" w:rsidRDefault="00000000" w:rsidP="00F2171F">
      <w:pPr>
        <w:numPr>
          <w:ilvl w:val="0"/>
          <w:numId w:val="4"/>
        </w:numPr>
      </w:pP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F2171F" w:rsidRPr="00953DDD">
        <w:rPr>
          <w:rFonts w:hint="eastAsia"/>
        </w:rPr>
        <w:t>：第</w:t>
      </w:r>
      <w:r w:rsidR="00F2171F" w:rsidRPr="00953DDD">
        <w:rPr>
          <w:rFonts w:hint="eastAsia"/>
          <w:i/>
          <w:iCs/>
        </w:rPr>
        <w:t>j</w:t>
      </w:r>
      <w:r w:rsidR="00F2171F" w:rsidRPr="00953DDD">
        <w:rPr>
          <w:rFonts w:hint="eastAsia"/>
        </w:rPr>
        <w:t>群落的物種數，</w:t>
      </w:r>
      <m:oMath>
        <m:r>
          <w:rPr>
            <w:rFonts w:ascii="Cambria Math" w:hAnsi="Cambria Math"/>
          </w:rPr>
          <m:t>j=1, 2</m:t>
        </m:r>
      </m:oMath>
      <w:r w:rsidR="00F2171F" w:rsidRPr="00953DDD">
        <w:rPr>
          <w:rFonts w:hint="eastAsia"/>
        </w:rPr>
        <w:t>。</w:t>
      </w:r>
    </w:p>
    <w:p w14:paraId="27AC3D40" w14:textId="77777777" w:rsidR="00F2171F" w:rsidRPr="00953DDD" w:rsidRDefault="00000000" w:rsidP="00F2171F">
      <w:pPr>
        <w:numPr>
          <w:ilvl w:val="0"/>
          <w:numId w:val="4"/>
        </w:numPr>
      </w:pPr>
      <m:oMath>
        <m:sSub>
          <m:sSubPr>
            <m:ctrlPr>
              <w:rPr>
                <w:rFonts w:ascii="Cambria Math" w:hAnsi="Cambria Math"/>
                <w:i/>
              </w:rPr>
            </m:ctrlPr>
          </m:sSubPr>
          <m:e>
            <m:r>
              <w:rPr>
                <w:rFonts w:ascii="Cambria Math" w:hAnsi="Cambria Math"/>
              </w:rPr>
              <m:t>S</m:t>
            </m:r>
          </m:e>
          <m:sub>
            <m:r>
              <w:rPr>
                <w:rFonts w:ascii="Cambria Math" w:hAnsi="Cambria Math"/>
              </w:rPr>
              <m:t>12</m:t>
            </m:r>
          </m:sub>
        </m:sSub>
      </m:oMath>
      <w:r w:rsidR="00F2171F" w:rsidRPr="00953DDD">
        <w:rPr>
          <w:rFonts w:hint="eastAsia"/>
        </w:rPr>
        <w:t>：兩群落的共同物種數。</w:t>
      </w:r>
    </w:p>
    <w:p w14:paraId="15B68A95" w14:textId="77777777" w:rsidR="00F2171F" w:rsidRPr="00953DDD" w:rsidRDefault="00F2171F" w:rsidP="00F2171F">
      <w:pPr>
        <w:numPr>
          <w:ilvl w:val="0"/>
          <w:numId w:val="4"/>
        </w:numPr>
      </w:pPr>
      <m:oMath>
        <m:r>
          <w:rPr>
            <w:rFonts w:ascii="Cambria Math" w:hAnsi="Cambria Math"/>
          </w:rPr>
          <m:t>S</m:t>
        </m:r>
      </m:oMath>
      <w:r w:rsidRPr="00953DDD">
        <w:rPr>
          <w:rFonts w:hint="eastAsia"/>
        </w:rPr>
        <w:t>：混合群落中的總相異物種數，</w:t>
      </w:r>
      <m:oMath>
        <m:r>
          <w:rPr>
            <w:rFonts w:ascii="Cambria Math" w:hAnsi="Cambria Math" w:hint="eastAsia"/>
          </w:rPr>
          <m:t xml:space="preserve">S= </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12</m:t>
            </m:r>
          </m:sub>
        </m:sSub>
      </m:oMath>
      <w:r w:rsidRPr="00953DDD">
        <w:rPr>
          <w:rFonts w:hint="eastAsia"/>
        </w:rPr>
        <w:t>。</w:t>
      </w:r>
    </w:p>
    <w:p w14:paraId="16EF30CD" w14:textId="77777777" w:rsidR="00F2171F" w:rsidRPr="00953DDD" w:rsidRDefault="00000000" w:rsidP="00F2171F">
      <w:pPr>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2171F" w:rsidRPr="00953DDD">
        <w:rPr>
          <w:rFonts w:hint="eastAsia"/>
        </w:rPr>
        <w:t>：第</w:t>
      </w:r>
      <w:r w:rsidR="00F2171F" w:rsidRPr="00953DDD">
        <w:rPr>
          <w:rFonts w:hint="eastAsia"/>
          <w:i/>
          <w:iCs/>
        </w:rPr>
        <w:t>j</w:t>
      </w:r>
      <w:r w:rsidR="00F2171F" w:rsidRPr="00953DDD">
        <w:rPr>
          <w:rFonts w:hint="eastAsia"/>
        </w:rPr>
        <w:t>群集的總區塊數量，</w:t>
      </w:r>
      <m:oMath>
        <m:r>
          <w:rPr>
            <w:rFonts w:ascii="Cambria Math" w:hAnsi="Cambria Math"/>
          </w:rPr>
          <m:t>j=1, 2</m:t>
        </m:r>
      </m:oMath>
      <w:r w:rsidR="00F2171F" w:rsidRPr="00953DDD">
        <w:rPr>
          <w:rFonts w:hint="eastAsia"/>
        </w:rPr>
        <w:t>。</w:t>
      </w:r>
    </w:p>
    <w:p w14:paraId="712FE490" w14:textId="77777777" w:rsidR="00F2171F" w:rsidRPr="00953DDD" w:rsidRDefault="00000000" w:rsidP="00F2171F">
      <w:pPr>
        <w:numPr>
          <w:ilvl w:val="0"/>
          <w:numId w:val="4"/>
        </w:numPr>
      </w:pPr>
      <m:oMath>
        <m:sSub>
          <m:sSubPr>
            <m:ctrlPr>
              <w:rPr>
                <w:rFonts w:ascii="Cambria Math" w:hAnsi="Cambria Math"/>
                <w:i/>
              </w:rPr>
            </m:ctrlPr>
          </m:sSubPr>
          <m:e>
            <m:r>
              <w:rPr>
                <w:rFonts w:ascii="Cambria Math" w:hAnsi="Cambria Math"/>
              </w:rPr>
              <m:t>π</m:t>
            </m:r>
          </m:e>
          <m:sub>
            <m:r>
              <w:rPr>
                <w:rFonts w:ascii="Cambria Math" w:hAnsi="Cambria Math"/>
              </w:rPr>
              <m:t>ij</m:t>
            </m:r>
          </m:sub>
        </m:sSub>
      </m:oMath>
      <w:r w:rsidR="00F2171F" w:rsidRPr="00953DDD">
        <w:rPr>
          <w:rFonts w:hint="eastAsia"/>
        </w:rPr>
        <w:t>：物種</w:t>
      </w:r>
      <w:r w:rsidR="00F2171F" w:rsidRPr="00953DDD">
        <w:rPr>
          <w:rFonts w:hint="eastAsia"/>
          <w:i/>
          <w:iCs/>
        </w:rPr>
        <w:t>i</w:t>
      </w:r>
      <w:r w:rsidR="00F2171F" w:rsidRPr="00953DDD">
        <w:rPr>
          <w:rFonts w:hint="eastAsia"/>
        </w:rPr>
        <w:t>在第</w:t>
      </w:r>
      <w:r w:rsidR="00F2171F" w:rsidRPr="00953DDD">
        <w:t xml:space="preserve"> </w:t>
      </w:r>
      <w:r w:rsidR="00F2171F" w:rsidRPr="00953DDD">
        <w:rPr>
          <w:rFonts w:hint="eastAsia"/>
          <w:i/>
          <w:iCs/>
        </w:rPr>
        <w:t>j</w:t>
      </w:r>
      <w:r w:rsidR="00F2171F" w:rsidRPr="00953DDD">
        <w:rPr>
          <w:rFonts w:hint="eastAsia"/>
        </w:rPr>
        <w:t>群落區塊中所出現的比例，</w:t>
      </w:r>
      <m:oMath>
        <m:r>
          <w:rPr>
            <w:rFonts w:ascii="Cambria Math" w:hAnsi="Cambria Math"/>
          </w:rPr>
          <m:t>i=1, 2, …, S</m:t>
        </m:r>
      </m:oMath>
      <w:r w:rsidR="00F2171F" w:rsidRPr="00953DDD">
        <w:rPr>
          <w:rFonts w:hint="eastAsia"/>
        </w:rPr>
        <w:t>，</w:t>
      </w:r>
      <m:oMath>
        <m:r>
          <w:rPr>
            <w:rFonts w:ascii="Cambria Math" w:hAnsi="Cambria Math"/>
          </w:rPr>
          <m:t>j=1, 2</m:t>
        </m:r>
      </m:oMath>
      <w:r w:rsidR="00F2171F" w:rsidRPr="00953DDD">
        <w:rPr>
          <w:rFonts w:hint="eastAsia"/>
        </w:rPr>
        <w:t>。</w:t>
      </w:r>
    </w:p>
    <w:p w14:paraId="55605C13" w14:textId="77777777" w:rsidR="00F2171F" w:rsidRPr="00953DDD" w:rsidRDefault="00F2171F" w:rsidP="00F2171F">
      <w:pPr>
        <w:keepNext/>
        <w:keepLines/>
        <w:widowControl/>
        <w:numPr>
          <w:ilvl w:val="3"/>
          <w:numId w:val="0"/>
        </w:numPr>
        <w:spacing w:before="160" w:after="40"/>
        <w:ind w:left="425" w:hanging="425"/>
        <w:outlineLvl w:val="3"/>
        <w:rPr>
          <w:rFonts w:cs="Times New Roman"/>
          <w:b/>
          <w:kern w:val="0"/>
          <w:szCs w:val="28"/>
        </w:rPr>
      </w:pPr>
      <w:r w:rsidRPr="00953DDD">
        <w:rPr>
          <w:rFonts w:cs="Times New Roman" w:hint="eastAsia"/>
          <w:b/>
          <w:kern w:val="0"/>
          <w:szCs w:val="28"/>
        </w:rPr>
        <w:t>樣本</w:t>
      </w:r>
    </w:p>
    <w:p w14:paraId="6CB9372A" w14:textId="77777777" w:rsidR="00F2171F" w:rsidRPr="00953DDD" w:rsidRDefault="00000000" w:rsidP="00F2171F">
      <w:pPr>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2171F" w:rsidRPr="00953DDD">
        <w:rPr>
          <w:rFonts w:hint="eastAsia"/>
        </w:rPr>
        <w:t>：第一群落樣本中第</w:t>
      </w:r>
      <w:r w:rsidR="00F2171F" w:rsidRPr="00953DDD">
        <w:rPr>
          <w:rFonts w:hint="eastAsia"/>
          <w:i/>
          <w:iCs/>
        </w:rPr>
        <w:t>i</w:t>
      </w:r>
      <w:r w:rsidR="00F2171F" w:rsidRPr="00953DDD">
        <w:rPr>
          <w:rFonts w:hint="eastAsia"/>
        </w:rPr>
        <w:t>物種出現的區塊數量。</w:t>
      </w:r>
    </w:p>
    <w:p w14:paraId="1886468A" w14:textId="77777777" w:rsidR="00F2171F" w:rsidRPr="00953DDD" w:rsidRDefault="00000000" w:rsidP="00F2171F">
      <w:pPr>
        <w:numPr>
          <w:ilvl w:val="0"/>
          <w:numId w:val="4"/>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2171F" w:rsidRPr="00953DDD">
        <w:rPr>
          <w:rFonts w:hint="eastAsia"/>
        </w:rPr>
        <w:t>：第二群落樣本中第</w:t>
      </w:r>
      <w:r w:rsidR="00F2171F" w:rsidRPr="00953DDD">
        <w:rPr>
          <w:rFonts w:hint="eastAsia"/>
          <w:i/>
          <w:iCs/>
        </w:rPr>
        <w:t>i</w:t>
      </w:r>
      <w:r w:rsidR="00F2171F" w:rsidRPr="00953DDD">
        <w:rPr>
          <w:rFonts w:hint="eastAsia"/>
        </w:rPr>
        <w:t>物種出現的區塊數量。</w:t>
      </w:r>
    </w:p>
    <w:p w14:paraId="724CCE68" w14:textId="77777777" w:rsidR="00F2171F" w:rsidRPr="00953DDD" w:rsidRDefault="00F2171F" w:rsidP="00F2171F">
      <w:pPr>
        <w:numPr>
          <w:ilvl w:val="0"/>
          <w:numId w:val="4"/>
        </w:numPr>
      </w:pPr>
      <m:oMath>
        <m:r>
          <w:rPr>
            <w:rFonts w:ascii="Cambria Math" w:hAnsi="Cambria Math" w:hint="eastAsia"/>
          </w:rPr>
          <m:t>S</m:t>
        </m:r>
        <m:sSub>
          <m:sSubPr>
            <m:ctrlPr>
              <w:rPr>
                <w:rFonts w:ascii="Cambria Math" w:hAnsi="Cambria Math"/>
                <w:i/>
              </w:rPr>
            </m:ctrlPr>
          </m:sSubPr>
          <m:e>
            <m:r>
              <m:rPr>
                <m:sty m:val="p"/>
              </m:rPr>
              <w:rPr>
                <w:rFonts w:ascii="Cambria Math" w:hAnsi="Cambria Math"/>
              </w:rPr>
              <w:softHyphen/>
            </m:r>
          </m:e>
          <m:sub>
            <m:r>
              <w:rPr>
                <w:rFonts w:ascii="Cambria Math" w:hAnsi="Cambria Math"/>
              </w:rPr>
              <m:t>obs</m:t>
            </m:r>
            <m:d>
              <m:dPr>
                <m:ctrlPr>
                  <w:rPr>
                    <w:rFonts w:ascii="Cambria Math" w:hAnsi="Cambria Math"/>
                    <w:i/>
                  </w:rPr>
                </m:ctrlPr>
              </m:dPr>
              <m:e>
                <m:r>
                  <w:rPr>
                    <w:rFonts w:ascii="Cambria Math" w:hAnsi="Cambria Math"/>
                  </w:rPr>
                  <m:t>j</m:t>
                </m:r>
              </m:e>
            </m:d>
          </m:sub>
        </m:sSub>
      </m:oMath>
      <w:r w:rsidRPr="00953DDD">
        <w:rPr>
          <w:rFonts w:hint="eastAsia"/>
        </w:rPr>
        <w:t>：第</w:t>
      </w:r>
      <w:r w:rsidRPr="00953DDD">
        <w:rPr>
          <w:i/>
          <w:iCs/>
        </w:rPr>
        <w:t>j</w:t>
      </w:r>
      <w:r w:rsidRPr="00953DDD">
        <w:rPr>
          <w:rFonts w:hint="eastAsia"/>
        </w:rPr>
        <w:t>群落樣本中出現的物種數，</w:t>
      </w:r>
      <m:oMath>
        <m:r>
          <w:rPr>
            <w:rFonts w:ascii="Cambria Math" w:hAnsi="Cambria Math"/>
          </w:rPr>
          <m:t>j=1, 2</m:t>
        </m:r>
      </m:oMath>
      <w:r w:rsidRPr="00953DDD">
        <w:rPr>
          <w:rFonts w:hint="eastAsia"/>
        </w:rPr>
        <w:t>，</w:t>
      </w:r>
      <m:oMath>
        <m:sSub>
          <m:sSubPr>
            <m:ctrlPr>
              <w:rPr>
                <w:rFonts w:ascii="Cambria Math" w:hAnsi="Cambria Math"/>
                <w:i/>
              </w:rPr>
            </m:ctrlPr>
          </m:sSubPr>
          <m:e>
            <m:r>
              <w:rPr>
                <w:rFonts w:ascii="Cambria Math" w:hAnsi="Cambria Math" w:hint="eastAsia"/>
              </w:rPr>
              <m:t>S</m:t>
            </m:r>
          </m:e>
          <m:sub>
            <m:r>
              <w:rPr>
                <w:rFonts w:ascii="Cambria Math" w:hAnsi="Cambria Math"/>
              </w:rPr>
              <m:t>obs</m:t>
            </m:r>
            <m:d>
              <m:dPr>
                <m:ctrlPr>
                  <w:rPr>
                    <w:rFonts w:ascii="Cambria Math" w:hAnsi="Cambria Math"/>
                    <w:i/>
                  </w:rPr>
                </m:ctrlPr>
              </m:dPr>
              <m:e>
                <m:r>
                  <w:rPr>
                    <w:rFonts w:ascii="Cambria Math" w:hAnsi="Cambria Math"/>
                  </w:rPr>
                  <m:t>j</m:t>
                </m:r>
              </m:e>
            </m:d>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&gt;0</m:t>
                </m:r>
              </m:e>
            </m:d>
          </m:e>
        </m:nary>
      </m:oMath>
      <w:r w:rsidRPr="00953DDD">
        <w:rPr>
          <w:rFonts w:hint="eastAsia"/>
        </w:rPr>
        <w:t>。</w:t>
      </w:r>
    </w:p>
    <w:p w14:paraId="0797676B" w14:textId="77777777" w:rsidR="00F2171F" w:rsidRPr="00953DDD" w:rsidRDefault="00000000" w:rsidP="00F2171F">
      <w:pPr>
        <w:numPr>
          <w:ilvl w:val="0"/>
          <w:numId w:val="4"/>
        </w:numPr>
      </w:pPr>
      <m:oMath>
        <m:sSub>
          <m:sSubPr>
            <m:ctrlPr>
              <w:rPr>
                <w:rFonts w:ascii="Cambria Math" w:hAnsi="Cambria Math"/>
                <w:i/>
              </w:rPr>
            </m:ctrlPr>
          </m:sSubPr>
          <m:e>
            <m:r>
              <w:rPr>
                <w:rFonts w:ascii="Cambria Math" w:hAnsi="Cambria Math"/>
              </w:rPr>
              <m:t>D</m:t>
            </m:r>
          </m:e>
          <m:sub>
            <m:r>
              <w:rPr>
                <w:rFonts w:ascii="Cambria Math" w:hAnsi="Cambria Math"/>
              </w:rPr>
              <m:t>12</m:t>
            </m:r>
          </m:sub>
        </m:sSub>
      </m:oMath>
      <w:r w:rsidR="00F2171F" w:rsidRPr="00953DDD">
        <w:rPr>
          <w:rFonts w:hint="eastAsia"/>
        </w:rPr>
        <w:t>：兩樣本中出現的共同物種數，</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&gt;0 and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&gt;0</m:t>
                </m:r>
              </m:e>
            </m:d>
          </m:e>
        </m:nary>
      </m:oMath>
      <w:r w:rsidR="00F2171F" w:rsidRPr="00953DDD">
        <w:rPr>
          <w:rFonts w:hint="eastAsia"/>
        </w:rPr>
        <w:t>。</w:t>
      </w:r>
    </w:p>
    <w:p w14:paraId="56671C42" w14:textId="77777777" w:rsidR="00F2171F" w:rsidRPr="00953DDD" w:rsidRDefault="00000000" w:rsidP="00F2171F">
      <w:pPr>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2171F" w:rsidRPr="00953DDD">
        <w:rPr>
          <w:rFonts w:hint="eastAsia"/>
        </w:rPr>
        <w:t>：第</w:t>
      </w:r>
      <w:r w:rsidR="00F2171F" w:rsidRPr="00953DDD">
        <w:rPr>
          <w:rFonts w:hint="eastAsia"/>
          <w:i/>
          <w:iCs/>
        </w:rPr>
        <w:t>j</w:t>
      </w:r>
      <w:r w:rsidR="00F2171F" w:rsidRPr="00953DDD">
        <w:rPr>
          <w:rFonts w:hint="eastAsia"/>
        </w:rPr>
        <w:t>個集的抽樣區塊數量，</w:t>
      </w:r>
      <m:oMath>
        <m:r>
          <w:rPr>
            <w:rFonts w:ascii="Cambria Math" w:hAnsi="Cambria Math"/>
          </w:rPr>
          <m:t>j=1, 2</m:t>
        </m:r>
      </m:oMath>
      <w:r w:rsidR="00F2171F" w:rsidRPr="00953DDD">
        <w:rPr>
          <w:rFonts w:hint="eastAsia"/>
        </w:rPr>
        <w:t>。</w:t>
      </w:r>
    </w:p>
    <w:p w14:paraId="4CB3E625" w14:textId="77777777" w:rsidR="00F2171F" w:rsidRPr="00953DDD" w:rsidRDefault="00F2171F" w:rsidP="00F2171F">
      <w:pPr>
        <w:numPr>
          <w:ilvl w:val="0"/>
          <w:numId w:val="4"/>
        </w:numPr>
      </w:pPr>
      <m:oMath>
        <m:r>
          <w:rPr>
            <w:rFonts w:ascii="Cambria Math" w:hAnsi="Cambria Math"/>
          </w:rPr>
          <m:t>q</m:t>
        </m:r>
      </m:oMath>
      <w:r w:rsidRPr="00953DDD">
        <w:rPr>
          <w:rFonts w:hint="eastAsia"/>
        </w:rPr>
        <w:t>：抽樣比例，</w:t>
      </w:r>
      <m:oMath>
        <m:r>
          <w:rPr>
            <w:rFonts w:ascii="Cambria Math" w:hAnsi="Cambria Math" w:cs="Times New Roman"/>
          </w:rPr>
          <m:t>q =</m:t>
        </m:r>
        <m:f>
          <m:fPr>
            <m:ctrlPr>
              <w:rPr>
                <w:rFonts w:ascii="Cambria Math" w:hAnsi="Cambria Math"/>
                <w:i/>
                <w:iCs/>
              </w:rPr>
            </m:ctrlPr>
          </m:fPr>
          <m:num>
            <m:sSub>
              <m:sSubPr>
                <m:ctrlPr>
                  <w:rPr>
                    <w:rFonts w:ascii="Cambria Math" w:hAnsi="Cambria Math"/>
                    <w:i/>
                  </w:rPr>
                </m:ctrlPr>
              </m:sSubPr>
              <m:e>
                <m:r>
                  <w:rPr>
                    <w:rFonts w:ascii="Cambria Math" w:hAnsi="Cambria Math" w:cs="Times New Roman"/>
                  </w:rPr>
                  <m:t>t</m:t>
                </m:r>
              </m:e>
              <m:sub>
                <m:r>
                  <w:rPr>
                    <w:rFonts w:ascii="Cambria Math" w:hAnsi="Cambria Math" w:cs="Times New Roman"/>
                  </w:rPr>
                  <m:t>j</m:t>
                </m:r>
              </m:sub>
            </m:sSub>
          </m:num>
          <m:den>
            <m:sSub>
              <m:sSubPr>
                <m:ctrlPr>
                  <w:rPr>
                    <w:rFonts w:ascii="Cambria Math" w:hAnsi="Cambria Math"/>
                    <w:i/>
                  </w:rPr>
                </m:ctrlPr>
              </m:sSubPr>
              <m:e>
                <m:r>
                  <w:rPr>
                    <w:rFonts w:ascii="Cambria Math" w:hAnsi="Cambria Math" w:cs="Times New Roman"/>
                  </w:rPr>
                  <m:t>T</m:t>
                </m:r>
              </m:e>
              <m:sub>
                <m:r>
                  <w:rPr>
                    <w:rFonts w:ascii="Cambria Math" w:hAnsi="Cambria Math" w:cs="Times New Roman"/>
                  </w:rPr>
                  <m:t>j</m:t>
                </m:r>
              </m:sub>
            </m:sSub>
          </m:den>
        </m:f>
        <m:r>
          <w:rPr>
            <w:rFonts w:ascii="Cambria Math" w:hAnsi="Cambria Math" w:cs="Times New Roman"/>
          </w:rPr>
          <m:t>, j=1, 2</m:t>
        </m:r>
      </m:oMath>
      <w:r w:rsidRPr="00953DDD">
        <w:rPr>
          <w:rFonts w:hint="eastAsia"/>
        </w:rPr>
        <w:t>。</w:t>
      </w:r>
    </w:p>
    <w:p w14:paraId="2C90EEF0" w14:textId="77777777" w:rsidR="00F2171F" w:rsidRPr="00953DDD" w:rsidRDefault="00000000" w:rsidP="00F2171F">
      <w:pPr>
        <w:numPr>
          <w:ilvl w:val="0"/>
          <w:numId w:val="4"/>
        </w:numPr>
      </w:pPr>
      <m:oMath>
        <m:sSub>
          <m:sSubPr>
            <m:ctrlPr>
              <w:rPr>
                <w:rFonts w:ascii="Cambria Math" w:hAnsi="Cambria Math"/>
                <w:i/>
              </w:rPr>
            </m:ctrlPr>
          </m:sSubPr>
          <m:e>
            <m:r>
              <w:rPr>
                <w:rFonts w:ascii="Cambria Math" w:hAnsi="Cambria Math"/>
              </w:rPr>
              <m:t>Q</m:t>
            </m:r>
          </m:e>
          <m:sub>
            <m:r>
              <w:rPr>
                <w:rFonts w:ascii="Cambria Math" w:hAnsi="Cambria Math"/>
              </w:rPr>
              <m:t>k(j)</m:t>
            </m:r>
          </m:sub>
        </m:sSub>
      </m:oMath>
      <w:r w:rsidR="00F2171F" w:rsidRPr="00953DDD">
        <w:rPr>
          <w:rFonts w:hint="eastAsia"/>
        </w:rPr>
        <w:t>：第</w:t>
      </w:r>
      <w:r w:rsidR="00F2171F" w:rsidRPr="00953DDD">
        <w:rPr>
          <w:rFonts w:hint="eastAsia"/>
          <w:i/>
          <w:iCs/>
        </w:rPr>
        <w:t>j</w:t>
      </w:r>
      <w:r w:rsidR="00F2171F" w:rsidRPr="00953DDD">
        <w:rPr>
          <w:rFonts w:hint="eastAsia"/>
        </w:rPr>
        <w:t>群落樣本中出現</w:t>
      </w:r>
      <w:r w:rsidR="00F2171F" w:rsidRPr="00953DDD">
        <w:rPr>
          <w:rFonts w:hint="eastAsia"/>
          <w:i/>
          <w:iCs/>
        </w:rPr>
        <w:t>k</w:t>
      </w:r>
      <w:r w:rsidR="00F2171F" w:rsidRPr="00953DDD">
        <w:rPr>
          <w:rFonts w:hint="eastAsia"/>
        </w:rPr>
        <w:t>個區塊的物種數</w:t>
      </w:r>
      <w:r w:rsidR="00F2171F">
        <w:rPr>
          <w:rFonts w:hint="eastAsia"/>
        </w:rPr>
        <w:t>，即物種的區塊計數</w:t>
      </w:r>
      <w:r w:rsidR="00F2171F" w:rsidRPr="00953DDD">
        <w:rPr>
          <w:rFonts w:hint="eastAsia"/>
        </w:rPr>
        <w:t>。</w:t>
      </w:r>
      <m:oMath>
        <m:r>
          <w:rPr>
            <w:rFonts w:ascii="Cambria Math" w:hAnsi="Cambria Math"/>
          </w:rPr>
          <m:t xml:space="preserve">k=1, 2, …, </m:t>
        </m:r>
        <m:sSub>
          <m:sSubPr>
            <m:ctrlPr>
              <w:rPr>
                <w:rFonts w:ascii="Cambria Math" w:hAnsi="Cambria Math"/>
                <w:i/>
              </w:rPr>
            </m:ctrlPr>
          </m:sSubPr>
          <m:e>
            <m:r>
              <w:rPr>
                <w:rFonts w:ascii="Cambria Math" w:hAnsi="Cambria Math" w:hint="eastAsia"/>
              </w:rPr>
              <m:t>S</m:t>
            </m:r>
          </m:e>
          <m:sub>
            <m:r>
              <w:rPr>
                <w:rFonts w:ascii="Cambria Math" w:hAnsi="Cambria Math"/>
              </w:rPr>
              <m:t>j</m:t>
            </m:r>
          </m:sub>
        </m:sSub>
      </m:oMath>
      <w:r w:rsidR="00F2171F" w:rsidRPr="00953DDD">
        <w:rPr>
          <w:rFonts w:hint="eastAsia"/>
        </w:rPr>
        <w:t>，</w:t>
      </w:r>
      <m:oMath>
        <m:r>
          <w:rPr>
            <w:rFonts w:ascii="Cambria Math" w:hAnsi="Cambria Math"/>
          </w:rPr>
          <m:t>j=1, 2</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k(j)</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j</m:t>
                </m:r>
              </m:sub>
            </m:sSub>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nary>
      </m:oMath>
      <w:r w:rsidR="00F2171F" w:rsidRPr="00953DDD">
        <w:rPr>
          <w:rFonts w:hint="eastAsia"/>
        </w:rPr>
        <w:t>。</w:t>
      </w:r>
    </w:p>
    <w:p w14:paraId="4F2B2A54" w14:textId="77777777" w:rsidR="00F2171F" w:rsidRPr="00953DDD" w:rsidRDefault="00000000" w:rsidP="00F2171F">
      <w:pPr>
        <w:numPr>
          <w:ilvl w:val="0"/>
          <w:numId w:val="4"/>
        </w:numPr>
      </w:pPr>
      <m:oMath>
        <m:sSub>
          <m:sSubPr>
            <m:ctrlPr>
              <w:rPr>
                <w:rFonts w:ascii="Cambria Math" w:hAnsi="Cambria Math"/>
                <w:i/>
              </w:rPr>
            </m:ctrlPr>
          </m:sSubPr>
          <m:e>
            <m:r>
              <w:rPr>
                <w:rFonts w:ascii="Cambria Math" w:hAnsi="Cambria Math"/>
              </w:rPr>
              <m:t>Q</m:t>
            </m:r>
          </m:e>
          <m:sub>
            <m:r>
              <w:rPr>
                <w:rFonts w:ascii="Cambria Math" w:hAnsi="Cambria Math"/>
              </w:rPr>
              <m:t>kl</m:t>
            </m:r>
          </m:sub>
        </m:sSub>
      </m:oMath>
      <w:r w:rsidR="00F2171F" w:rsidRPr="00953DDD">
        <w:rPr>
          <w:rFonts w:hint="eastAsia"/>
        </w:rPr>
        <w:t>：在第一群落樣本出現</w:t>
      </w:r>
      <w:r w:rsidR="00F2171F" w:rsidRPr="00953DDD">
        <w:rPr>
          <w:rFonts w:hint="eastAsia"/>
          <w:i/>
          <w:iCs/>
        </w:rPr>
        <w:t>k</w:t>
      </w:r>
      <w:r w:rsidR="00F2171F" w:rsidRPr="00953DDD">
        <w:rPr>
          <w:rFonts w:hint="eastAsia"/>
        </w:rPr>
        <w:t>個區塊，並在第二群落樣本出現</w:t>
      </w:r>
      <w:r w:rsidR="00F2171F" w:rsidRPr="00953DDD">
        <w:rPr>
          <w:rFonts w:hint="eastAsia"/>
          <w:i/>
          <w:iCs/>
        </w:rPr>
        <w:t>l</w:t>
      </w:r>
      <w:r w:rsidR="00F2171F" w:rsidRPr="00953DDD">
        <w:rPr>
          <w:rFonts w:hint="eastAsia"/>
        </w:rPr>
        <w:t>個區塊的物種數。</w:t>
      </w:r>
      <m:oMath>
        <m:r>
          <w:rPr>
            <w:rFonts w:ascii="Cambria Math" w:hAnsi="Cambria Math"/>
          </w:rPr>
          <m:t xml:space="preserve">k=1, 2, …, </m:t>
        </m:r>
        <m:sSub>
          <m:sSubPr>
            <m:ctrlPr>
              <w:rPr>
                <w:rFonts w:ascii="Cambria Math" w:hAnsi="Cambria Math"/>
                <w:i/>
              </w:rPr>
            </m:ctrlPr>
          </m:sSubPr>
          <m:e>
            <m:r>
              <w:rPr>
                <w:rFonts w:ascii="Cambria Math" w:hAnsi="Cambria Math"/>
              </w:rPr>
              <m:t>S</m:t>
            </m:r>
          </m:e>
          <m:sub>
            <m:r>
              <w:rPr>
                <w:rFonts w:ascii="Cambria Math" w:hAnsi="Cambria Math"/>
              </w:rPr>
              <m:t>1</m:t>
            </m:r>
          </m:sub>
        </m:sSub>
      </m:oMath>
      <w:r w:rsidR="00F2171F" w:rsidRPr="00953DDD">
        <w:rPr>
          <w:rFonts w:hint="eastAsia"/>
        </w:rPr>
        <w:t>，</w:t>
      </w:r>
      <m:oMath>
        <m:r>
          <w:rPr>
            <w:rFonts w:ascii="Cambria Math" w:hAnsi="Cambria Math"/>
          </w:rPr>
          <m:t xml:space="preserve">l=1, 2, …, </m:t>
        </m:r>
        <m:sSub>
          <m:sSubPr>
            <m:ctrlPr>
              <w:rPr>
                <w:rFonts w:ascii="Cambria Math" w:hAnsi="Cambria Math"/>
                <w:i/>
              </w:rPr>
            </m:ctrlPr>
          </m:sSubPr>
          <m:e>
            <m:r>
              <w:rPr>
                <w:rFonts w:ascii="Cambria Math" w:hAnsi="Cambria Math"/>
              </w:rPr>
              <m:t>S</m:t>
            </m:r>
          </m:e>
          <m:sub>
            <m:r>
              <w:rPr>
                <w:rFonts w:ascii="Cambria Math" w:hAnsi="Cambria Math"/>
              </w:rPr>
              <m:t>2</m:t>
            </m:r>
          </m:sub>
        </m:sSub>
      </m:oMath>
      <w:r w:rsidR="00F2171F" w:rsidRPr="00953DDD">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kl</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=k,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d>
          </m:e>
        </m:nary>
        <m:r>
          <w:rPr>
            <w:rFonts w:ascii="Cambria Math" w:hAnsi="Cambria Math"/>
          </w:rPr>
          <m:t xml:space="preserve"> </m:t>
        </m:r>
      </m:oMath>
      <w:r w:rsidR="00F2171F" w:rsidRPr="00953DDD">
        <w:t xml:space="preserve"> </w:t>
      </w:r>
      <w:r w:rsidR="00F2171F" w:rsidRPr="00953DDD">
        <w:rPr>
          <w:rFonts w:hint="eastAsia"/>
        </w:rPr>
        <w:t>。</w:t>
      </w:r>
    </w:p>
    <w:p w14:paraId="4603BABF" w14:textId="77777777" w:rsidR="00F2171F" w:rsidRPr="00953DDD" w:rsidRDefault="00000000" w:rsidP="00F2171F">
      <w:pPr>
        <w:numPr>
          <w:ilvl w:val="0"/>
          <w:numId w:val="4"/>
        </w:numPr>
      </w:pP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F2171F" w:rsidRPr="00953DDD">
        <w:rPr>
          <w:rFonts w:hint="eastAsia"/>
        </w:rPr>
        <w:t>：在第一群落樣本出現</w:t>
      </w:r>
      <w:r w:rsidR="00F2171F" w:rsidRPr="00953DDD">
        <w:rPr>
          <w:rFonts w:hint="eastAsia"/>
          <w:i/>
          <w:iCs/>
        </w:rPr>
        <w:t>k</w:t>
      </w:r>
      <w:r w:rsidR="00F2171F" w:rsidRPr="00953DDD">
        <w:rPr>
          <w:rFonts w:hint="eastAsia"/>
        </w:rPr>
        <w:t>個區塊，並在第二群落樣本出現至少一個區塊的物種數。</w:t>
      </w:r>
      <m:oMath>
        <m:r>
          <w:rPr>
            <w:rFonts w:ascii="Cambria Math" w:hAnsi="Cambria Math"/>
          </w:rPr>
          <m:t xml:space="preserve">k=1, 2, …,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oMath>
      <w:r w:rsidR="00F2171F" w:rsidRPr="00953DDD">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=k,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&gt;0</m:t>
                </m:r>
              </m:e>
            </m:d>
          </m:e>
        </m:nary>
        <m:r>
          <w:rPr>
            <w:rFonts w:ascii="Cambria Math" w:hAnsi="Cambria Math"/>
          </w:rPr>
          <m:t xml:space="preserve"> </m:t>
        </m:r>
      </m:oMath>
      <w:r w:rsidR="00F2171F" w:rsidRPr="00953DDD">
        <w:t xml:space="preserve"> </w:t>
      </w:r>
      <w:r w:rsidR="00F2171F" w:rsidRPr="00953DDD">
        <w:rPr>
          <w:rFonts w:hint="eastAsia"/>
        </w:rPr>
        <w:t>。</w:t>
      </w:r>
    </w:p>
    <w:p w14:paraId="18201040" w14:textId="77777777" w:rsidR="00F2171F" w:rsidRDefault="00000000" w:rsidP="00F2171F">
      <m:oMath>
        <m:sSub>
          <m:sSubPr>
            <m:ctrlPr>
              <w:rPr>
                <w:rFonts w:ascii="Cambria Math" w:hAnsi="Cambria Math"/>
                <w:i/>
              </w:rPr>
            </m:ctrlPr>
          </m:sSubPr>
          <m:e>
            <m:r>
              <w:rPr>
                <w:rFonts w:ascii="Cambria Math" w:hAnsi="Cambria Math"/>
              </w:rPr>
              <m:t>Q</m:t>
            </m:r>
          </m:e>
          <m:sub>
            <m:r>
              <w:rPr>
                <w:rFonts w:ascii="Cambria Math" w:hAnsi="Cambria Math"/>
              </w:rPr>
              <m:t>+l</m:t>
            </m:r>
          </m:sub>
        </m:sSub>
      </m:oMath>
      <w:r w:rsidR="00F2171F" w:rsidRPr="00953DDD">
        <w:rPr>
          <w:rFonts w:hint="eastAsia"/>
        </w:rPr>
        <w:t>：在第一群落樣本出現至少一個區塊，並在第二群落樣本出現</w:t>
      </w:r>
      <w:r w:rsidR="00F2171F" w:rsidRPr="00953DDD">
        <w:rPr>
          <w:rFonts w:hint="eastAsia"/>
          <w:i/>
          <w:iCs/>
        </w:rPr>
        <w:t>l</w:t>
      </w:r>
      <w:r w:rsidR="00F2171F" w:rsidRPr="00953DDD">
        <w:rPr>
          <w:rFonts w:hint="eastAsia"/>
        </w:rPr>
        <w:t>個區塊的物種數。</w:t>
      </w:r>
      <m:oMath>
        <m:r>
          <w:rPr>
            <w:rFonts w:ascii="Cambria Math" w:hAnsi="Cambria Math"/>
          </w:rPr>
          <m:t xml:space="preserve">l=1, 2,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oMath>
      <w:r w:rsidR="00F2171F" w:rsidRPr="00953DDD">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2</m:t>
                </m:r>
              </m:sub>
            </m:sSub>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d>
          </m:e>
        </m:nary>
      </m:oMath>
      <w:r w:rsidR="00F2171F" w:rsidRPr="00953DDD">
        <w:t xml:space="preserve"> </w:t>
      </w:r>
      <w:r w:rsidR="00F2171F" w:rsidRPr="00953DDD">
        <w:rPr>
          <w:rFonts w:hint="eastAsia"/>
        </w:rPr>
        <w:t>。</w:t>
      </w:r>
    </w:p>
    <w:p w14:paraId="211C1914" w14:textId="77777777" w:rsidR="00F2171F" w:rsidRPr="00C44118" w:rsidRDefault="00F2171F" w:rsidP="00F2171F"/>
    <w:p w14:paraId="5512F3D0" w14:textId="77777777" w:rsidR="00414292" w:rsidRPr="001A4557" w:rsidRDefault="00414292" w:rsidP="00414292">
      <w:pPr>
        <w:pStyle w:val="2"/>
      </w:pPr>
      <w:r w:rsidRPr="001A4557">
        <w:rPr>
          <w:rFonts w:hint="eastAsia"/>
        </w:rPr>
        <w:t>相關文獻回顧</w:t>
      </w:r>
    </w:p>
    <w:p w14:paraId="53204848" w14:textId="77777777" w:rsidR="00414292" w:rsidRPr="001A4557" w:rsidRDefault="00414292" w:rsidP="00414292">
      <w:pPr>
        <w:pStyle w:val="3"/>
      </w:pPr>
      <w:bookmarkStart w:id="32" w:name="_Ref162775811"/>
      <w:r w:rsidRPr="001A4557">
        <w:rPr>
          <w:rFonts w:hint="eastAsia"/>
        </w:rPr>
        <w:t>出現型數據</w:t>
      </w:r>
      <w:bookmarkEnd w:id="32"/>
    </w:p>
    <w:p w14:paraId="1881C435" w14:textId="77777777" w:rsidR="00414292" w:rsidRPr="001A4557" w:rsidRDefault="00414292" w:rsidP="00414292">
      <w:pPr>
        <w:ind w:firstLine="425"/>
        <w:jc w:val="both"/>
      </w:pPr>
      <w:r w:rsidRPr="00AC1636">
        <w:rPr>
          <w:rFonts w:hint="eastAsia"/>
          <w:rPrChange w:id="33" w:author="昱嫻 郭" w:date="2024-04-25T14:14:00Z" w16du:dateUtc="2024-04-25T06:14:00Z">
            <w:rPr>
              <w:rFonts w:hint="eastAsia"/>
              <w:highlight w:val="yellow"/>
            </w:rPr>
          </w:rPrChange>
        </w:rPr>
        <w:t>在大多數的</w:t>
      </w:r>
      <w:del w:id="34" w:author="昱嫻 郭" w:date="2024-04-25T14:12:00Z" w16du:dateUtc="2024-04-25T06:12:00Z">
        <w:r w:rsidRPr="00AC1636" w:rsidDel="00AC1636">
          <w:rPr>
            <w:rFonts w:hint="eastAsia"/>
            <w:rPrChange w:id="35" w:author="昱嫻 郭" w:date="2024-04-25T14:14:00Z" w16du:dateUtc="2024-04-25T06:14:00Z">
              <w:rPr>
                <w:rFonts w:hint="eastAsia"/>
                <w:highlight w:val="yellow"/>
              </w:rPr>
            </w:rPrChange>
          </w:rPr>
          <w:delText>生態調查研</w:delText>
        </w:r>
      </w:del>
      <w:ins w:id="36" w:author="昱嫻 郭" w:date="2024-04-25T14:12:00Z" w16du:dateUtc="2024-04-25T06:12:00Z">
        <w:r w:rsidRPr="00AC1636">
          <w:rPr>
            <w:rFonts w:hint="eastAsia"/>
            <w:rPrChange w:id="37" w:author="昱嫻 郭" w:date="2024-04-25T14:14:00Z" w16du:dateUtc="2024-04-25T06:14:00Z">
              <w:rPr>
                <w:rFonts w:hint="eastAsia"/>
                <w:highlight w:val="yellow"/>
              </w:rPr>
            </w:rPrChange>
          </w:rPr>
          <w:t>物種數估計的研究</w:t>
        </w:r>
      </w:ins>
      <w:del w:id="38" w:author="昱嫻 郭" w:date="2024-04-25T14:12:00Z" w16du:dateUtc="2024-04-25T06:12:00Z">
        <w:r w:rsidRPr="00AC1636" w:rsidDel="00AC1636">
          <w:rPr>
            <w:rFonts w:hint="eastAsia"/>
            <w:rPrChange w:id="39" w:author="昱嫻 郭" w:date="2024-04-25T14:14:00Z" w16du:dateUtc="2024-04-25T06:14:00Z">
              <w:rPr>
                <w:rFonts w:hint="eastAsia"/>
                <w:highlight w:val="yellow"/>
              </w:rPr>
            </w:rPrChange>
          </w:rPr>
          <w:delText>究</w:delText>
        </w:r>
      </w:del>
      <w:r w:rsidRPr="00AC1636">
        <w:rPr>
          <w:rFonts w:hint="eastAsia"/>
          <w:rPrChange w:id="40" w:author="昱嫻 郭" w:date="2024-04-25T14:14:00Z" w16du:dateUtc="2024-04-25T06:14:00Z">
            <w:rPr>
              <w:rFonts w:hint="eastAsia"/>
              <w:highlight w:val="yellow"/>
            </w:rPr>
          </w:rPrChange>
        </w:rPr>
        <w:t>中</w:t>
      </w:r>
      <w:ins w:id="41" w:author="昱嫻 郭" w:date="2024-04-25T14:13:00Z" w16du:dateUtc="2024-04-25T06:13:00Z">
        <w:r w:rsidRPr="00AC1636">
          <w:rPr>
            <w:rFonts w:hint="eastAsia"/>
            <w:rPrChange w:id="42" w:author="昱嫻 郭" w:date="2024-04-25T14:14:00Z" w16du:dateUtc="2024-04-25T06:14:00Z">
              <w:rPr>
                <w:rFonts w:hint="eastAsia"/>
                <w:highlight w:val="yellow"/>
              </w:rPr>
            </w:rPrChange>
          </w:rPr>
          <w:t>的理論假設皆</w:t>
        </w:r>
      </w:ins>
      <w:del w:id="43" w:author="昱嫻 郭" w:date="2024-04-25T14:13:00Z" w16du:dateUtc="2024-04-25T06:13:00Z">
        <w:r w:rsidRPr="00AC1636" w:rsidDel="00AC1636">
          <w:rPr>
            <w:rFonts w:hint="eastAsia"/>
            <w:rPrChange w:id="44" w:author="昱嫻 郭" w:date="2024-04-25T14:14:00Z" w16du:dateUtc="2024-04-25T06:14:00Z">
              <w:rPr>
                <w:rFonts w:hint="eastAsia"/>
                <w:highlight w:val="yellow"/>
              </w:rPr>
            </w:rPrChange>
          </w:rPr>
          <w:delText>，抽樣</w:delText>
        </w:r>
      </w:del>
      <w:r w:rsidRPr="00AC1636">
        <w:rPr>
          <w:rFonts w:hint="eastAsia"/>
          <w:rPrChange w:id="45" w:author="昱嫻 郭" w:date="2024-04-25T14:14:00Z" w16du:dateUtc="2024-04-25T06:14:00Z">
            <w:rPr>
              <w:rFonts w:hint="eastAsia"/>
              <w:highlight w:val="yellow"/>
            </w:rPr>
          </w:rPrChange>
        </w:rPr>
        <w:t>為隨機且獨立</w:t>
      </w:r>
      <w:ins w:id="46" w:author="昱嫻 郭" w:date="2024-04-25T14:13:00Z" w16du:dateUtc="2024-04-25T06:13:00Z">
        <w:r w:rsidRPr="00AC1636">
          <w:rPr>
            <w:rFonts w:hint="eastAsia"/>
            <w:rPrChange w:id="47" w:author="昱嫻 郭" w:date="2024-04-25T14:14:00Z" w16du:dateUtc="2024-04-25T06:14:00Z">
              <w:rPr>
                <w:rFonts w:hint="eastAsia"/>
                <w:highlight w:val="yellow"/>
              </w:rPr>
            </w:rPrChange>
          </w:rPr>
          <w:t>的抽樣</w:t>
        </w:r>
      </w:ins>
      <w:ins w:id="48" w:author="昱嫻 郭" w:date="2024-04-25T14:14:00Z" w16du:dateUtc="2024-04-25T06:14:00Z">
        <w:r>
          <w:rPr>
            <w:rFonts w:hint="eastAsia"/>
          </w:rPr>
          <w:t>，</w:t>
        </w:r>
      </w:ins>
      <w:ins w:id="49" w:author="昱嫻 郭" w:date="2024-04-25T14:32:00Z" w16du:dateUtc="2024-04-25T06:32:00Z">
        <w:r>
          <w:rPr>
            <w:rFonts w:hint="eastAsia"/>
          </w:rPr>
          <w:t>但</w:t>
        </w:r>
      </w:ins>
      <w:ins w:id="50" w:author="昱嫻 郭" w:date="2024-04-25T14:14:00Z" w16du:dateUtc="2024-04-25T06:14:00Z">
        <w:r>
          <w:rPr>
            <w:rFonts w:hint="eastAsia"/>
          </w:rPr>
          <w:t>在</w:t>
        </w:r>
      </w:ins>
      <w:ins w:id="51" w:author="昱嫻 郭" w:date="2024-04-25T14:32:00Z" w16du:dateUtc="2024-04-25T06:32:00Z">
        <w:r>
          <w:rPr>
            <w:rFonts w:hint="eastAsia"/>
          </w:rPr>
          <w:t>通常</w:t>
        </w:r>
      </w:ins>
      <w:ins w:id="52" w:author="昱嫻 郭" w:date="2024-04-25T14:14:00Z" w16du:dateUtc="2024-04-25T06:14:00Z">
        <w:r>
          <w:rPr>
            <w:rFonts w:hint="eastAsia"/>
          </w:rPr>
          <w:t>情況下，</w:t>
        </w:r>
      </w:ins>
      <w:r>
        <w:rPr>
          <w:rFonts w:hint="eastAsia"/>
        </w:rPr>
        <w:t>由於個體之間的特性、習性等原因導致個體之間出現的情況會有所關聯，因此</w:t>
      </w:r>
      <w:ins w:id="53" w:author="昱嫻 郭" w:date="2024-04-25T14:14:00Z" w16du:dateUtc="2024-04-25T06:14:00Z">
        <w:r>
          <w:rPr>
            <w:rFonts w:hint="eastAsia"/>
          </w:rPr>
          <w:t>個體抽樣的方式較難符合該假設</w:t>
        </w:r>
      </w:ins>
      <w:del w:id="54" w:author="昱嫻 郭" w:date="2024-04-25T14:11:00Z" w16du:dateUtc="2024-04-25T06:11:00Z">
        <w:r w:rsidRPr="001A4557" w:rsidDel="00AC1636">
          <w:rPr>
            <w:rFonts w:hint="eastAsia"/>
            <w:highlight w:val="yellow"/>
          </w:rPr>
          <w:delText>的？</w:delText>
        </w:r>
      </w:del>
      <w:r>
        <w:rPr>
          <w:rFonts w:hint="eastAsia"/>
        </w:rPr>
        <w:t>。</w:t>
      </w:r>
      <w:del w:id="55" w:author="昱嫻 郭" w:date="2024-04-25T14:33:00Z" w16du:dateUtc="2024-04-25T06:33:00Z">
        <w:r w:rsidRPr="001A4557" w:rsidDel="00DB7AD7">
          <w:rPr>
            <w:rFonts w:hint="eastAsia"/>
          </w:rPr>
          <w:delText>。</w:delText>
        </w:r>
      </w:del>
      <w:ins w:id="56" w:author="昱嫻 郭" w:date="2024-04-25T14:33:00Z" w16du:dateUtc="2024-04-25T06:33:00Z">
        <w:r>
          <w:rPr>
            <w:rFonts w:hint="eastAsia"/>
          </w:rPr>
          <w:t>而</w:t>
        </w:r>
      </w:ins>
      <w:ins w:id="57" w:author="昱嫻 郭" w:date="2024-04-25T14:15:00Z" w16du:dateUtc="2024-04-25T06:15:00Z">
        <w:r>
          <w:rPr>
            <w:rFonts w:hint="eastAsia"/>
          </w:rPr>
          <w:t>相較於個</w:t>
        </w:r>
      </w:ins>
      <w:ins w:id="58" w:author="昱嫻 郭" w:date="2024-04-25T14:32:00Z" w16du:dateUtc="2024-04-25T06:32:00Z">
        <w:r>
          <w:rPr>
            <w:rFonts w:hint="eastAsia"/>
          </w:rPr>
          <w:t>體</w:t>
        </w:r>
      </w:ins>
      <w:ins w:id="59" w:author="昱嫻 郭" w:date="2024-04-25T14:15:00Z" w16du:dateUtc="2024-04-25T06:15:00Z">
        <w:r>
          <w:rPr>
            <w:rFonts w:hint="eastAsia"/>
          </w:rPr>
          <w:t>抽樣，</w:t>
        </w:r>
      </w:ins>
      <w:r>
        <w:rPr>
          <w:rFonts w:hint="eastAsia"/>
        </w:rPr>
        <w:t>僅記錄物種在該區塊出現與否的區塊抽樣</w:t>
      </w:r>
      <w:ins w:id="60" w:author="昱嫻 郭" w:date="2024-04-25T14:33:00Z" w16du:dateUtc="2024-04-25T06:33:00Z">
        <w:r>
          <w:rPr>
            <w:rFonts w:hint="eastAsia"/>
          </w:rPr>
          <w:t>較能符合該理論假設。</w:t>
        </w:r>
      </w:ins>
      <w:ins w:id="61" w:author="昱嫻 郭" w:date="2024-04-25T14:15:00Z" w16du:dateUtc="2024-04-25T06:15:00Z">
        <w:r>
          <w:rPr>
            <w:rFonts w:hint="eastAsia"/>
          </w:rPr>
          <w:t>區塊</w:t>
        </w:r>
      </w:ins>
      <w:r w:rsidRPr="001A4557">
        <w:rPr>
          <w:rFonts w:hint="eastAsia"/>
        </w:rPr>
        <w:t>且抽樣單位通常為陷阱、區塊與</w:t>
      </w:r>
      <w:del w:id="62" w:author="昱嫻 郭" w:date="2024-04-25T14:13:00Z" w16du:dateUtc="2024-04-25T06:13:00Z">
        <w:r w:rsidRPr="00DB7AD7" w:rsidDel="00AC1636">
          <w:rPr>
            <w:rFonts w:hint="eastAsia"/>
            <w:rPrChange w:id="63" w:author="昱嫻 郭" w:date="2024-04-25T14:22:00Z" w16du:dateUtc="2024-04-25T06:22:00Z">
              <w:rPr>
                <w:rFonts w:hint="eastAsia"/>
                <w:highlight w:val="yellow"/>
              </w:rPr>
            </w:rPrChange>
          </w:rPr>
          <w:delText>定時？</w:delText>
        </w:r>
      </w:del>
      <w:ins w:id="64" w:author="昱嫻 郭" w:date="2024-04-25T14:13:00Z" w16du:dateUtc="2024-04-25T06:13:00Z">
        <w:r w:rsidRPr="00DB7AD7">
          <w:rPr>
            <w:rFonts w:hint="eastAsia"/>
            <w:rPrChange w:id="65" w:author="昱嫻 郭" w:date="2024-04-25T14:22:00Z" w16du:dateUtc="2024-04-25T06:22:00Z">
              <w:rPr>
                <w:rFonts w:hint="eastAsia"/>
                <w:highlight w:val="yellow"/>
              </w:rPr>
            </w:rPrChange>
          </w:rPr>
          <w:t>固定時間</w:t>
        </w:r>
      </w:ins>
      <w:r w:rsidRPr="001A4557">
        <w:rPr>
          <w:rFonts w:hint="eastAsia"/>
        </w:rPr>
        <w:t>調查。在出現型數據的抽樣中，</w:t>
      </w:r>
      <w:r w:rsidRPr="00EC1139">
        <w:rPr>
          <w:rFonts w:hint="eastAsia"/>
          <w:rPrChange w:id="66" w:author="昱嫻 郭" w:date="2024-04-25T16:09:00Z" w16du:dateUtc="2024-04-25T08:09:00Z">
            <w:rPr>
              <w:rFonts w:hint="eastAsia"/>
              <w:highlight w:val="yellow"/>
            </w:rPr>
          </w:rPrChange>
        </w:rPr>
        <w:t>大多數的方法是將其中的研究區域劃分為多個面積大致相同的</w:t>
      </w:r>
      <w:del w:id="67" w:author="昱嫻 郭" w:date="2024-04-25T16:09:00Z" w16du:dateUtc="2024-04-25T08:09:00Z">
        <w:r w:rsidRPr="00EC1139" w:rsidDel="00EC1139">
          <w:rPr>
            <w:i/>
            <w:iCs/>
            <w:rPrChange w:id="68" w:author="昱嫻 郭" w:date="2024-04-25T16:09:00Z" w16du:dateUtc="2024-04-25T08:09:00Z">
              <w:rPr>
                <w:i/>
                <w:iCs/>
                <w:highlight w:val="yellow"/>
              </w:rPr>
            </w:rPrChange>
          </w:rPr>
          <w:delText>T</w:delText>
        </w:r>
        <w:r w:rsidRPr="00EC1139" w:rsidDel="00EC1139">
          <w:rPr>
            <w:rFonts w:hint="eastAsia"/>
            <w:rPrChange w:id="69" w:author="昱嫻 郭" w:date="2024-04-25T16:09:00Z" w16du:dateUtc="2024-04-25T08:09:00Z">
              <w:rPr>
                <w:rFonts w:hint="eastAsia"/>
                <w:highlight w:val="yellow"/>
              </w:rPr>
            </w:rPrChange>
          </w:rPr>
          <w:delText>個</w:delText>
        </w:r>
      </w:del>
      <w:r w:rsidRPr="00EC1139">
        <w:rPr>
          <w:rFonts w:hint="eastAsia"/>
          <w:rPrChange w:id="70" w:author="昱嫻 郭" w:date="2024-04-25T16:09:00Z" w16du:dateUtc="2024-04-25T08:09:00Z">
            <w:rPr>
              <w:rFonts w:hint="eastAsia"/>
              <w:highlight w:val="yellow"/>
            </w:rPr>
          </w:rPrChange>
        </w:rPr>
        <w:t>區塊，並從中隨機選擇</w:t>
      </w:r>
      <w:del w:id="71" w:author="昱嫻 郭" w:date="2024-04-25T16:09:00Z" w16du:dateUtc="2024-04-25T08:09:00Z">
        <w:r w:rsidRPr="00EC1139" w:rsidDel="00EC1139">
          <w:rPr>
            <w:rFonts w:hint="eastAsia"/>
            <w:rPrChange w:id="72" w:author="昱嫻 郭" w:date="2024-04-25T16:09:00Z" w16du:dateUtc="2024-04-25T08:09:00Z">
              <w:rPr>
                <w:rFonts w:hint="eastAsia"/>
                <w:highlight w:val="yellow"/>
              </w:rPr>
            </w:rPrChange>
          </w:rPr>
          <w:delText>特定的</w:delText>
        </w:r>
        <w:r w:rsidRPr="00EC1139" w:rsidDel="00EC1139">
          <w:rPr>
            <w:i/>
            <w:iCs/>
            <w:rPrChange w:id="73" w:author="昱嫻 郭" w:date="2024-04-25T16:09:00Z" w16du:dateUtc="2024-04-25T08:09:00Z">
              <w:rPr>
                <w:i/>
                <w:iCs/>
                <w:highlight w:val="yellow"/>
              </w:rPr>
            </w:rPrChange>
          </w:rPr>
          <w:delText>t</w:delText>
        </w:r>
        <w:r w:rsidRPr="00EC1139" w:rsidDel="00EC1139">
          <w:rPr>
            <w:rFonts w:hint="eastAsia"/>
            <w:rPrChange w:id="74" w:author="昱嫻 郭" w:date="2024-04-25T16:09:00Z" w16du:dateUtc="2024-04-25T08:09:00Z">
              <w:rPr>
                <w:rFonts w:hint="eastAsia"/>
                <w:highlight w:val="yellow"/>
              </w:rPr>
            </w:rPrChange>
          </w:rPr>
          <w:delText>個</w:delText>
        </w:r>
      </w:del>
      <w:r w:rsidRPr="00EC1139">
        <w:rPr>
          <w:rFonts w:hint="eastAsia"/>
          <w:rPrChange w:id="75" w:author="昱嫻 郭" w:date="2024-04-25T16:09:00Z" w16du:dateUtc="2024-04-25T08:09:00Z">
            <w:rPr>
              <w:rFonts w:hint="eastAsia"/>
              <w:highlight w:val="yellow"/>
            </w:rPr>
          </w:rPrChange>
        </w:rPr>
        <w:t>區塊做為抽樣樣本進行調查</w:t>
      </w:r>
      <w:del w:id="76" w:author="昱嫻 郭" w:date="2024-04-25T16:09:00Z" w16du:dateUtc="2024-04-25T08:09:00Z">
        <w:r w:rsidRPr="00EC1139" w:rsidDel="00EC1139">
          <w:rPr>
            <w:rFonts w:hint="eastAsia"/>
            <w:rPrChange w:id="77" w:author="昱嫻 郭" w:date="2024-04-25T16:09:00Z" w16du:dateUtc="2024-04-25T08:09:00Z">
              <w:rPr>
                <w:rFonts w:hint="eastAsia"/>
                <w:highlight w:val="yellow"/>
              </w:rPr>
            </w:rPrChange>
          </w:rPr>
          <w:delText>？</w:delText>
        </w:r>
      </w:del>
      <w:r w:rsidRPr="00EC1139">
        <w:rPr>
          <w:rFonts w:hint="eastAsia"/>
          <w:rPrChange w:id="78" w:author="昱嫻 郭" w:date="2024-04-25T16:09:00Z" w16du:dateUtc="2024-04-25T08:09:00Z">
            <w:rPr>
              <w:rFonts w:hint="eastAsia"/>
              <w:highlight w:val="yellow"/>
            </w:rPr>
          </w:rPrChange>
        </w:rPr>
        <w:t>。</w:t>
      </w:r>
      <w:r w:rsidRPr="001A4557">
        <w:rPr>
          <w:rFonts w:hint="eastAsia"/>
        </w:rPr>
        <w:t>對於不同類型的物種，準確計算每個抽樣區塊中出現的個體數往往是一件相對困難的。因此在多數情況下，調查時</w:t>
      </w:r>
      <w:r w:rsidRPr="00EC1139">
        <w:rPr>
          <w:rFonts w:hint="eastAsia"/>
        </w:rPr>
        <w:t>僅記錄該物種</w:t>
      </w:r>
      <w:del w:id="79" w:author="昱嫻 郭" w:date="2024-04-25T16:10:00Z" w16du:dateUtc="2024-04-25T08:10:00Z">
        <w:r w:rsidRPr="00EC1139" w:rsidDel="00EC1139">
          <w:rPr>
            <w:rFonts w:hint="eastAsia"/>
          </w:rPr>
          <w:delText>在</w:delText>
        </w:r>
        <w:r w:rsidRPr="00EC1139" w:rsidDel="00EC1139">
          <w:rPr>
            <w:i/>
            <w:iCs/>
          </w:rPr>
          <w:delText>t</w:delText>
        </w:r>
        <w:r w:rsidRPr="00EC1139" w:rsidDel="00EC1139">
          <w:rPr>
            <w:rFonts w:hint="eastAsia"/>
          </w:rPr>
          <w:delText>個</w:delText>
        </w:r>
      </w:del>
      <w:r w:rsidRPr="00EC1139">
        <w:rPr>
          <w:rFonts w:hint="eastAsia"/>
        </w:rPr>
        <w:t>抽樣區塊中的</w:t>
      </w:r>
      <w:del w:id="80" w:author="昱嫻 郭" w:date="2024-04-25T16:10:00Z" w16du:dateUtc="2024-04-25T08:10:00Z">
        <w:r w:rsidRPr="00EC1139" w:rsidDel="00EC1139">
          <w:rPr>
            <w:rFonts w:hint="eastAsia"/>
            <w:rPrChange w:id="81" w:author="昱嫻 郭" w:date="2024-04-25T16:10:00Z" w16du:dateUtc="2024-04-25T08:10:00Z">
              <w:rPr>
                <w:rFonts w:hint="eastAsia"/>
                <w:highlight w:val="yellow"/>
              </w:rPr>
            </w:rPrChange>
          </w:rPr>
          <w:delText>出現型？</w:delText>
        </w:r>
        <w:r w:rsidRPr="00EC1139" w:rsidDel="00EC1139">
          <w:rPr>
            <w:rFonts w:hint="eastAsia"/>
          </w:rPr>
          <w:delText>，</w:delText>
        </w:r>
        <w:r w:rsidRPr="00EC1139" w:rsidDel="00EC1139">
          <w:rPr>
            <w:rFonts w:hint="eastAsia"/>
            <w:rPrChange w:id="82" w:author="昱嫻 郭" w:date="2024-04-25T16:10:00Z" w16du:dateUtc="2024-04-25T08:10:00Z">
              <w:rPr>
                <w:rFonts w:hint="eastAsia"/>
                <w:highlight w:val="yellow"/>
              </w:rPr>
            </w:rPrChange>
          </w:rPr>
          <w:delText>即紀錄</w:delText>
        </w:r>
      </w:del>
      <w:r w:rsidRPr="00EC1139">
        <w:rPr>
          <w:rFonts w:hint="eastAsia"/>
          <w:rPrChange w:id="83" w:author="昱嫻 郭" w:date="2024-04-25T16:10:00Z" w16du:dateUtc="2024-04-25T08:10:00Z">
            <w:rPr>
              <w:rFonts w:hint="eastAsia"/>
              <w:highlight w:val="yellow"/>
            </w:rPr>
          </w:rPrChange>
        </w:rPr>
        <w:t>物</w:t>
      </w:r>
      <w:ins w:id="84" w:author="昱嫻 郭" w:date="2024-04-25T16:10:00Z" w16du:dateUtc="2024-04-25T08:10:00Z">
        <w:r w:rsidRPr="00EC1139">
          <w:rPr>
            <w:rFonts w:hint="eastAsia"/>
            <w:rPrChange w:id="85" w:author="昱嫻 郭" w:date="2024-04-25T16:10:00Z" w16du:dateUtc="2024-04-25T08:10:00Z">
              <w:rPr>
                <w:rFonts w:hint="eastAsia"/>
                <w:highlight w:val="yellow"/>
              </w:rPr>
            </w:rPrChange>
          </w:rPr>
          <w:t>種</w:t>
        </w:r>
      </w:ins>
      <w:del w:id="86" w:author="昱嫻 郭" w:date="2024-04-25T16:10:00Z" w16du:dateUtc="2024-04-25T08:10:00Z">
        <w:r w:rsidRPr="00EC1139" w:rsidDel="00EC1139">
          <w:rPr>
            <w:rFonts w:hint="eastAsia"/>
            <w:rPrChange w:id="87" w:author="昱嫻 郭" w:date="2024-04-25T16:10:00Z" w16du:dateUtc="2024-04-25T08:10:00Z">
              <w:rPr>
                <w:rFonts w:hint="eastAsia"/>
                <w:highlight w:val="yellow"/>
              </w:rPr>
            </w:rPrChange>
          </w:rPr>
          <w:delText>種在該區塊</w:delText>
        </w:r>
      </w:del>
      <w:r w:rsidRPr="00EC1139">
        <w:rPr>
          <w:rFonts w:hint="eastAsia"/>
          <w:rPrChange w:id="88" w:author="昱嫻 郭" w:date="2024-04-25T16:10:00Z" w16du:dateUtc="2024-04-25T08:10:00Z">
            <w:rPr>
              <w:rFonts w:hint="eastAsia"/>
              <w:highlight w:val="yellow"/>
            </w:rPr>
          </w:rPrChange>
        </w:rPr>
        <w:t>出現與否</w:t>
      </w:r>
      <w:del w:id="89" w:author="昱嫻 郭" w:date="2024-04-25T16:10:00Z" w16du:dateUtc="2024-04-25T08:10:00Z">
        <w:r w:rsidRPr="00EC1139" w:rsidDel="00EC1139">
          <w:rPr>
            <w:rFonts w:hint="eastAsia"/>
            <w:rPrChange w:id="90" w:author="昱嫻 郭" w:date="2024-04-25T16:10:00Z" w16du:dateUtc="2024-04-25T08:10:00Z">
              <w:rPr>
                <w:rFonts w:hint="eastAsia"/>
                <w:highlight w:val="yellow"/>
              </w:rPr>
            </w:rPrChange>
          </w:rPr>
          <w:delText>？</w:delText>
        </w:r>
      </w:del>
      <w:r w:rsidRPr="00EC1139">
        <w:rPr>
          <w:rFonts w:hint="eastAsia"/>
          <w:rPrChange w:id="91" w:author="昱嫻 郭" w:date="2024-04-25T16:10:00Z" w16du:dateUtc="2024-04-25T08:10:00Z">
            <w:rPr>
              <w:rFonts w:hint="eastAsia"/>
              <w:highlight w:val="yellow"/>
            </w:rPr>
          </w:rPrChange>
        </w:rPr>
        <w:t>。</w:t>
      </w:r>
    </w:p>
    <w:p w14:paraId="4550D4C2" w14:textId="77777777" w:rsidR="00414292" w:rsidRPr="001A4557" w:rsidRDefault="00414292" w:rsidP="00414292">
      <w:pPr>
        <w:ind w:firstLine="425"/>
        <w:jc w:val="both"/>
      </w:pPr>
      <w:r w:rsidRPr="001A4557">
        <w:rPr>
          <w:rFonts w:hint="eastAsia"/>
        </w:rPr>
        <w:t>出現型數據由</w:t>
      </w:r>
      <m:oMath>
        <m:r>
          <w:del w:id="92" w:author="昱嫻 郭" w:date="2024-04-25T16:10:00Z" w16du:dateUtc="2024-04-25T08:10:00Z">
            <w:rPr>
              <w:rFonts w:ascii="Cambria Math" w:hAnsi="Cambria Math" w:hint="eastAsia"/>
              <w:strike/>
            </w:rPr>
            <m:t>一組為</m:t>
          </w:del>
        </m:r>
        <m:sSub>
          <m:sSubPr>
            <m:ctrlPr>
              <w:rPr>
                <w:rFonts w:ascii="Cambria Math" w:hAnsi="Cambria Math"/>
                <w:i/>
              </w:rPr>
            </m:ctrlPr>
          </m:sSubPr>
          <m:e>
            <m:r>
              <w:rPr>
                <w:rFonts w:ascii="Cambria Math" w:hAnsi="Cambria Math"/>
              </w:rPr>
              <m:t>t</m:t>
            </m:r>
            <m:ctrlPr>
              <w:rPr>
                <w:rFonts w:ascii="Cambria Math" w:hAnsi="Cambria Math"/>
                <w:i/>
                <w:iCs/>
              </w:rPr>
            </m:ctrlPr>
          </m:e>
          <m:sub>
            <m:r>
              <w:rPr>
                <w:rFonts w:ascii="Cambria Math" w:hAnsi="Cambria Math"/>
              </w:rPr>
              <m:t>j</m:t>
            </m:r>
          </m:sub>
        </m:sSub>
      </m:oMath>
      <w:r w:rsidRPr="009C7117">
        <w:rPr>
          <w:rFonts w:hint="eastAsia"/>
        </w:rPr>
        <w:t>個抽樣區塊的樣本所組成，</w:t>
      </w:r>
      <w:del w:id="93" w:author="昱嫻 郭" w:date="2024-04-25T16:10:00Z" w16du:dateUtc="2024-04-25T08:10:00Z">
        <w:r w:rsidRPr="009C7117" w:rsidDel="00EC1139">
          <w:rPr>
            <w:rFonts w:hint="eastAsia"/>
            <w:strike/>
          </w:rPr>
          <w:delText>並記錄</w:delText>
        </w:r>
      </w:del>
      <w:r w:rsidRPr="009C7117">
        <w:rPr>
          <w:rFonts w:hint="eastAsia"/>
        </w:rPr>
        <w:t>其中每個抽樣區塊只紀錄</w:t>
      </w:r>
      <w:del w:id="94" w:author="昱嫻 郭" w:date="2024-04-25T16:10:00Z" w16du:dateUtc="2024-04-25T08:10:00Z">
        <w:r w:rsidRPr="009C7117" w:rsidDel="00EC1139">
          <w:rPr>
            <w:rFonts w:hint="eastAsia"/>
            <w:strike/>
          </w:rPr>
          <w:delText>中每種</w:delText>
        </w:r>
      </w:del>
      <w:r w:rsidRPr="009C7117">
        <w:rPr>
          <w:rFonts w:hint="eastAsia"/>
        </w:rPr>
        <w:t>物種的</w:t>
      </w:r>
      <w:r w:rsidRPr="001A4557">
        <w:rPr>
          <w:rFonts w:hint="eastAsia"/>
        </w:rPr>
        <w:t>出現或是未出現，</w:t>
      </w:r>
      <w:r w:rsidRPr="00EC1139">
        <w:rPr>
          <w:rFonts w:hint="eastAsia"/>
          <w:rPrChange w:id="95" w:author="昱嫻 郭" w:date="2024-04-25T16:15:00Z" w16du:dateUtc="2024-04-25T08:15:00Z">
            <w:rPr>
              <w:rFonts w:hint="eastAsia"/>
              <w:highlight w:val="yellow"/>
            </w:rPr>
          </w:rPrChange>
        </w:rPr>
        <w:t>以形成</w:t>
      </w:r>
      <w:ins w:id="96" w:author="昱嫻 郭" w:date="2024-04-25T16:13:00Z" w16du:dateUtc="2024-04-25T08:13:00Z">
        <w:r w:rsidRPr="00EC1139">
          <w:rPr>
            <w:rFonts w:hint="eastAsia"/>
            <w:rPrChange w:id="97" w:author="昱嫻 郭" w:date="2024-04-25T16:15:00Z" w16du:dateUtc="2024-04-25T08:15:00Z">
              <w:rPr>
                <w:rFonts w:hint="eastAsia"/>
                <w:highlight w:val="yellow"/>
              </w:rPr>
            </w:rPrChange>
          </w:rPr>
          <w:t>一個以物種為列</w:t>
        </w:r>
      </w:ins>
      <w:ins w:id="98" w:author="昱嫻 郭" w:date="2024-04-25T16:15:00Z" w16du:dateUtc="2024-04-25T08:15:00Z">
        <w:r w:rsidRPr="00EC1139">
          <w:rPr>
            <w:rFonts w:hint="eastAsia"/>
            <w:rPrChange w:id="99" w:author="昱嫻 郭" w:date="2024-04-25T16:15:00Z" w16du:dateUtc="2024-04-25T08:15:00Z">
              <w:rPr>
                <w:rFonts w:hint="eastAsia"/>
                <w:highlight w:val="yellow"/>
              </w:rPr>
            </w:rPrChange>
          </w:rPr>
          <w:t>區塊為行的矩陣</w:t>
        </w:r>
      </w:ins>
      <w:del w:id="100" w:author="昱嫻 郭" w:date="2024-04-25T16:13:00Z" w16du:dateUtc="2024-04-25T08:13:00Z">
        <w:r w:rsidRPr="00EC1139" w:rsidDel="00EC1139">
          <w:rPr>
            <w:rFonts w:hint="eastAsia"/>
            <w:rPrChange w:id="101" w:author="昱嫻 郭" w:date="2024-04-25T16:15:00Z" w16du:dateUtc="2024-04-25T08:15:00Z">
              <w:rPr>
                <w:rFonts w:hint="eastAsia"/>
                <w:highlight w:val="yellow"/>
              </w:rPr>
            </w:rPrChange>
          </w:rPr>
          <w:delText>一個具有</w:delText>
        </w:r>
        <w:r w:rsidRPr="00EC1139" w:rsidDel="00EC1139">
          <w:rPr>
            <w:i/>
            <w:iCs/>
            <w:rPrChange w:id="102" w:author="昱嫻 郭" w:date="2024-04-25T16:15:00Z" w16du:dateUtc="2024-04-25T08:15:00Z">
              <w:rPr>
                <w:i/>
                <w:iCs/>
                <w:highlight w:val="yellow"/>
              </w:rPr>
            </w:rPrChange>
          </w:rPr>
          <w:delText>S</w:delText>
        </w:r>
        <w:r w:rsidRPr="00EC1139" w:rsidDel="00EC1139">
          <w:rPr>
            <w:rFonts w:hint="eastAsia"/>
            <w:rPrChange w:id="103" w:author="昱嫻 郭" w:date="2024-04-25T16:15:00Z" w16du:dateUtc="2024-04-25T08:15:00Z">
              <w:rPr>
                <w:rFonts w:hint="eastAsia"/>
                <w:highlight w:val="yellow"/>
              </w:rPr>
            </w:rPrChange>
          </w:rPr>
          <w:delText>行？與</w:delText>
        </w:r>
        <w:r w:rsidRPr="00EC1139" w:rsidDel="00EC1139">
          <w:rPr>
            <w:i/>
            <w:iCs/>
            <w:rPrChange w:id="104" w:author="昱嫻 郭" w:date="2024-04-25T16:15:00Z" w16du:dateUtc="2024-04-25T08:15:00Z">
              <w:rPr>
                <w:i/>
                <w:iCs/>
                <w:highlight w:val="yellow"/>
              </w:rPr>
            </w:rPrChange>
          </w:rPr>
          <w:delText>t</w:delText>
        </w:r>
        <w:r w:rsidRPr="00EC1139" w:rsidDel="00EC1139">
          <w:rPr>
            <w:rFonts w:hint="eastAsia"/>
            <w:rPrChange w:id="105" w:author="昱嫻 郭" w:date="2024-04-25T16:15:00Z" w16du:dateUtc="2024-04-25T08:15:00Z">
              <w:rPr>
                <w:rFonts w:hint="eastAsia"/>
                <w:highlight w:val="yellow"/>
              </w:rPr>
            </w:rPrChange>
          </w:rPr>
          <w:delText>列？</w:delText>
        </w:r>
      </w:del>
      <w:r w:rsidRPr="00EC1139">
        <w:rPr>
          <w:rFonts w:hint="eastAsia"/>
          <w:rPrChange w:id="106" w:author="昱嫻 郭" w:date="2024-04-25T16:15:00Z" w16du:dateUtc="2024-04-25T08:15:00Z">
            <w:rPr>
              <w:rFonts w:hint="eastAsia"/>
              <w:highlight w:val="yellow"/>
            </w:rPr>
          </w:rPrChange>
        </w:rPr>
        <w:t>的矩陣</w:t>
      </w:r>
      <m:oMath>
        <m:r>
          <w:ins w:id="107" w:author="昱嫻 郭" w:date="2024-04-25T18:04:00Z" w16du:dateUtc="2024-04-25T10:04:00Z">
            <w:rPr>
              <w:rFonts w:ascii="Cambria Math" w:hAnsi="Cambria Math"/>
            </w:rPr>
            <m:t xml:space="preserve"> </m:t>
          </w:ins>
        </m:r>
        <m:d>
          <m:dPr>
            <m:begChr m:val="["/>
            <m:endChr m:val="]"/>
            <m:ctrlPr>
              <w:ins w:id="108" w:author="昱嫻 郭" w:date="2024-04-25T16:11:00Z" w16du:dateUtc="2024-04-25T08:11:00Z">
                <w:rPr>
                  <w:rFonts w:ascii="Cambria Math" w:hAnsi="Cambria Math"/>
                  <w:i/>
                </w:rPr>
              </w:ins>
            </m:ctrlPr>
          </m:dPr>
          <m:e>
            <m:sSub>
              <m:sSubPr>
                <m:ctrlPr>
                  <w:rPr>
                    <w:rFonts w:ascii="Cambria Math" w:hAnsi="Cambria Math"/>
                    <w:i/>
                  </w:rPr>
                </m:ctrlPr>
              </m:sSubPr>
              <m:e>
                <m:r>
                  <w:rPr>
                    <w:rFonts w:ascii="Cambria Math" w:hAnsi="Cambria Math"/>
                    <w:rPrChange w:id="109" w:author="昱嫻 郭" w:date="2024-04-25T16:15:00Z" w16du:dateUtc="2024-04-25T08:15:00Z">
                      <w:rPr>
                        <w:rFonts w:ascii="Cambria Math" w:hAnsi="Cambria Math"/>
                        <w:highlight w:val="yellow"/>
                      </w:rPr>
                    </w:rPrChange>
                  </w:rPr>
                  <m:t>W</m:t>
                </m:r>
              </m:e>
              <m:sub>
                <m:r>
                  <w:rPr>
                    <w:rFonts w:ascii="Cambria Math" w:hAnsi="Cambria Math"/>
                    <w:rPrChange w:id="110" w:author="昱嫻 郭" w:date="2024-04-25T16:15:00Z" w16du:dateUtc="2024-04-25T08:15:00Z">
                      <w:rPr>
                        <w:rFonts w:ascii="Cambria Math" w:hAnsi="Cambria Math"/>
                        <w:highlight w:val="yellow"/>
                      </w:rPr>
                    </w:rPrChange>
                  </w:rPr>
                  <m:t>ij</m:t>
                </m:r>
              </m:sub>
            </m:sSub>
          </m:e>
        </m:d>
      </m:oMath>
      <w:r w:rsidRPr="00EC1139">
        <w:rPr>
          <w:rFonts w:hint="eastAsia"/>
          <w:rPrChange w:id="111" w:author="昱嫻 郭" w:date="2024-04-25T16:15:00Z" w16du:dateUtc="2024-04-25T08:15:00Z">
            <w:rPr>
              <w:rFonts w:hint="eastAsia"/>
              <w:highlight w:val="yellow"/>
            </w:rPr>
          </w:rPrChange>
        </w:rPr>
        <w:t>。</w:t>
      </w:r>
      <w:r w:rsidRPr="001A4557">
        <w:rPr>
          <w:rFonts w:hint="eastAsia"/>
        </w:rPr>
        <w:t>其中，若是</w:t>
      </w:r>
      <w:del w:id="112" w:author="昱嫻 郭" w:date="2024-04-25T16:15:00Z" w16du:dateUtc="2024-04-25T08:15:00Z">
        <w:r w:rsidRPr="00EC1139" w:rsidDel="00EC1139">
          <w:rPr>
            <w:rFonts w:hint="eastAsia"/>
            <w:i/>
            <w:iCs/>
            <w:rPrChange w:id="113" w:author="昱嫻 郭" w:date="2024-04-25T16:15:00Z" w16du:dateUtc="2024-04-25T08:15:00Z">
              <w:rPr>
                <w:rFonts w:hint="eastAsia"/>
              </w:rPr>
            </w:rPrChange>
          </w:rPr>
          <w:delText>在第</w:delText>
        </w:r>
        <w:r w:rsidRPr="00EC1139" w:rsidDel="00EC1139">
          <w:rPr>
            <w:rFonts w:hint="eastAsia"/>
            <w:i/>
            <w:iCs/>
          </w:rPr>
          <w:delText>j</w:delText>
        </w:r>
        <w:r w:rsidRPr="00EC1139" w:rsidDel="00EC1139">
          <w:rPr>
            <w:rFonts w:hint="eastAsia"/>
            <w:i/>
            <w:iCs/>
            <w:rPrChange w:id="114" w:author="昱嫻 郭" w:date="2024-04-25T16:15:00Z" w16du:dateUtc="2024-04-25T08:15:00Z">
              <w:rPr>
                <w:rFonts w:hint="eastAsia"/>
              </w:rPr>
            </w:rPrChange>
          </w:rPr>
          <w:delText>個區塊中發現</w:delText>
        </w:r>
        <w:r w:rsidRPr="00EC1139" w:rsidDel="00EC1139">
          <w:rPr>
            <w:rFonts w:hint="eastAsia"/>
            <w:i/>
            <w:iCs/>
          </w:rPr>
          <w:delText>i</w:delText>
        </w:r>
        <w:r w:rsidRPr="00EC1139" w:rsidDel="00EC1139">
          <w:rPr>
            <w:rFonts w:hint="eastAsia"/>
            <w:i/>
            <w:iCs/>
            <w:rPrChange w:id="115" w:author="昱嫻 郭" w:date="2024-04-25T16:15:00Z" w16du:dateUtc="2024-04-25T08:15:00Z">
              <w:rPr>
                <w:rFonts w:hint="eastAsia"/>
              </w:rPr>
            </w:rPrChange>
          </w:rPr>
          <w:delText>物</w:delText>
        </w:r>
      </w:del>
      <w:ins w:id="116" w:author="昱嫻 郭" w:date="2024-04-25T16:15:00Z" w16du:dateUtc="2024-04-25T08:15:00Z">
        <w:r w:rsidRPr="00EC1139">
          <w:rPr>
            <w:i/>
            <w:iCs/>
            <w:rPrChange w:id="117" w:author="昱嫻 郭" w:date="2024-04-25T16:15:00Z" w16du:dateUtc="2024-04-25T08:15:00Z">
              <w:rPr/>
            </w:rPrChange>
          </w:rPr>
          <w:t>i</w:t>
        </w:r>
        <w:r>
          <w:rPr>
            <w:rFonts w:hint="eastAsia"/>
          </w:rPr>
          <w:t>物種出現在</w:t>
        </w:r>
        <w:r w:rsidRPr="00EC1139">
          <w:rPr>
            <w:i/>
            <w:iCs/>
            <w:rPrChange w:id="118" w:author="昱嫻 郭" w:date="2024-04-25T16:15:00Z" w16du:dateUtc="2024-04-25T08:15:00Z">
              <w:rPr/>
            </w:rPrChange>
          </w:rPr>
          <w:t>j</w:t>
        </w:r>
        <w:r>
          <w:rPr>
            <w:rFonts w:hint="eastAsia"/>
          </w:rPr>
          <w:t>區塊中</w:t>
        </w:r>
      </w:ins>
      <w:del w:id="119" w:author="昱嫻 郭" w:date="2024-04-25T16:15:00Z" w16du:dateUtc="2024-04-25T08:15:00Z">
        <w:r w:rsidRPr="001A4557" w:rsidDel="00EC1139">
          <w:rPr>
            <w:rFonts w:hint="eastAsia"/>
          </w:rPr>
          <w:delText>種</w:delText>
        </w:r>
      </w:del>
      <w:r w:rsidRPr="001A4557">
        <w:rPr>
          <w:rFonts w:hint="eastAsia"/>
        </w:rPr>
        <w:t>，則計為</w:t>
      </w:r>
      <w:r w:rsidRPr="001A4557">
        <w:t>1</w:t>
      </w:r>
      <w:r w:rsidRPr="001A4557">
        <w:rPr>
          <w:rFonts w:hint="eastAsia"/>
        </w:rPr>
        <w:t>；反之若尚未觀測到該物種</w:t>
      </w:r>
      <w:r>
        <w:rPr>
          <w:rFonts w:hint="eastAsia"/>
        </w:rPr>
        <w:t>在區塊中</w:t>
      </w:r>
      <w:r w:rsidRPr="001A4557">
        <w:rPr>
          <w:rFonts w:hint="eastAsia"/>
        </w:rPr>
        <w:t>則計為</w:t>
      </w:r>
      <w:r w:rsidRPr="001A4557">
        <w:t>0</w:t>
      </w:r>
      <w:r w:rsidRPr="001A4557">
        <w:rPr>
          <w:rFonts w:hint="eastAsia"/>
        </w:rPr>
        <w:t>。</w:t>
      </w:r>
    </w:p>
    <w:p w14:paraId="48FEF676" w14:textId="77777777" w:rsidR="00414292" w:rsidRPr="001A4557" w:rsidRDefault="00414292" w:rsidP="00414292">
      <w:pPr>
        <w:ind w:firstLine="425"/>
        <w:jc w:val="both"/>
      </w:pPr>
      <w:del w:id="120" w:author="昱嫻 郭" w:date="2024-04-25T18:09:00Z" w16du:dateUtc="2024-04-25T10:09:00Z">
        <w:r w:rsidRPr="00EC1139" w:rsidDel="00E33824">
          <w:rPr>
            <w:rFonts w:hint="eastAsia"/>
            <w:rPrChange w:id="121" w:author="昱嫻 郭" w:date="2024-04-25T16:17:00Z" w16du:dateUtc="2024-04-25T08:17:00Z">
              <w:rPr>
                <w:rFonts w:hint="eastAsia"/>
                <w:highlight w:val="yellow"/>
              </w:rPr>
            </w:rPrChange>
          </w:rPr>
          <w:delText>又</w:delText>
        </w:r>
      </w:del>
      <w:ins w:id="122" w:author="昱嫻 郭" w:date="2024-04-25T16:17:00Z" w16du:dateUtc="2024-04-25T08:17:00Z">
        <w:r w:rsidRPr="00EC1139">
          <w:rPr>
            <w:rFonts w:hint="eastAsia"/>
            <w:rPrChange w:id="123" w:author="昱嫻 郭" w:date="2024-04-25T16:17:00Z" w16du:dateUtc="2024-04-25T08:17:00Z">
              <w:rPr>
                <w:rFonts w:hint="eastAsia"/>
                <w:highlight w:val="yellow"/>
              </w:rPr>
            </w:rPrChange>
          </w:rPr>
          <w:t>以第一群落為例，</w:t>
        </w:r>
      </w:ins>
      <m:oMath>
        <m:r>
          <w:rPr>
            <w:rFonts w:ascii="Cambria Math" w:hAnsi="Cambria Math"/>
            <w:rPrChange w:id="124" w:author="昱嫻 郭" w:date="2024-04-25T16:17:00Z" w16du:dateUtc="2024-04-25T08:17:00Z">
              <w:rPr>
                <w:rFonts w:ascii="Cambria Math" w:hAnsi="Cambria Math"/>
                <w:highlight w:val="yellow"/>
              </w:rPr>
            </w:rPrChange>
          </w:rPr>
          <m:t xml:space="preserve"> </m:t>
        </m:r>
        <m:sSub>
          <m:sSubPr>
            <m:ctrlPr>
              <w:rPr>
                <w:rFonts w:ascii="Cambria Math" w:hAnsi="Cambria Math"/>
                <w:i/>
              </w:rPr>
            </m:ctrlPr>
          </m:sSubPr>
          <m:e>
            <m:r>
              <w:rPr>
                <w:rFonts w:ascii="Cambria Math" w:hAnsi="Cambria Math"/>
                <w:rPrChange w:id="125" w:author="昱嫻 郭" w:date="2024-04-25T16:17:00Z" w16du:dateUtc="2024-04-25T08:17:00Z">
                  <w:rPr>
                    <w:rFonts w:ascii="Cambria Math" w:hAnsi="Cambria Math"/>
                    <w:highlight w:val="yellow"/>
                  </w:rPr>
                </w:rPrChange>
              </w:rPr>
              <m:t>X</m:t>
            </m:r>
          </m:e>
          <m:sub>
            <m:r>
              <w:rPr>
                <w:rFonts w:ascii="Cambria Math" w:hAnsi="Cambria Math"/>
                <w:rPrChange w:id="126" w:author="昱嫻 郭" w:date="2024-04-25T16:17:00Z" w16du:dateUtc="2024-04-25T08:17:00Z">
                  <w:rPr>
                    <w:rFonts w:ascii="Cambria Math" w:hAnsi="Cambria Math"/>
                    <w:highlight w:val="yellow"/>
                  </w:rPr>
                </w:rPrChange>
              </w:rPr>
              <m:t>i</m:t>
            </m:r>
          </m:sub>
        </m:sSub>
        <m:r>
          <w:rPr>
            <w:rFonts w:ascii="Cambria Math" w:hAnsi="Cambria Math"/>
            <w:rPrChange w:id="127" w:author="昱嫻 郭" w:date="2024-04-25T16:17:00Z" w16du:dateUtc="2024-04-25T08:17:00Z">
              <w:rPr>
                <w:rFonts w:ascii="Cambria Math" w:hAnsi="Cambria Math"/>
                <w:highlight w:val="yellow"/>
              </w:rPr>
            </w:rPrChange>
          </w:rPr>
          <m:t xml:space="preserve"> </m:t>
        </m:r>
      </m:oMath>
      <w:r w:rsidRPr="00EC1139">
        <w:rPr>
          <w:rFonts w:hint="eastAsia"/>
          <w:rPrChange w:id="128" w:author="昱嫻 郭" w:date="2024-04-25T16:17:00Z" w16du:dateUtc="2024-04-25T08:17:00Z">
            <w:rPr>
              <w:rFonts w:hint="eastAsia"/>
              <w:highlight w:val="yellow"/>
            </w:rPr>
          </w:rPrChange>
        </w:rPr>
        <w:t>被定義為</w:t>
      </w:r>
      <w:ins w:id="129" w:author="昱嫻 郭" w:date="2024-04-25T16:17:00Z" w16du:dateUtc="2024-04-25T08:17:00Z">
        <w:r w:rsidRPr="00EC1139">
          <w:rPr>
            <w:rFonts w:hint="eastAsia"/>
          </w:rPr>
          <w:t>落樣本中第</w:t>
        </w:r>
      </w:ins>
      <m:oMath>
        <m:r>
          <w:ins w:id="130" w:author="昱嫻 郭" w:date="2024-04-25T16:17:00Z" w16du:dateUtc="2024-04-25T08:17:00Z">
            <w:rPr>
              <w:rFonts w:ascii="Cambria Math" w:hAnsi="Cambria Math"/>
            </w:rPr>
            <m:t xml:space="preserve"> i </m:t>
          </w:ins>
        </m:r>
      </m:oMath>
      <w:ins w:id="131" w:author="昱嫻 郭" w:date="2024-04-25T16:17:00Z" w16du:dateUtc="2024-04-25T08:17:00Z">
        <w:r w:rsidRPr="00EC1139">
          <w:rPr>
            <w:rFonts w:hint="eastAsia"/>
          </w:rPr>
          <w:t>物種出現的區塊數量</w:t>
        </w:r>
      </w:ins>
      <w:del w:id="132" w:author="昱嫻 郭" w:date="2024-04-25T16:17:00Z" w16du:dateUtc="2024-04-25T08:17:00Z">
        <w:r w:rsidRPr="00EC1139" w:rsidDel="00EC1139">
          <w:rPr>
            <w:rFonts w:hint="eastAsia"/>
            <w:rPrChange w:id="133" w:author="昱嫻 郭" w:date="2024-04-25T16:17:00Z" w16du:dateUtc="2024-04-25T08:17:00Z">
              <w:rPr>
                <w:rFonts w:hint="eastAsia"/>
                <w:highlight w:val="yellow"/>
              </w:rPr>
            </w:rPrChange>
          </w:rPr>
          <w:delText>該樣本中的出現頻率向量</w:delText>
        </w:r>
      </w:del>
      <w:r w:rsidRPr="00EC1139">
        <w:rPr>
          <w:rFonts w:hint="eastAsia"/>
          <w:rPrChange w:id="134" w:author="昱嫻 郭" w:date="2024-04-25T16:17:00Z" w16du:dateUtc="2024-04-25T08:17:00Z">
            <w:rPr>
              <w:rFonts w:hint="eastAsia"/>
              <w:highlight w:val="yellow"/>
            </w:rPr>
          </w:rPrChange>
        </w:rPr>
        <w:t>，</w:t>
      </w:r>
      <m:oMath>
        <m:sSub>
          <m:sSubPr>
            <m:ctrlPr>
              <w:rPr>
                <w:rFonts w:ascii="Cambria Math" w:hAnsi="Cambria Math"/>
                <w:i/>
              </w:rPr>
            </m:ctrlPr>
          </m:sSubPr>
          <m:e>
            <m:r>
              <w:rPr>
                <w:rFonts w:ascii="Cambria Math" w:hAnsi="Cambria Math"/>
                <w:rPrChange w:id="135" w:author="昱嫻 郭" w:date="2024-04-25T16:18:00Z" w16du:dateUtc="2024-04-25T08:18:00Z">
                  <w:rPr>
                    <w:rFonts w:ascii="Cambria Math" w:hAnsi="Cambria Math"/>
                    <w:highlight w:val="yellow"/>
                  </w:rPr>
                </w:rPrChange>
              </w:rPr>
              <m:t>X</m:t>
            </m:r>
          </m:e>
          <m:sub>
            <m:r>
              <w:rPr>
                <w:rFonts w:ascii="Cambria Math" w:hAnsi="Cambria Math"/>
                <w:rPrChange w:id="136" w:author="昱嫻 郭" w:date="2024-04-25T16:18:00Z" w16du:dateUtc="2024-04-25T08:18:00Z">
                  <w:rPr>
                    <w:rFonts w:ascii="Cambria Math" w:hAnsi="Cambria Math"/>
                    <w:highlight w:val="yellow"/>
                  </w:rPr>
                </w:rPrChange>
              </w:rPr>
              <m:t>i</m:t>
            </m:r>
          </m:sub>
        </m:sSub>
        <m:r>
          <w:rPr>
            <w:rFonts w:ascii="Cambria Math" w:hAnsi="Cambria Math"/>
            <w:rPrChange w:id="137" w:author="昱嫻 郭" w:date="2024-04-25T16:18:00Z" w16du:dateUtc="2024-04-25T08:18:00Z">
              <w:rPr>
                <w:rFonts w:ascii="Cambria Math" w:hAnsi="Cambria Math"/>
                <w:highlight w:val="yellow"/>
              </w:rPr>
            </w:rPrChange>
          </w:rPr>
          <m:t xml:space="preserve">= </m:t>
        </m:r>
        <m:nary>
          <m:naryPr>
            <m:chr m:val="∑"/>
            <m:ctrlPr>
              <w:rPr>
                <w:rFonts w:ascii="Cambria Math" w:hAnsi="Cambria Math"/>
                <w:i/>
              </w:rPr>
            </m:ctrlPr>
          </m:naryPr>
          <m:sub>
            <m:r>
              <w:rPr>
                <w:rFonts w:ascii="Cambria Math" w:hAnsi="Cambria Math"/>
                <w:rPrChange w:id="138" w:author="昱嫻 郭" w:date="2024-04-25T16:18:00Z" w16du:dateUtc="2024-04-25T08:18:00Z">
                  <w:rPr>
                    <w:rFonts w:ascii="Cambria Math" w:hAnsi="Cambria Math"/>
                    <w:highlight w:val="yellow"/>
                  </w:rPr>
                </w:rPrChange>
              </w:rPr>
              <m:t>j=1</m:t>
            </m:r>
          </m:sub>
          <m:sup>
            <m:sSub>
              <m:sSubPr>
                <m:ctrlPr>
                  <w:ins w:id="139" w:author="昱嫻 郭" w:date="2024-04-25T16:18:00Z" w16du:dateUtc="2024-04-25T08:18:00Z">
                    <w:rPr>
                      <w:rFonts w:ascii="Cambria Math" w:hAnsi="Cambria Math"/>
                      <w:i/>
                    </w:rPr>
                  </w:ins>
                </m:ctrlPr>
              </m:sSubPr>
              <m:e>
                <m:r>
                  <w:rPr>
                    <w:rFonts w:ascii="Cambria Math" w:hAnsi="Cambria Math"/>
                    <w:rPrChange w:id="140" w:author="昱嫻 郭" w:date="2024-04-25T16:18:00Z" w16du:dateUtc="2024-04-25T08:18:00Z">
                      <w:rPr>
                        <w:rFonts w:ascii="Cambria Math" w:hAnsi="Cambria Math"/>
                        <w:highlight w:val="yellow"/>
                      </w:rPr>
                    </w:rPrChange>
                  </w:rPr>
                  <m:t>t</m:t>
                </m:r>
              </m:e>
              <m:sub>
                <m:r>
                  <w:ins w:id="141" w:author="昱嫻 郭" w:date="2024-04-25T16:18:00Z" w16du:dateUtc="2024-04-25T08:18:00Z">
                    <w:rPr>
                      <w:rFonts w:ascii="Cambria Math" w:hAnsi="Cambria Math"/>
                      <w:rPrChange w:id="142" w:author="昱嫻 郭" w:date="2024-04-25T16:18:00Z" w16du:dateUtc="2024-04-25T08:18:00Z">
                        <w:rPr>
                          <w:rFonts w:ascii="Cambria Math" w:hAnsi="Cambria Math"/>
                          <w:highlight w:val="yellow"/>
                        </w:rPr>
                      </w:rPrChange>
                    </w:rPr>
                    <m:t>1</m:t>
                  </w:ins>
                </m:r>
              </m:sub>
            </m:sSub>
          </m:sup>
          <m:e>
            <m:sSub>
              <m:sSubPr>
                <m:ctrlPr>
                  <w:rPr>
                    <w:rFonts w:ascii="Cambria Math" w:hAnsi="Cambria Math"/>
                    <w:i/>
                  </w:rPr>
                </m:ctrlPr>
              </m:sSubPr>
              <m:e>
                <m:r>
                  <w:rPr>
                    <w:rFonts w:ascii="Cambria Math" w:hAnsi="Cambria Math"/>
                    <w:rPrChange w:id="143" w:author="昱嫻 郭" w:date="2024-04-25T16:18:00Z" w16du:dateUtc="2024-04-25T08:18:00Z">
                      <w:rPr>
                        <w:rFonts w:ascii="Cambria Math" w:hAnsi="Cambria Math"/>
                        <w:highlight w:val="yellow"/>
                      </w:rPr>
                    </w:rPrChange>
                  </w:rPr>
                  <m:t>W</m:t>
                </m:r>
              </m:e>
              <m:sub>
                <m:r>
                  <w:rPr>
                    <w:rFonts w:ascii="Cambria Math" w:hAnsi="Cambria Math"/>
                    <w:rPrChange w:id="144" w:author="昱嫻 郭" w:date="2024-04-25T16:18:00Z" w16du:dateUtc="2024-04-25T08:18:00Z">
                      <w:rPr>
                        <w:rFonts w:ascii="Cambria Math" w:hAnsi="Cambria Math"/>
                        <w:highlight w:val="yellow"/>
                      </w:rPr>
                    </w:rPrChange>
                  </w:rPr>
                  <m:t>ij</m:t>
                </m:r>
              </m:sub>
            </m:sSub>
          </m:e>
        </m:nary>
      </m:oMath>
      <w:r w:rsidRPr="00EC1139">
        <w:rPr>
          <w:rFonts w:hint="eastAsia"/>
          <w:rPrChange w:id="145" w:author="昱嫻 郭" w:date="2024-04-25T16:18:00Z" w16du:dateUtc="2024-04-25T08:18:00Z">
            <w:rPr>
              <w:rFonts w:hint="eastAsia"/>
              <w:highlight w:val="yellow"/>
            </w:rPr>
          </w:rPrChange>
        </w:rPr>
        <w:t>，表示在該樣本中第</w:t>
      </w:r>
      <w:r w:rsidRPr="00DB113F">
        <w:rPr>
          <w:rFonts w:cs="Times New Roman"/>
          <w:i/>
          <w:iCs/>
          <w:rPrChange w:id="146" w:author="昱嫻 郭" w:date="2024-04-25T18:04:00Z" w16du:dateUtc="2024-04-25T10:04:00Z">
            <w:rPr>
              <w:highlight w:val="yellow"/>
            </w:rPr>
          </w:rPrChange>
        </w:rPr>
        <w:t>i</w:t>
      </w:r>
      <w:r w:rsidRPr="00EC1139">
        <w:rPr>
          <w:rFonts w:hint="eastAsia"/>
          <w:rPrChange w:id="147" w:author="昱嫻 郭" w:date="2024-04-25T16:18:00Z" w16du:dateUtc="2024-04-25T08:18:00Z">
            <w:rPr>
              <w:rFonts w:hint="eastAsia"/>
              <w:highlight w:val="yellow"/>
            </w:rPr>
          </w:rPrChange>
        </w:rPr>
        <w:t>物種出現的總區塊數量</w:t>
      </w:r>
      <w:del w:id="148" w:author="昱嫻 郭" w:date="2024-04-25T16:25:00Z" w16du:dateUtc="2024-04-25T08:25:00Z">
        <w:r w:rsidRPr="00174E1D" w:rsidDel="00174E1D">
          <w:rPr>
            <w:rFonts w:hint="eastAsia"/>
          </w:rPr>
          <w:delText>。</w:delText>
        </w:r>
        <w:r w:rsidRPr="00174E1D" w:rsidDel="00174E1D">
          <w:rPr>
            <w:rFonts w:hint="eastAsia"/>
            <w:rPrChange w:id="149" w:author="昱嫻 郭" w:date="2024-04-25T16:25:00Z" w16du:dateUtc="2024-04-25T08:25:00Z">
              <w:rPr>
                <w:rFonts w:hint="eastAsia"/>
                <w:highlight w:val="yellow"/>
              </w:rPr>
            </w:rPrChange>
          </w:rPr>
          <w:delText>若</w:delText>
        </w:r>
      </w:del>
      <m:oMath>
        <m:sSub>
          <m:sSubPr>
            <m:ctrlPr>
              <w:del w:id="150" w:author="昱嫻 郭" w:date="2024-04-25T16:25:00Z" w16du:dateUtc="2024-04-25T08:25:00Z">
                <w:rPr>
                  <w:rFonts w:ascii="Cambria Math" w:hAnsi="Cambria Math"/>
                  <w:i/>
                </w:rPr>
              </w:del>
            </m:ctrlPr>
          </m:sSubPr>
          <m:e>
            <m:r>
              <w:del w:id="151" w:author="昱嫻 郭" w:date="2024-04-25T16:25:00Z" w16du:dateUtc="2024-04-25T08:25:00Z">
                <w:rPr>
                  <w:rFonts w:ascii="Cambria Math" w:hAnsi="Cambria Math"/>
                  <w:rPrChange w:id="152" w:author="昱嫻 郭" w:date="2024-04-25T16:25:00Z" w16du:dateUtc="2024-04-25T08:25:00Z">
                    <w:rPr>
                      <w:rFonts w:ascii="Cambria Math" w:hAnsi="Cambria Math"/>
                      <w:highlight w:val="yellow"/>
                    </w:rPr>
                  </w:rPrChange>
                </w:rPr>
                <m:t>X</m:t>
              </w:del>
            </m:r>
          </m:e>
          <m:sub>
            <m:r>
              <w:del w:id="153" w:author="昱嫻 郭" w:date="2024-04-25T16:25:00Z" w16du:dateUtc="2024-04-25T08:25:00Z">
                <w:rPr>
                  <w:rFonts w:ascii="Cambria Math" w:hAnsi="Cambria Math"/>
                  <w:rPrChange w:id="154" w:author="昱嫻 郭" w:date="2024-04-25T16:25:00Z" w16du:dateUtc="2024-04-25T08:25:00Z">
                    <w:rPr>
                      <w:rFonts w:ascii="Cambria Math" w:hAnsi="Cambria Math"/>
                      <w:highlight w:val="yellow"/>
                    </w:rPr>
                  </w:rPrChange>
                </w:rPr>
                <m:t>i</m:t>
              </w:del>
            </m:r>
          </m:sub>
        </m:sSub>
        <m:r>
          <w:del w:id="155" w:author="昱嫻 郭" w:date="2024-04-25T16:25:00Z" w16du:dateUtc="2024-04-25T08:25:00Z">
            <w:rPr>
              <w:rFonts w:ascii="Cambria Math" w:hAnsi="Cambria Math"/>
              <w:rPrChange w:id="156" w:author="昱嫻 郭" w:date="2024-04-25T16:25:00Z" w16du:dateUtc="2024-04-25T08:25:00Z">
                <w:rPr>
                  <w:rFonts w:ascii="Cambria Math" w:hAnsi="Cambria Math"/>
                  <w:highlight w:val="yellow"/>
                </w:rPr>
              </w:rPrChange>
            </w:rPr>
            <m:t xml:space="preserve">=0 </m:t>
          </w:del>
        </m:r>
      </m:oMath>
      <w:del w:id="157" w:author="昱嫻 郭" w:date="2024-04-25T16:25:00Z" w16du:dateUtc="2024-04-25T08:25:00Z">
        <w:r w:rsidRPr="00174E1D" w:rsidDel="00174E1D">
          <w:rPr>
            <w:rFonts w:hint="eastAsia"/>
            <w:rPrChange w:id="158" w:author="昱嫻 郭" w:date="2024-04-25T16:25:00Z" w16du:dateUtc="2024-04-25T08:25:00Z">
              <w:rPr>
                <w:rFonts w:hint="eastAsia"/>
                <w:highlight w:val="yellow"/>
              </w:rPr>
            </w:rPrChange>
          </w:rPr>
          <w:delText>則表示該抽樣樣本中並無觀測到該物種，且在樣本中觀測到的物種總數為</w:delText>
        </w:r>
      </w:del>
      <m:oMath>
        <m:sSub>
          <m:sSubPr>
            <m:ctrlPr>
              <w:del w:id="159" w:author="昱嫻 郭" w:date="2024-04-25T16:25:00Z" w16du:dateUtc="2024-04-25T08:25:00Z">
                <w:rPr>
                  <w:rFonts w:ascii="Cambria Math" w:hAnsi="Cambria Math"/>
                  <w:i/>
                </w:rPr>
              </w:del>
            </m:ctrlPr>
          </m:sSubPr>
          <m:e>
            <m:r>
              <w:del w:id="160" w:author="昱嫻 郭" w:date="2024-04-25T16:25:00Z" w16du:dateUtc="2024-04-25T08:25:00Z">
                <w:rPr>
                  <w:rFonts w:ascii="Cambria Math" w:hAnsi="Cambria Math"/>
                  <w:rPrChange w:id="161" w:author="昱嫻 郭" w:date="2024-04-25T16:25:00Z" w16du:dateUtc="2024-04-25T08:25:00Z">
                    <w:rPr>
                      <w:rFonts w:ascii="Cambria Math" w:hAnsi="Cambria Math"/>
                      <w:highlight w:val="yellow"/>
                    </w:rPr>
                  </w:rPrChange>
                </w:rPr>
                <m:t>S</m:t>
              </w:del>
            </m:r>
          </m:e>
          <m:sub>
            <m:r>
              <w:del w:id="162" w:author="昱嫻 郭" w:date="2024-04-25T16:25:00Z" w16du:dateUtc="2024-04-25T08:25:00Z">
                <w:rPr>
                  <w:rFonts w:ascii="Cambria Math" w:hAnsi="Cambria Math"/>
                  <w:rPrChange w:id="163" w:author="昱嫻 郭" w:date="2024-04-25T16:25:00Z" w16du:dateUtc="2024-04-25T08:25:00Z">
                    <w:rPr>
                      <w:rFonts w:ascii="Cambria Math" w:hAnsi="Cambria Math"/>
                      <w:highlight w:val="yellow"/>
                    </w:rPr>
                  </w:rPrChange>
                </w:rPr>
                <m:t>obs</m:t>
              </w:del>
            </m:r>
          </m:sub>
        </m:sSub>
      </m:oMath>
      <w:r w:rsidRPr="00174E1D">
        <w:rPr>
          <w:rFonts w:hint="eastAsia"/>
          <w:rPrChange w:id="164" w:author="昱嫻 郭" w:date="2024-04-25T16:25:00Z" w16du:dateUtc="2024-04-25T08:25:00Z">
            <w:rPr>
              <w:rFonts w:hint="eastAsia"/>
              <w:highlight w:val="yellow"/>
            </w:rPr>
          </w:rPrChange>
        </w:rPr>
        <w:t>，故</w:t>
      </w:r>
      <w:r w:rsidRPr="00174E1D">
        <w:rPr>
          <w:rPrChange w:id="165" w:author="昱嫻 郭" w:date="2024-04-25T16:25:00Z" w16du:dateUtc="2024-04-25T08:25:00Z">
            <w:rPr>
              <w:highlight w:val="yellow"/>
            </w:rPr>
          </w:rPrChange>
        </w:rPr>
        <w:t xml:space="preserve"> </w:t>
      </w:r>
      <m:oMath>
        <m:r>
          <w:rPr>
            <w:rFonts w:ascii="Cambria Math" w:hAnsi="Cambria Math"/>
            <w:rPrChange w:id="166" w:author="昱嫻 郭" w:date="2024-04-25T16:25:00Z" w16du:dateUtc="2024-04-25T08:25:00Z">
              <w:rPr>
                <w:rFonts w:ascii="Cambria Math" w:hAnsi="Cambria Math"/>
                <w:highlight w:val="yellow"/>
              </w:rPr>
            </w:rPrChange>
          </w:rPr>
          <m:t>0</m:t>
        </m:r>
        <m:r>
          <w:ins w:id="167" w:author="昱嫻 郭" w:date="2024-04-25T16:24:00Z" w16du:dateUtc="2024-04-25T08:24:00Z">
            <w:rPr>
              <w:rFonts w:ascii="Cambria Math" w:hAnsi="Cambria Math"/>
              <w:rPrChange w:id="168" w:author="昱嫻 郭" w:date="2024-04-25T16:25:00Z" w16du:dateUtc="2024-04-25T08:25:00Z">
                <w:rPr>
                  <w:rFonts w:ascii="Cambria Math" w:hAnsi="Cambria Math"/>
                  <w:highlight w:val="yellow"/>
                </w:rPr>
              </w:rPrChange>
            </w:rPr>
            <m:t>&lt;</m:t>
          </w:ins>
        </m:r>
        <m:r>
          <w:del w:id="169" w:author="昱嫻 郭" w:date="2024-04-25T16:24:00Z" w16du:dateUtc="2024-04-25T08:24:00Z">
            <w:rPr>
              <w:rFonts w:ascii="Cambria Math" w:hAnsi="Cambria Math"/>
              <w:rPrChange w:id="170" w:author="昱嫻 郭" w:date="2024-04-25T16:25:00Z" w16du:dateUtc="2024-04-25T08:25:00Z">
                <w:rPr>
                  <w:rFonts w:ascii="Cambria Math" w:hAnsi="Cambria Math"/>
                  <w:highlight w:val="yellow"/>
                </w:rPr>
              </w:rPrChange>
            </w:rPr>
            <m:t>≤</m:t>
          </w:del>
        </m:r>
        <m:sSub>
          <m:sSubPr>
            <m:ctrlPr>
              <w:rPr>
                <w:rFonts w:ascii="Cambria Math" w:hAnsi="Cambria Math"/>
                <w:i/>
              </w:rPr>
            </m:ctrlPr>
          </m:sSubPr>
          <m:e>
            <m:r>
              <w:rPr>
                <w:rFonts w:ascii="Cambria Math" w:hAnsi="Cambria Math"/>
                <w:rPrChange w:id="171" w:author="昱嫻 郭" w:date="2024-04-25T16:25:00Z" w16du:dateUtc="2024-04-25T08:25:00Z">
                  <w:rPr>
                    <w:rFonts w:ascii="Cambria Math" w:hAnsi="Cambria Math"/>
                    <w:highlight w:val="yellow"/>
                  </w:rPr>
                </w:rPrChange>
              </w:rPr>
              <m:t>X</m:t>
            </m:r>
          </m:e>
          <m:sub>
            <m:r>
              <w:rPr>
                <w:rFonts w:ascii="Cambria Math" w:hAnsi="Cambria Math"/>
                <w:rPrChange w:id="172" w:author="昱嫻 郭" w:date="2024-04-25T16:25:00Z" w16du:dateUtc="2024-04-25T08:25:00Z">
                  <w:rPr>
                    <w:rFonts w:ascii="Cambria Math" w:hAnsi="Cambria Math"/>
                    <w:highlight w:val="yellow"/>
                  </w:rPr>
                </w:rPrChange>
              </w:rPr>
              <m:t>i</m:t>
            </m:r>
          </m:sub>
        </m:sSub>
        <m:r>
          <w:del w:id="173" w:author="昱嫻 郭" w:date="2024-04-25T16:17:00Z" w16du:dateUtc="2024-04-25T08:17:00Z">
            <w:rPr>
              <w:rFonts w:ascii="Cambria Math" w:hAnsi="Cambria Math"/>
              <w:rPrChange w:id="174" w:author="昱嫻 郭" w:date="2024-04-25T16:25:00Z" w16du:dateUtc="2024-04-25T08:25:00Z">
                <w:rPr>
                  <w:rFonts w:ascii="Cambria Math" w:hAnsi="Cambria Math"/>
                  <w:highlight w:val="yellow"/>
                </w:rPr>
              </w:rPrChange>
            </w:rPr>
            <m:t>&lt;</m:t>
          </w:del>
        </m:r>
        <m:r>
          <w:ins w:id="175" w:author="昱嫻 郭" w:date="2024-04-25T16:17:00Z" w16du:dateUtc="2024-04-25T08:17:00Z">
            <w:rPr>
              <w:rFonts w:ascii="Cambria Math" w:hAnsi="Cambria Math"/>
              <w:rPrChange w:id="176" w:author="昱嫻 郭" w:date="2024-04-25T16:25:00Z" w16du:dateUtc="2024-04-25T08:25:00Z">
                <w:rPr>
                  <w:rFonts w:ascii="Cambria Math" w:hAnsi="Cambria Math"/>
                  <w:highlight w:val="yellow"/>
                </w:rPr>
              </w:rPrChange>
            </w:rPr>
            <m:t>≤</m:t>
          </w:ins>
        </m:r>
        <m:sSub>
          <m:sSubPr>
            <m:ctrlPr>
              <w:ins w:id="177" w:author="昱嫻 郭" w:date="2024-04-25T16:17:00Z" w16du:dateUtc="2024-04-25T08:17:00Z">
                <w:rPr>
                  <w:rFonts w:ascii="Cambria Math" w:hAnsi="Cambria Math"/>
                  <w:i/>
                </w:rPr>
              </w:ins>
            </m:ctrlPr>
          </m:sSubPr>
          <m:e>
            <m:r>
              <w:ins w:id="178" w:author="昱嫻 郭" w:date="2024-04-25T16:17:00Z" w16du:dateUtc="2024-04-25T08:17:00Z">
                <w:rPr>
                  <w:rFonts w:ascii="Cambria Math" w:hAnsi="Cambria Math"/>
                  <w:rPrChange w:id="179" w:author="昱嫻 郭" w:date="2024-04-25T16:25:00Z" w16du:dateUtc="2024-04-25T08:25:00Z">
                    <w:rPr>
                      <w:rFonts w:ascii="Cambria Math" w:hAnsi="Cambria Math"/>
                      <w:highlight w:val="yellow"/>
                    </w:rPr>
                  </w:rPrChange>
                </w:rPr>
                <m:t>t</m:t>
              </w:ins>
            </m:r>
          </m:e>
          <m:sub>
            <m:r>
              <w:ins w:id="180" w:author="昱嫻 郭" w:date="2024-04-25T16:17:00Z" w16du:dateUtc="2024-04-25T08:17:00Z">
                <w:rPr>
                  <w:rFonts w:ascii="Cambria Math" w:hAnsi="Cambria Math"/>
                  <w:rPrChange w:id="181" w:author="昱嫻 郭" w:date="2024-04-25T16:25:00Z" w16du:dateUtc="2024-04-25T08:25:00Z">
                    <w:rPr>
                      <w:rFonts w:ascii="Cambria Math" w:hAnsi="Cambria Math"/>
                      <w:highlight w:val="yellow"/>
                    </w:rPr>
                  </w:rPrChange>
                </w:rPr>
                <m:t>1</m:t>
              </w:ins>
            </m:r>
          </m:sub>
        </m:sSub>
        <m:sSub>
          <m:sSubPr>
            <m:ctrlPr>
              <w:del w:id="182" w:author="昱嫻 郭" w:date="2024-04-25T16:17:00Z" w16du:dateUtc="2024-04-25T08:17:00Z">
                <w:rPr>
                  <w:rFonts w:ascii="Cambria Math" w:hAnsi="Cambria Math"/>
                  <w:i/>
                  <w:highlight w:val="yellow"/>
                </w:rPr>
              </w:del>
            </m:ctrlPr>
          </m:sSubPr>
          <m:e>
            <m:r>
              <w:del w:id="183" w:author="昱嫻 郭" w:date="2024-04-25T16:17:00Z" w16du:dateUtc="2024-04-25T08:17:00Z">
                <w:rPr>
                  <w:rFonts w:ascii="Cambria Math" w:hAnsi="Cambria Math"/>
                  <w:highlight w:val="yellow"/>
                </w:rPr>
                <m:t>S</m:t>
              </w:del>
            </m:r>
          </m:e>
          <m:sub>
            <m:r>
              <w:del w:id="184" w:author="昱嫻 郭" w:date="2024-04-25T16:17:00Z" w16du:dateUtc="2024-04-25T08:17:00Z">
                <w:rPr>
                  <w:rFonts w:ascii="Cambria Math" w:hAnsi="Cambria Math"/>
                  <w:highlight w:val="yellow"/>
                </w:rPr>
                <m:t>obs</m:t>
              </w:del>
            </m:r>
          </m:sub>
        </m:sSub>
        <m:r>
          <w:del w:id="185" w:author="昱嫻 郭" w:date="2024-04-25T16:17:00Z" w16du:dateUtc="2024-04-25T08:17:00Z">
            <w:rPr>
              <w:rFonts w:ascii="Cambria Math" w:hAnsi="Cambria Math" w:hint="eastAsia"/>
              <w:highlight w:val="yellow"/>
            </w:rPr>
            <m:t>？</m:t>
          </w:del>
        </m:r>
      </m:oMath>
      <w:r w:rsidRPr="001A4557">
        <w:rPr>
          <w:rFonts w:hint="eastAsia"/>
        </w:rPr>
        <w:t>。</w:t>
      </w:r>
    </w:p>
    <w:p w14:paraId="7841DA7D" w14:textId="77777777" w:rsidR="00414292" w:rsidRPr="001A4557" w:rsidRDefault="00414292" w:rsidP="00414292">
      <w:pPr>
        <w:ind w:firstLine="425"/>
        <w:jc w:val="both"/>
      </w:pPr>
      <w:r w:rsidRPr="001A4557">
        <w:rPr>
          <w:rFonts w:hint="eastAsia"/>
        </w:rPr>
        <w:t>並且，可令</w:t>
      </w:r>
      <m:oMath>
        <m:sSub>
          <m:sSubPr>
            <m:ctrlPr>
              <w:rPr>
                <w:rFonts w:ascii="Cambria Math" w:hAnsi="Cambria Math"/>
                <w:i/>
              </w:rPr>
            </m:ctrlPr>
          </m:sSubPr>
          <m:e>
            <m:r>
              <w:rPr>
                <w:rFonts w:ascii="Cambria Math" w:hAnsi="Cambria Math"/>
              </w:rPr>
              <m:t>Q</m:t>
            </m:r>
          </m:e>
          <m:sub>
            <m:r>
              <w:rPr>
                <w:rFonts w:ascii="Cambria Math" w:hAnsi="Cambria Math"/>
              </w:rPr>
              <m:t>k(1)</m:t>
            </m:r>
          </m:sub>
        </m:sSub>
      </m:oMath>
      <w:r w:rsidRPr="001A4557">
        <w:rPr>
          <w:rFonts w:hint="eastAsia"/>
        </w:rPr>
        <w:t>表示</w:t>
      </w:r>
      <w:r>
        <w:rPr>
          <w:rFonts w:hint="eastAsia"/>
        </w:rPr>
        <w:t>樣本</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A4557">
        <w:rPr>
          <w:rFonts w:hint="eastAsia"/>
        </w:rPr>
        <w:t>中出現</w:t>
      </w:r>
      <w:ins w:id="186" w:author="昱嫻 郭" w:date="2024-04-25T18:04:00Z" w16du:dateUtc="2024-04-25T10:04:00Z">
        <w:r>
          <w:rPr>
            <w:rFonts w:hint="eastAsia"/>
            <w:i/>
            <w:iCs/>
          </w:rPr>
          <w:t>k</w:t>
        </w:r>
      </w:ins>
      <w:del w:id="187" w:author="昱嫻 郭" w:date="2024-04-25T18:04:00Z" w16du:dateUtc="2024-04-25T10:04:00Z">
        <w:r w:rsidRPr="001A4557" w:rsidDel="00DB113F">
          <w:rPr>
            <w:i/>
            <w:iCs/>
          </w:rPr>
          <w:delText>k</w:delText>
        </w:r>
      </w:del>
      <w:r>
        <w:rPr>
          <w:rFonts w:hint="eastAsia"/>
        </w:rPr>
        <w:t>個區塊</w:t>
      </w:r>
      <w:r w:rsidRPr="001A4557">
        <w:rPr>
          <w:rFonts w:hint="eastAsia"/>
        </w:rPr>
        <w:t>的物種數，</w:t>
      </w:r>
      <m:oMath>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nary>
      </m:oMath>
      <w:r w:rsidRPr="001A4557">
        <w:rPr>
          <w:rFonts w:hint="eastAsia"/>
        </w:rPr>
        <w:t>，且</w:t>
      </w:r>
      <m:oMath>
        <m:r>
          <w:rPr>
            <w:rFonts w:ascii="Cambria Math" w:hAnsi="Cambria Math"/>
          </w:rPr>
          <m:t xml:space="preserve">k=1, 2, …, </m:t>
        </m:r>
        <m:sSub>
          <m:sSubPr>
            <m:ctrlPr>
              <w:ins w:id="188" w:author="昱嫻 郭" w:date="2024-04-26T12:22:00Z" w16du:dateUtc="2024-04-26T04:22:00Z">
                <w:rPr>
                  <w:rFonts w:ascii="Cambria Math" w:hAnsi="Cambria Math"/>
                  <w:i/>
                </w:rPr>
              </w:ins>
            </m:ctrlPr>
          </m:sSubPr>
          <m:e>
            <m:r>
              <w:rPr>
                <w:rFonts w:ascii="Cambria Math" w:hAnsi="Cambria Math"/>
              </w:rPr>
              <m:t>t</m:t>
            </m:r>
            <m:ctrlPr>
              <w:ins w:id="189" w:author="昱嫻 郭" w:date="2024-04-26T12:22:00Z" w16du:dateUtc="2024-04-26T04:22:00Z">
                <w:rPr>
                  <w:rFonts w:ascii="Cambria Math" w:hAnsi="Cambria Math"/>
                  <w:i/>
                  <w:iCs/>
                </w:rPr>
              </w:ins>
            </m:ctrlPr>
          </m:e>
          <m:sub>
            <m:r>
              <w:ins w:id="190" w:author="昱嫻 郭" w:date="2024-04-26T12:22:00Z" w16du:dateUtc="2024-04-26T04:22:00Z">
                <w:rPr>
                  <w:rFonts w:ascii="Cambria Math" w:hAnsi="Cambria Math"/>
                </w:rPr>
                <m:t>1</m:t>
              </w:ins>
            </m:r>
          </m:sub>
        </m:sSub>
      </m:oMath>
      <w:r w:rsidRPr="001A4557">
        <w:rPr>
          <w:rFonts w:hint="eastAsia"/>
        </w:rPr>
        <w:t>。故</w:t>
      </w:r>
      <w:r w:rsidRPr="001A4557">
        <w:t xml:space="preserve"> </w:t>
      </w:r>
      <m:oMath>
        <m:sSub>
          <m:sSubPr>
            <m:ctrlPr>
              <w:rPr>
                <w:rFonts w:ascii="Cambria Math" w:hAnsi="Cambria Math"/>
                <w:i/>
              </w:rPr>
            </m:ctrlPr>
          </m:sSubPr>
          <m:e>
            <m:r>
              <w:rPr>
                <w:rFonts w:ascii="Cambria Math" w:hAnsi="Cambria Math"/>
              </w:rPr>
              <m:t>Q</m:t>
            </m:r>
          </m:e>
          <m:sub>
            <m:r>
              <w:rPr>
                <w:rFonts w:ascii="Cambria Math" w:hAnsi="Cambria Math"/>
              </w:rPr>
              <m:t>1(1)</m:t>
            </m:r>
          </m:sub>
        </m:sSub>
      </m:oMath>
      <w:r w:rsidRPr="001A4557">
        <w:t xml:space="preserve"> </w:t>
      </w:r>
      <w:r w:rsidRPr="001A4557">
        <w:rPr>
          <w:rFonts w:hint="eastAsia"/>
        </w:rPr>
        <w:t>為在該樣本中僅出現在一個區塊的物種數，</w:t>
      </w:r>
      <m:oMath>
        <m:sSub>
          <m:sSubPr>
            <m:ctrlPr>
              <w:rPr>
                <w:rFonts w:ascii="Cambria Math" w:hAnsi="Cambria Math"/>
                <w:i/>
              </w:rPr>
            </m:ctrlPr>
          </m:sSubPr>
          <m:e>
            <m:r>
              <w:rPr>
                <w:rFonts w:ascii="Cambria Math" w:hAnsi="Cambria Math"/>
              </w:rPr>
              <m:t>Q</m:t>
            </m:r>
          </m:e>
          <m:sub>
            <m:r>
              <w:rPr>
                <w:rFonts w:ascii="Cambria Math" w:hAnsi="Cambria Math"/>
              </w:rPr>
              <m:t>2(1)</m:t>
            </m:r>
          </m:sub>
        </m:sSub>
      </m:oMath>
      <w:r w:rsidRPr="001A4557">
        <w:rPr>
          <w:rFonts w:hint="eastAsia"/>
        </w:rPr>
        <w:lastRenderedPageBreak/>
        <w:t>為在該樣本中出現在兩個區塊的物種數，並依此類推。除此之外，</w:t>
      </w:r>
      <m:oMath>
        <m:sSub>
          <m:sSubPr>
            <m:ctrlPr>
              <w:rPr>
                <w:rFonts w:ascii="Cambria Math" w:hAnsi="Cambria Math"/>
                <w:i/>
              </w:rPr>
            </m:ctrlPr>
          </m:sSubPr>
          <m:e>
            <m:r>
              <w:rPr>
                <w:rFonts w:ascii="Cambria Math" w:hAnsi="Cambria Math"/>
              </w:rPr>
              <m:t>Q</m:t>
            </m:r>
          </m:e>
          <m:sub>
            <m:r>
              <w:rPr>
                <w:rFonts w:ascii="Cambria Math" w:hAnsi="Cambria Math"/>
              </w:rPr>
              <m:t>0(1)</m:t>
            </m:r>
          </m:sub>
        </m:sSub>
      </m:oMath>
      <w:r>
        <w:rPr>
          <w:rFonts w:hint="eastAsia"/>
        </w:rPr>
        <w:t>將被定義</w:t>
      </w:r>
      <w:r w:rsidRPr="001A4557">
        <w:rPr>
          <w:rFonts w:hint="eastAsia"/>
        </w:rPr>
        <w:t>為在該樣本並未被觀測到的物種數。而真實的物種數</w:t>
      </w:r>
      <m:oMath>
        <m:sSub>
          <m:sSubPr>
            <m:ctrlPr>
              <w:ins w:id="191" w:author="昱嫻 郭" w:date="2024-04-25T18:09:00Z" w16du:dateUtc="2024-04-25T10:09:00Z">
                <w:rPr>
                  <w:rFonts w:ascii="Cambria Math" w:hAnsi="Cambria Math"/>
                  <w:i/>
                </w:rPr>
              </w:ins>
            </m:ctrlPr>
          </m:sSubPr>
          <m:e>
            <m:r>
              <w:ins w:id="192" w:author="昱嫻 郭" w:date="2024-04-25T18:09:00Z" w16du:dateUtc="2024-04-25T10:09:00Z">
                <w:rPr>
                  <w:rFonts w:ascii="Cambria Math" w:hAnsi="Cambria Math"/>
                </w:rPr>
                <m:t>S</m:t>
              </w:ins>
            </m:r>
          </m:e>
          <m:sub>
            <m:r>
              <w:ins w:id="193" w:author="昱嫻 郭" w:date="2024-04-25T18:09:00Z" w16du:dateUtc="2024-04-25T10:09:00Z">
                <w:rPr>
                  <w:rFonts w:ascii="Cambria Math" w:hAnsi="Cambria Math"/>
                </w:rPr>
                <m:t>1</m:t>
              </w:ins>
            </m:r>
          </m:sub>
        </m:sSub>
      </m:oMath>
      <w:del w:id="194" w:author="昱嫻 郭" w:date="2024-04-25T18:09:00Z" w16du:dateUtc="2024-04-25T10:09:00Z">
        <w:r w:rsidRPr="001A4557" w:rsidDel="00E33824">
          <w:rPr>
            <w:i/>
            <w:iCs/>
          </w:rPr>
          <w:delText>S</w:delText>
        </w:r>
      </w:del>
      <w:r w:rsidRPr="001A4557">
        <w:rPr>
          <w:rFonts w:hint="eastAsia"/>
        </w:rPr>
        <w:t>，應為被觀測到的物種數</w:t>
      </w:r>
      <m:oMath>
        <m:sSub>
          <m:sSubPr>
            <m:ctrlPr>
              <w:rPr>
                <w:rFonts w:ascii="Cambria Math" w:hAnsi="Cambria Math"/>
                <w:i/>
              </w:rPr>
            </m:ctrlPr>
          </m:sSubPr>
          <m:e>
            <m:r>
              <w:rPr>
                <w:rFonts w:ascii="Cambria Math" w:hAnsi="Cambria Math"/>
              </w:rPr>
              <m:t>S</m:t>
            </m:r>
          </m:e>
          <m:sub>
            <m:r>
              <w:rPr>
                <w:rFonts w:ascii="Cambria Math" w:hAnsi="Cambria Math"/>
              </w:rPr>
              <m:t>obs</m:t>
            </m:r>
            <m:r>
              <w:ins w:id="195" w:author="昱嫻 郭" w:date="2024-04-25T18:08:00Z" w16du:dateUtc="2024-04-25T10:08:00Z">
                <w:rPr>
                  <w:rFonts w:ascii="Cambria Math" w:hAnsi="Cambria Math" w:hint="eastAsia"/>
                </w:rPr>
                <m:t>(</m:t>
              </w:ins>
            </m:r>
            <m:r>
              <w:ins w:id="196" w:author="昱嫻 郭" w:date="2024-04-25T18:08:00Z" w16du:dateUtc="2024-04-25T10:08:00Z">
                <w:rPr>
                  <w:rFonts w:ascii="Cambria Math" w:hAnsi="Cambria Math"/>
                </w:rPr>
                <m:t>1</m:t>
              </w:ins>
            </m:r>
            <m:r>
              <w:ins w:id="197" w:author="昱嫻 郭" w:date="2024-04-25T18:08:00Z" w16du:dateUtc="2024-04-25T10:08:00Z">
                <w:rPr>
                  <w:rFonts w:ascii="Cambria Math" w:hAnsi="Cambria Math" w:hint="eastAsia"/>
                </w:rPr>
                <m:t>)</m:t>
              </w:ins>
            </m:r>
          </m:sub>
        </m:sSub>
      </m:oMath>
      <w:r w:rsidRPr="001A4557">
        <w:rPr>
          <w:rFonts w:hint="eastAsia"/>
        </w:rPr>
        <w:t>與未被觀測到的物種數</w:t>
      </w:r>
      <m:oMath>
        <m:sSub>
          <m:sSubPr>
            <m:ctrlPr>
              <w:rPr>
                <w:rFonts w:ascii="Cambria Math" w:hAnsi="Cambria Math"/>
                <w:i/>
              </w:rPr>
            </m:ctrlPr>
          </m:sSubPr>
          <m:e>
            <m:r>
              <w:rPr>
                <w:rFonts w:ascii="Cambria Math" w:hAnsi="Cambria Math"/>
              </w:rPr>
              <m:t>Q</m:t>
            </m:r>
          </m:e>
          <m:sub>
            <m:r>
              <w:rPr>
                <w:rFonts w:ascii="Cambria Math" w:hAnsi="Cambria Math"/>
              </w:rPr>
              <m:t>0(1)</m:t>
            </m:r>
          </m:sub>
        </m:sSub>
      </m:oMath>
      <w:r w:rsidRPr="001A4557">
        <w:rPr>
          <w:rFonts w:hint="eastAsia"/>
        </w:rPr>
        <w:t>之</w:t>
      </w:r>
      <w:del w:id="198" w:author="昱嫻 郭" w:date="2024-04-25T18:04:00Z" w16du:dateUtc="2024-04-25T10:04:00Z">
        <w:r w:rsidRPr="001A4557" w:rsidDel="00DB113F">
          <w:rPr>
            <w:rFonts w:hint="eastAsia"/>
            <w:strike/>
          </w:rPr>
          <w:delText>總</w:delText>
        </w:r>
      </w:del>
      <w:r w:rsidRPr="001A4557">
        <w:rPr>
          <w:rFonts w:hint="eastAsia"/>
        </w:rPr>
        <w:t>和</w:t>
      </w:r>
      <w:r>
        <w:rPr>
          <w:rFonts w:hint="eastAsia"/>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obs</m:t>
            </m:r>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d>
              <m:dPr>
                <m:ctrlPr>
                  <w:rPr>
                    <w:rFonts w:ascii="Cambria Math" w:hAnsi="Cambria Math"/>
                    <w:i/>
                  </w:rPr>
                </m:ctrlPr>
              </m:dPr>
              <m:e>
                <m:r>
                  <w:rPr>
                    <w:rFonts w:ascii="Cambria Math" w:hAnsi="Cambria Math"/>
                  </w:rPr>
                  <m:t>1</m:t>
                </m:r>
              </m:e>
            </m:d>
          </m:sub>
        </m:sSub>
      </m:oMath>
      <w:r>
        <w:rPr>
          <w:rFonts w:hint="eastAsia"/>
        </w:rPr>
        <w:t>)</w:t>
      </w:r>
      <w:r w:rsidRPr="001A4557">
        <w:rPr>
          <w:rFonts w:hint="eastAsia"/>
        </w:rPr>
        <w:t>。</w:t>
      </w:r>
    </w:p>
    <w:p w14:paraId="1167F482" w14:textId="77777777" w:rsidR="00414292" w:rsidRPr="001A4557" w:rsidRDefault="00414292" w:rsidP="00414292">
      <w:pPr>
        <w:widowControl/>
        <w:spacing w:line="240" w:lineRule="auto"/>
      </w:pPr>
    </w:p>
    <w:p w14:paraId="5C1BE5E2" w14:textId="77777777" w:rsidR="00414292" w:rsidRPr="001A4557" w:rsidRDefault="00414292" w:rsidP="00414292">
      <w:pPr>
        <w:pStyle w:val="3"/>
      </w:pPr>
      <w:r w:rsidRPr="001A4557">
        <w:rPr>
          <w:rFonts w:hint="eastAsia"/>
        </w:rPr>
        <w:t>取後放回之抽樣方式</w:t>
      </w:r>
    </w:p>
    <w:p w14:paraId="354EF3F5" w14:textId="77777777" w:rsidR="00414292" w:rsidRPr="001A4557" w:rsidRDefault="00414292" w:rsidP="00414292">
      <w:pPr>
        <w:ind w:firstLine="425"/>
      </w:pPr>
      <w:r w:rsidRPr="001A4557">
        <w:rPr>
          <w:rFonts w:hint="eastAsia"/>
        </w:rPr>
        <w:t>在生態調查的研究中，</w:t>
      </w:r>
      <w:r>
        <w:rPr>
          <w:rFonts w:hint="eastAsia"/>
        </w:rPr>
        <w:t>藉由計算</w:t>
      </w:r>
      <w:r w:rsidRPr="001A4557">
        <w:rPr>
          <w:rFonts w:hint="eastAsia"/>
        </w:rPr>
        <w:t>物種數或稱物種豐富度</w:t>
      </w:r>
      <w:r>
        <w:rPr>
          <w:rFonts w:hint="eastAsia"/>
        </w:rPr>
        <w:t>在群落之中的占比，是最直觀量化多樣性的指標之一</w:t>
      </w:r>
      <w:ins w:id="199" w:author="昱嫻 郭" w:date="2024-04-25T17:22:00Z" w16du:dateUtc="2024-04-25T09:22:00Z">
        <w:r>
          <w:rPr>
            <w:rFonts w:hint="eastAsia"/>
          </w:rPr>
          <w:t>。</w:t>
        </w:r>
      </w:ins>
      <w:del w:id="200" w:author="昱嫻 郭" w:date="2024-04-25T17:22:00Z" w16du:dateUtc="2024-04-25T09:22:00Z">
        <w:r w:rsidRPr="001A4557" w:rsidDel="006D366C">
          <w:rPr>
            <w:rFonts w:hint="eastAsia"/>
          </w:rPr>
          <w:delText>，</w:delText>
        </w:r>
      </w:del>
      <w:ins w:id="201" w:author="昱嫻 郭" w:date="2024-04-25T16:34:00Z" w16du:dateUtc="2024-04-25T08:34:00Z">
        <w:r>
          <w:rPr>
            <w:rFonts w:hint="eastAsia"/>
          </w:rPr>
          <w:t>但普查物種數量</w:t>
        </w:r>
      </w:ins>
      <w:r w:rsidRPr="007803F6">
        <w:rPr>
          <w:rFonts w:hint="eastAsia"/>
          <w:rPrChange w:id="202" w:author="昱嫻 郭" w:date="2024-04-25T16:34:00Z" w16du:dateUtc="2024-04-25T08:34:00Z">
            <w:rPr>
              <w:rFonts w:hint="eastAsia"/>
              <w:highlight w:val="yellow"/>
            </w:rPr>
          </w:rPrChange>
        </w:rPr>
        <w:t>往往需要消耗大量的人力、經費與時間等成本</w:t>
      </w:r>
      <w:del w:id="203" w:author="昱嫻 郭" w:date="2024-04-25T16:34:00Z" w16du:dateUtc="2024-04-25T08:34:00Z">
        <w:r w:rsidRPr="001A4557" w:rsidDel="007803F6">
          <w:rPr>
            <w:rFonts w:hint="eastAsia"/>
            <w:highlight w:val="yellow"/>
          </w:rPr>
          <w:delText>？</w:delText>
        </w:r>
      </w:del>
      <w:ins w:id="204" w:author="昱嫻 郭" w:date="2024-04-25T17:22:00Z" w16du:dateUtc="2024-04-25T09:22:00Z">
        <w:r>
          <w:rPr>
            <w:rFonts w:hint="eastAsia"/>
          </w:rPr>
          <w:t>，</w:t>
        </w:r>
      </w:ins>
      <w:del w:id="205" w:author="昱嫻 郭" w:date="2024-04-25T17:22:00Z" w16du:dateUtc="2024-04-25T09:22:00Z">
        <w:r w:rsidRPr="001A4557" w:rsidDel="006D366C">
          <w:rPr>
            <w:rFonts w:hint="eastAsia"/>
          </w:rPr>
          <w:delText>。</w:delText>
        </w:r>
      </w:del>
      <w:r w:rsidRPr="001A4557">
        <w:rPr>
          <w:rFonts w:hint="eastAsia"/>
        </w:rPr>
        <w:t>這使得在抽樣的結果中</w:t>
      </w:r>
      <w:del w:id="206" w:author="昱嫻 郭" w:date="2024-04-25T16:45:00Z" w16du:dateUtc="2024-04-25T08:45:00Z">
        <w:r w:rsidRPr="001A4557" w:rsidDel="00FE5F5E">
          <w:rPr>
            <w:rFonts w:hint="eastAsia"/>
          </w:rPr>
          <w:delText>，</w:delText>
        </w:r>
      </w:del>
      <w:r w:rsidRPr="001A4557">
        <w:rPr>
          <w:rFonts w:hint="eastAsia"/>
        </w:rPr>
        <w:t>能看見所有物種皆出現之狀況的機率大幅降低</w:t>
      </w:r>
      <w:ins w:id="207" w:author="昱嫻 郭" w:date="2024-04-25T16:35:00Z" w16du:dateUtc="2024-04-25T08:35:00Z">
        <w:r>
          <w:rPr>
            <w:rFonts w:hint="eastAsia"/>
          </w:rPr>
          <w:t>，</w:t>
        </w:r>
      </w:ins>
      <w:del w:id="208" w:author="昱嫻 郭" w:date="2024-04-25T16:35:00Z" w16du:dateUtc="2024-04-25T08:35:00Z">
        <w:r w:rsidRPr="001A4557" w:rsidDel="007803F6">
          <w:rPr>
            <w:rFonts w:hint="eastAsia"/>
          </w:rPr>
          <w:delText>。也就是說，</w:delText>
        </w:r>
      </w:del>
      <w:ins w:id="209" w:author="昱嫻 郭" w:date="2024-04-25T16:35:00Z" w16du:dateUtc="2024-04-25T08:35:00Z">
        <w:r>
          <w:rPr>
            <w:rFonts w:hint="eastAsia"/>
          </w:rPr>
          <w:t>因此</w:t>
        </w:r>
      </w:ins>
      <w:r w:rsidRPr="001A4557">
        <w:rPr>
          <w:rFonts w:hint="eastAsia"/>
        </w:rPr>
        <w:t>在大部分的生態調查結果中，皆可能存在部分未被觀測到的物種。</w:t>
      </w:r>
      <w:ins w:id="210" w:author="昱嫻 郭" w:date="2024-04-25T16:35:00Z" w16du:dateUtc="2024-04-25T08:35:00Z">
        <w:r>
          <w:rPr>
            <w:rFonts w:hint="eastAsia"/>
          </w:rPr>
          <w:t>故</w:t>
        </w:r>
      </w:ins>
      <w:del w:id="211" w:author="昱嫻 郭" w:date="2024-04-25T16:35:00Z" w16du:dateUtc="2024-04-25T08:35:00Z">
        <w:r w:rsidRPr="001A4557" w:rsidDel="007803F6">
          <w:rPr>
            <w:rFonts w:hint="eastAsia"/>
          </w:rPr>
          <w:delText>因此，</w:delText>
        </w:r>
      </w:del>
      <w:r w:rsidRPr="001A4557">
        <w:rPr>
          <w:rFonts w:hint="eastAsia"/>
        </w:rPr>
        <w:t>需針對</w:t>
      </w:r>
      <w:ins w:id="212" w:author="昱嫻 郭" w:date="2024-04-25T17:24:00Z" w16du:dateUtc="2024-04-25T09:24:00Z">
        <w:r>
          <w:rPr>
            <w:rFonts w:hint="eastAsia"/>
          </w:rPr>
          <w:t>這些</w:t>
        </w:r>
      </w:ins>
      <w:del w:id="213" w:author="昱嫻 郭" w:date="2024-04-25T17:24:00Z" w16du:dateUtc="2024-04-25T09:24:00Z">
        <w:r w:rsidRPr="001A4557" w:rsidDel="006D366C">
          <w:rPr>
            <w:rFonts w:hint="eastAsia"/>
          </w:rPr>
          <w:delText>該部分</w:delText>
        </w:r>
      </w:del>
      <w:r w:rsidRPr="001A4557">
        <w:rPr>
          <w:rFonts w:hint="eastAsia"/>
        </w:rPr>
        <w:t>未被觀測到的物種進行估計，以獲取到更接近於真實物種豐富度的結果。</w:t>
      </w:r>
    </w:p>
    <w:p w14:paraId="30F1C437" w14:textId="77777777" w:rsidR="00414292" w:rsidRPr="001A4557" w:rsidRDefault="00414292" w:rsidP="00414292">
      <w:pPr>
        <w:ind w:firstLine="425"/>
      </w:pPr>
      <w:r w:rsidRPr="001A4557">
        <w:rPr>
          <w:rFonts w:hint="eastAsia"/>
        </w:rPr>
        <w:t>對於出現型數據所開發之物種豐富度估計的模型多數皆</w:t>
      </w:r>
      <w:ins w:id="214" w:author="昱嫻 郭" w:date="2024-04-25T16:36:00Z" w16du:dateUtc="2024-04-25T08:36:00Z">
        <w:r w:rsidRPr="007803F6">
          <w:rPr>
            <w:rFonts w:hint="eastAsia"/>
            <w:rPrChange w:id="215" w:author="昱嫻 郭" w:date="2024-04-25T16:36:00Z" w16du:dateUtc="2024-04-25T08:36:00Z">
              <w:rPr>
                <w:rFonts w:hint="eastAsia"/>
                <w:highlight w:val="yellow"/>
              </w:rPr>
            </w:rPrChange>
          </w:rPr>
          <w:t>是</w:t>
        </w:r>
      </w:ins>
      <w:del w:id="216" w:author="昱嫻 郭" w:date="2024-04-25T16:35:00Z" w16du:dateUtc="2024-04-25T08:35:00Z">
        <w:r w:rsidRPr="001A4557" w:rsidDel="007803F6">
          <w:rPr>
            <w:rFonts w:hint="eastAsia"/>
            <w:highlight w:val="yellow"/>
          </w:rPr>
          <w:delText>式？</w:delText>
        </w:r>
      </w:del>
      <w:r w:rsidRPr="001A4557">
        <w:rPr>
          <w:rFonts w:hint="eastAsia"/>
        </w:rPr>
        <w:t>依據捉放法</w:t>
      </w:r>
      <w:r w:rsidRPr="001A4557">
        <w:t xml:space="preserve"> (capture-recapture) </w:t>
      </w:r>
      <w:r w:rsidRPr="001A4557">
        <w:rPr>
          <w:rFonts w:hint="eastAsia"/>
        </w:rPr>
        <w:t>的理論架構</w:t>
      </w:r>
      <w:del w:id="217" w:author="昱嫻 郭" w:date="2024-04-25T16:36:00Z" w16du:dateUtc="2024-04-25T08:36:00Z">
        <w:r w:rsidRPr="001A4557" w:rsidDel="007803F6">
          <w:rPr>
            <w:rFonts w:hint="eastAsia"/>
            <w:highlight w:val="yellow"/>
          </w:rPr>
          <w:delText>抽樣方式？</w:delText>
        </w:r>
      </w:del>
      <w:r w:rsidRPr="001A4557">
        <w:rPr>
          <w:rFonts w:hint="eastAsia"/>
        </w:rPr>
        <w:t>為基礎所建立。一般而言，</w:t>
      </w:r>
      <w:r w:rsidRPr="00FE5F5E">
        <w:rPr>
          <w:rFonts w:hint="eastAsia"/>
          <w:rPrChange w:id="218" w:author="昱嫻 郭" w:date="2024-04-25T16:45:00Z" w16du:dateUtc="2024-04-25T08:45:00Z">
            <w:rPr>
              <w:rFonts w:hint="eastAsia"/>
              <w:highlight w:val="yellow"/>
            </w:rPr>
          </w:rPrChange>
        </w:rPr>
        <w:t>傳統的捉放法是藉由</w:t>
      </w:r>
      <w:del w:id="219" w:author="昱嫻 郭" w:date="2024-04-25T16:44:00Z" w16du:dateUtc="2024-04-25T08:44:00Z">
        <w:r w:rsidRPr="00FE5F5E" w:rsidDel="00FE5F5E">
          <w:rPr>
            <w:rFonts w:hint="eastAsia"/>
            <w:rPrChange w:id="220" w:author="昱嫻 郭" w:date="2024-04-25T16:45:00Z" w16du:dateUtc="2024-04-25T08:45:00Z">
              <w:rPr>
                <w:rFonts w:hint="eastAsia"/>
                <w:highlight w:val="yellow"/>
              </w:rPr>
            </w:rPrChange>
          </w:rPr>
          <w:delText>單一物種「個體數」？</w:delText>
        </w:r>
        <w:r w:rsidRPr="00FE5F5E" w:rsidDel="00FE5F5E">
          <w:rPr>
            <w:rFonts w:hint="eastAsia"/>
          </w:rPr>
          <w:delText>，</w:delText>
        </w:r>
      </w:del>
      <w:del w:id="221" w:author="昱嫻 郭" w:date="2024-04-25T16:36:00Z" w16du:dateUtc="2024-04-25T08:36:00Z">
        <w:r w:rsidRPr="00FE5F5E" w:rsidDel="007803F6">
          <w:rPr>
            <w:rFonts w:hint="eastAsia"/>
            <w:rPrChange w:id="222" w:author="昱嫻 郭" w:date="2024-04-25T16:45:00Z" w16du:dateUtc="2024-04-25T08:45:00Z">
              <w:rPr>
                <w:rFonts w:hint="eastAsia"/>
                <w:highlight w:val="yellow"/>
              </w:rPr>
            </w:rPrChange>
          </w:rPr>
          <w:delText>針對</w:delText>
        </w:r>
      </w:del>
      <w:r w:rsidRPr="00FE5F5E">
        <w:rPr>
          <w:rFonts w:hint="eastAsia"/>
          <w:rPrChange w:id="223" w:author="昱嫻 郭" w:date="2024-04-25T16:45:00Z" w16du:dateUtc="2024-04-25T08:45:00Z">
            <w:rPr>
              <w:rFonts w:hint="eastAsia"/>
              <w:highlight w:val="yellow"/>
            </w:rPr>
          </w:rPrChange>
        </w:rPr>
        <w:t>該物種在</w:t>
      </w:r>
      <w:ins w:id="224" w:author="昱嫻 郭" w:date="2024-04-25T16:36:00Z" w16du:dateUtc="2024-04-25T08:36:00Z">
        <w:r w:rsidRPr="00FE5F5E">
          <w:rPr>
            <w:rFonts w:hint="eastAsia"/>
            <w:rPrChange w:id="225" w:author="昱嫻 郭" w:date="2024-04-25T16:45:00Z" w16du:dateUtc="2024-04-25T08:45:00Z">
              <w:rPr>
                <w:rFonts w:hint="eastAsia"/>
                <w:highlight w:val="yellow"/>
              </w:rPr>
            </w:rPrChange>
          </w:rPr>
          <w:t>樣本</w:t>
        </w:r>
      </w:ins>
      <w:del w:id="226" w:author="昱嫻 郭" w:date="2024-04-25T16:36:00Z" w16du:dateUtc="2024-04-25T08:36:00Z">
        <w:r w:rsidRPr="00FE5F5E" w:rsidDel="007803F6">
          <w:rPr>
            <w:rFonts w:hint="eastAsia"/>
            <w:rPrChange w:id="227" w:author="昱嫻 郭" w:date="2024-04-25T16:45:00Z" w16du:dateUtc="2024-04-25T08:45:00Z">
              <w:rPr>
                <w:rFonts w:hint="eastAsia"/>
                <w:highlight w:val="yellow"/>
              </w:rPr>
            </w:rPrChange>
          </w:rPr>
          <w:delText>群落</w:delText>
        </w:r>
      </w:del>
      <w:r w:rsidRPr="00FE5F5E">
        <w:rPr>
          <w:rFonts w:hint="eastAsia"/>
          <w:rPrChange w:id="228" w:author="昱嫻 郭" w:date="2024-04-25T16:45:00Z" w16du:dateUtc="2024-04-25T08:45:00Z">
            <w:rPr>
              <w:rFonts w:hint="eastAsia"/>
              <w:highlight w:val="yellow"/>
            </w:rPr>
          </w:rPrChange>
        </w:rPr>
        <w:t>中所佔比例</w:t>
      </w:r>
      <w:del w:id="229" w:author="昱嫻 郭" w:date="2024-04-25T16:36:00Z" w16du:dateUtc="2024-04-25T08:36:00Z">
        <w:r w:rsidRPr="00FE5F5E" w:rsidDel="007803F6">
          <w:rPr>
            <w:rFonts w:hint="eastAsia"/>
            <w:rPrChange w:id="230" w:author="昱嫻 郭" w:date="2024-04-25T16:45:00Z" w16du:dateUtc="2024-04-25T08:45:00Z">
              <w:rPr>
                <w:rFonts w:hint="eastAsia"/>
                <w:highlight w:val="yellow"/>
              </w:rPr>
            </w:rPrChange>
          </w:rPr>
          <w:delText>進行</w:delText>
        </w:r>
      </w:del>
      <w:r w:rsidRPr="00FE5F5E">
        <w:rPr>
          <w:rFonts w:hint="eastAsia"/>
          <w:rPrChange w:id="231" w:author="昱嫻 郭" w:date="2024-04-25T16:45:00Z" w16du:dateUtc="2024-04-25T08:45:00Z">
            <w:rPr>
              <w:rFonts w:hint="eastAsia"/>
              <w:highlight w:val="yellow"/>
            </w:rPr>
          </w:rPrChange>
        </w:rPr>
        <w:t>估計</w:t>
      </w:r>
      <w:ins w:id="232" w:author="昱嫻 郭" w:date="2024-04-25T16:36:00Z" w16du:dateUtc="2024-04-25T08:36:00Z">
        <w:r w:rsidRPr="00FE5F5E">
          <w:rPr>
            <w:rFonts w:hint="eastAsia"/>
            <w:rPrChange w:id="233" w:author="昱嫻 郭" w:date="2024-04-25T16:45:00Z" w16du:dateUtc="2024-04-25T08:45:00Z">
              <w:rPr>
                <w:rFonts w:hint="eastAsia"/>
                <w:highlight w:val="yellow"/>
              </w:rPr>
            </w:rPrChange>
          </w:rPr>
          <w:t>個體數</w:t>
        </w:r>
      </w:ins>
      <w:del w:id="234" w:author="昱嫻 郭" w:date="2024-04-25T16:36:00Z" w16du:dateUtc="2024-04-25T08:36:00Z">
        <w:r w:rsidRPr="00FE5F5E" w:rsidDel="007803F6">
          <w:rPr>
            <w:rFonts w:hint="eastAsia"/>
            <w:rPrChange w:id="235" w:author="昱嫻 郭" w:date="2024-04-25T16:45:00Z" w16du:dateUtc="2024-04-25T08:45:00Z">
              <w:rPr>
                <w:rFonts w:hint="eastAsia"/>
                <w:highlight w:val="yellow"/>
              </w:rPr>
            </w:rPrChange>
          </w:rPr>
          <w:delText>？</w:delText>
        </w:r>
      </w:del>
      <w:del w:id="236" w:author="昱嫻 郭" w:date="2024-04-25T16:44:00Z" w16du:dateUtc="2024-04-25T08:44:00Z">
        <w:r w:rsidRPr="00FE5F5E" w:rsidDel="00FE5F5E">
          <w:rPr>
            <w:rFonts w:hint="eastAsia"/>
          </w:rPr>
          <w:delText>。</w:delText>
        </w:r>
      </w:del>
      <w:ins w:id="237" w:author="昱嫻 郭" w:date="2024-04-25T16:44:00Z" w16du:dateUtc="2024-04-25T08:44:00Z">
        <w:r w:rsidRPr="00FE5F5E">
          <w:rPr>
            <w:rFonts w:hint="eastAsia"/>
            <w:rPrChange w:id="238" w:author="昱嫻 郭" w:date="2024-04-25T16:45:00Z" w16du:dateUtc="2024-04-25T08:45:00Z">
              <w:rPr>
                <w:rFonts w:hint="eastAsia"/>
                <w:highlight w:val="yellow"/>
              </w:rPr>
            </w:rPrChange>
          </w:rPr>
          <w:t>，</w:t>
        </w:r>
      </w:ins>
      <w:r w:rsidRPr="001A4557">
        <w:rPr>
          <w:rFonts w:hint="eastAsia"/>
        </w:rPr>
        <w:t>而在物種豐富度的估計中，可將捉放法「個體數」對應至「物種數」，</w:t>
      </w:r>
      <w:del w:id="239" w:author="昱嫻 郭" w:date="2024-04-25T16:45:00Z" w16du:dateUtc="2024-04-25T08:45:00Z">
        <w:r w:rsidRPr="00FE5F5E" w:rsidDel="00FE5F5E">
          <w:rPr>
            <w:rFonts w:hint="eastAsia"/>
            <w:rPrChange w:id="240" w:author="昱嫻 郭" w:date="2024-04-25T16:45:00Z" w16du:dateUtc="2024-04-25T08:45:00Z">
              <w:rPr>
                <w:rFonts w:hint="eastAsia"/>
                <w:highlight w:val="yellow"/>
              </w:rPr>
            </w:rPrChange>
          </w:rPr>
          <w:delText>已？</w:delText>
        </w:r>
      </w:del>
      <w:ins w:id="241" w:author="昱嫻 郭" w:date="2024-04-25T16:45:00Z" w16du:dateUtc="2024-04-25T08:45:00Z">
        <w:r w:rsidRPr="00FE5F5E">
          <w:rPr>
            <w:rFonts w:hint="eastAsia"/>
            <w:rPrChange w:id="242" w:author="昱嫻 郭" w:date="2024-04-25T16:45:00Z" w16du:dateUtc="2024-04-25T08:45:00Z">
              <w:rPr>
                <w:rFonts w:hint="eastAsia"/>
                <w:highlight w:val="yellow"/>
              </w:rPr>
            </w:rPrChange>
          </w:rPr>
          <w:t>以</w:t>
        </w:r>
      </w:ins>
      <w:r w:rsidRPr="001A4557">
        <w:rPr>
          <w:rFonts w:hint="eastAsia"/>
        </w:rPr>
        <w:t>估計群落中的物種數作為物種豐富度的指標所使用。</w:t>
      </w:r>
    </w:p>
    <w:p w14:paraId="46012D06" w14:textId="77777777" w:rsidR="00414292" w:rsidRPr="001A4557" w:rsidRDefault="00414292" w:rsidP="00414292">
      <w:pPr>
        <w:ind w:firstLine="425"/>
        <w:rPr>
          <w:i/>
        </w:rPr>
      </w:pPr>
      <w:r w:rsidRPr="001A4557">
        <w:rPr>
          <w:rFonts w:hint="eastAsia"/>
        </w:rPr>
        <w:t>在物種豐富度的調查結果中，</w:t>
      </w:r>
      <w:del w:id="243" w:author="昱嫻 郭" w:date="2024-04-25T16:46:00Z" w16du:dateUtc="2024-04-25T08:46:00Z">
        <w:r w:rsidRPr="001A4557" w:rsidDel="00FE5F5E">
          <w:rPr>
            <w:rFonts w:hint="eastAsia"/>
            <w:strike/>
            <w:highlight w:val="yellow"/>
          </w:rPr>
          <w:delText>又</w:delText>
        </w:r>
      </w:del>
      <w:r w:rsidRPr="001A4557">
        <w:rPr>
          <w:rFonts w:hint="eastAsia"/>
        </w:rPr>
        <w:t>可</w:t>
      </w:r>
      <w:r>
        <w:rPr>
          <w:rFonts w:hint="eastAsia"/>
        </w:rPr>
        <w:t>依據物種在樣本中出現的區塊計數，</w:t>
      </w:r>
      <w:r w:rsidRPr="001A4557">
        <w:rPr>
          <w:rFonts w:hint="eastAsia"/>
        </w:rPr>
        <w:t>將物種大致分為豐富物種與稀有物種。</w:t>
      </w:r>
      <w:r>
        <w:rPr>
          <w:rFonts w:hint="eastAsia"/>
        </w:rPr>
        <w:t>當樣本中皆為豐富物種時，通常會被認為該群落之物種皆已被調查完全；相反，當樣本中擁有的多為稀有物種時，在直覺上會認為群落中仍存在更多未被觀測到的物種，因此</w:t>
      </w:r>
      <w:del w:id="244" w:author="昱嫻 郭" w:date="2024-04-25T16:47:00Z" w16du:dateUtc="2024-04-25T08:47:00Z">
        <w:r w:rsidRPr="001A4557" w:rsidDel="00FE5F5E">
          <w:rPr>
            <w:rFonts w:hint="eastAsia"/>
            <w:strike/>
            <w:highlight w:val="yellow"/>
          </w:rPr>
          <w:delText>在大多數情況下</w:delText>
        </w:r>
        <w:r w:rsidRPr="001A4557" w:rsidDel="00FE5F5E">
          <w:rPr>
            <w:rFonts w:hint="eastAsia"/>
            <w:highlight w:val="yellow"/>
          </w:rPr>
          <w:delText>理論上，</w:delText>
        </w:r>
      </w:del>
      <w:r w:rsidRPr="001A4557">
        <w:rPr>
          <w:rFonts w:hint="eastAsia"/>
        </w:rPr>
        <w:t>樣本中稀有物種</w:t>
      </w:r>
      <w:r>
        <w:rPr>
          <w:rFonts w:hint="eastAsia"/>
        </w:rPr>
        <w:t>相</w:t>
      </w:r>
      <w:r w:rsidRPr="001A4557">
        <w:rPr>
          <w:rFonts w:hint="eastAsia"/>
        </w:rPr>
        <w:t>對於未被觀測到的物種提供了更為豐富的資訊</w:t>
      </w:r>
      <w:ins w:id="245" w:author="昱嫻 郭" w:date="2024-04-25T16:47:00Z" w16du:dateUtc="2024-04-25T08:47:00Z">
        <w:r>
          <w:rPr>
            <w:rFonts w:hint="eastAsia"/>
          </w:rPr>
          <w:t>。</w:t>
        </w:r>
      </w:ins>
      <w:del w:id="246" w:author="昱嫻 郭" w:date="2024-04-25T16:47:00Z" w16du:dateUtc="2024-04-25T08:47:00Z">
        <w:r w:rsidRPr="001A4557" w:rsidDel="00FE5F5E">
          <w:rPr>
            <w:rFonts w:hint="eastAsia"/>
          </w:rPr>
          <w:delText>。</w:delText>
        </w:r>
        <w:r w:rsidRPr="001A4557" w:rsidDel="00FE5F5E">
          <w:rPr>
            <w:rFonts w:hint="eastAsia"/>
            <w:highlight w:val="yellow"/>
          </w:rPr>
          <w:delText>這是由於</w:delText>
        </w:r>
        <w:r w:rsidRPr="001A4557" w:rsidDel="00FE5F5E">
          <w:rPr>
            <w:rFonts w:hint="eastAsia"/>
            <w:strike/>
            <w:highlight w:val="yellow"/>
          </w:rPr>
          <w:delText>，</w:delText>
        </w:r>
      </w:del>
      <w:r w:rsidRPr="001A4557">
        <w:rPr>
          <w:rFonts w:hint="eastAsia"/>
        </w:rPr>
        <w:t>在過去許多研究中，皆藉由稀有物種</w:t>
      </w:r>
      <w:r>
        <w:rPr>
          <w:rFonts w:hint="eastAsia"/>
        </w:rPr>
        <w:t>所提供的資訊</w:t>
      </w:r>
      <w:r w:rsidRPr="001A4557">
        <w:rPr>
          <w:rFonts w:hint="eastAsia"/>
        </w:rPr>
        <w:t>對物種豐富度的估計進行物種數估計</w:t>
      </w:r>
      <w:del w:id="247" w:author="昱嫻 郭" w:date="2024-04-25T16:47:00Z" w16du:dateUtc="2024-04-25T08:47:00Z">
        <w:r w:rsidRPr="001A4557" w:rsidDel="00FE5F5E">
          <w:rPr>
            <w:rFonts w:hint="eastAsia"/>
            <w:strike/>
          </w:rPr>
          <w:delText>修正</w:delText>
        </w:r>
      </w:del>
      <w:r w:rsidRPr="001A4557">
        <w:rPr>
          <w:rFonts w:hint="eastAsia"/>
        </w:rPr>
        <w:t>。</w:t>
      </w:r>
    </w:p>
    <w:p w14:paraId="36291E1D" w14:textId="77777777" w:rsidR="00414292" w:rsidRPr="001A4557" w:rsidRDefault="00414292" w:rsidP="00414292">
      <w:r w:rsidRPr="001A4557">
        <w:tab/>
      </w:r>
      <w:r w:rsidRPr="006D2D00">
        <w:rPr>
          <w:rFonts w:hint="eastAsia"/>
          <w:rPrChange w:id="248" w:author="昱嫻 郭" w:date="2024-04-25T16:57:00Z" w16du:dateUtc="2024-04-25T08:57:00Z">
            <w:rPr>
              <w:rFonts w:hint="eastAsia"/>
              <w:highlight w:val="yellow"/>
            </w:rPr>
          </w:rPrChange>
        </w:rPr>
        <w:t>依據</w:t>
      </w:r>
      <w:r w:rsidRPr="006D2D00">
        <w:rPr>
          <w:rPrChange w:id="249" w:author="昱嫻 郭" w:date="2024-04-25T16:57:00Z" w16du:dateUtc="2024-04-25T08:57:00Z">
            <w:rPr>
              <w:highlight w:val="yellow"/>
            </w:rPr>
          </w:rPrChange>
        </w:rPr>
        <w:fldChar w:fldCharType="begin"/>
      </w:r>
      <w:r w:rsidRPr="006D2D00">
        <w:rPr>
          <w:rPrChange w:id="250" w:author="昱嫻 郭" w:date="2024-04-25T16:57:00Z" w16du:dateUtc="2024-04-25T08:57:00Z">
            <w:rPr>
              <w:highlight w:val="yellow"/>
            </w:rPr>
          </w:rPrChange>
        </w:rPr>
        <w:instrText xml:space="preserve"> REF _Ref162775811 \r \h  \* MERGEFORMAT </w:instrText>
      </w:r>
      <w:r w:rsidRPr="006D2D00">
        <w:rPr>
          <w:rPrChange w:id="251" w:author="昱嫻 郭" w:date="2024-04-25T16:57:00Z" w16du:dateUtc="2024-04-25T08:57:00Z">
            <w:rPr/>
          </w:rPrChange>
        </w:rPr>
      </w:r>
      <w:r w:rsidRPr="006D2D00">
        <w:rPr>
          <w:rPrChange w:id="252" w:author="昱嫻 郭" w:date="2024-04-25T16:57:00Z" w16du:dateUtc="2024-04-25T08:57:00Z">
            <w:rPr>
              <w:highlight w:val="yellow"/>
            </w:rPr>
          </w:rPrChange>
        </w:rPr>
        <w:fldChar w:fldCharType="separate"/>
      </w:r>
      <w:r w:rsidRPr="006D2D00">
        <w:rPr>
          <w:rPrChange w:id="253" w:author="昱嫻 郭" w:date="2024-04-25T16:57:00Z" w16du:dateUtc="2024-04-25T08:57:00Z">
            <w:rPr>
              <w:highlight w:val="yellow"/>
            </w:rPr>
          </w:rPrChange>
        </w:rPr>
        <w:t>2.2.1</w:t>
      </w:r>
      <w:r w:rsidRPr="006D2D00">
        <w:rPr>
          <w:rPrChange w:id="254" w:author="昱嫻 郭" w:date="2024-04-25T16:57:00Z" w16du:dateUtc="2024-04-25T08:57:00Z">
            <w:rPr>
              <w:highlight w:val="yellow"/>
            </w:rPr>
          </w:rPrChange>
        </w:rPr>
        <w:fldChar w:fldCharType="end"/>
      </w:r>
      <w:r w:rsidRPr="006D2D00">
        <w:rPr>
          <w:rFonts w:hint="eastAsia"/>
          <w:rPrChange w:id="255" w:author="昱嫻 郭" w:date="2024-04-25T16:57:00Z" w16du:dateUtc="2024-04-25T08:57:00Z">
            <w:rPr>
              <w:rFonts w:hint="eastAsia"/>
              <w:highlight w:val="yellow"/>
            </w:rPr>
          </w:rPrChange>
        </w:rPr>
        <w:t>所述，</w:t>
      </w:r>
      <w:ins w:id="256" w:author="昱嫻 郭" w:date="2024-04-26T12:23:00Z" w16du:dateUtc="2024-04-26T04:23:00Z">
        <w:r>
          <w:rPr>
            <w:rFonts w:hint="eastAsia"/>
          </w:rPr>
          <w:t>並以第一群落為例，</w:t>
        </w:r>
      </w:ins>
      <w:del w:id="257" w:author="昱嫻 郭" w:date="2024-04-25T16:58:00Z" w16du:dateUtc="2024-04-25T08:58:00Z">
        <w:r w:rsidRPr="006D2D00" w:rsidDel="006D2D00">
          <w:rPr>
            <w:rFonts w:hint="eastAsia"/>
            <w:rPrChange w:id="258" w:author="昱嫻 郭" w:date="2024-04-25T16:57:00Z" w16du:dateUtc="2024-04-25T08:57:00Z">
              <w:rPr>
                <w:rFonts w:hint="eastAsia"/>
                <w:highlight w:val="yellow"/>
              </w:rPr>
            </w:rPrChange>
          </w:rPr>
          <w:delText>出現型數據的樣本來自於</w:delText>
        </w:r>
      </w:del>
      <w:del w:id="259" w:author="昱嫻 郭" w:date="2024-04-25T16:50:00Z" w16du:dateUtc="2024-04-25T08:50:00Z">
        <w:r w:rsidRPr="006D2D00" w:rsidDel="00FE5F5E">
          <w:rPr>
            <w:rFonts w:hint="eastAsia"/>
            <w:rPrChange w:id="260" w:author="昱嫻 郭" w:date="2024-04-25T16:57:00Z" w16du:dateUtc="2024-04-25T08:57:00Z">
              <w:rPr>
                <w:rFonts w:hint="eastAsia"/>
                <w:highlight w:val="yellow"/>
              </w:rPr>
            </w:rPrChange>
          </w:rPr>
          <w:delText>依照物種抽樣區塊的</w:delText>
        </w:r>
      </w:del>
      <w:r w:rsidRPr="006D2D00">
        <w:rPr>
          <w:rFonts w:hint="eastAsia"/>
          <w:rPrChange w:id="261" w:author="昱嫻 郭" w:date="2024-04-25T16:57:00Z" w16du:dateUtc="2024-04-25T08:57:00Z">
            <w:rPr>
              <w:rFonts w:hint="eastAsia"/>
              <w:highlight w:val="yellow"/>
            </w:rPr>
          </w:rPrChange>
        </w:rPr>
        <w:t>出現型矩陣</w:t>
      </w:r>
      <m:oMath>
        <m:sSub>
          <m:sSubPr>
            <m:ctrlPr>
              <w:rPr>
                <w:rFonts w:ascii="Cambria Math" w:hAnsi="Cambria Math"/>
                <w:i/>
              </w:rPr>
            </m:ctrlPr>
          </m:sSubPr>
          <m:e>
            <m:r>
              <w:rPr>
                <w:rFonts w:ascii="Cambria Math" w:hAnsi="Cambria Math"/>
                <w:rPrChange w:id="262" w:author="昱嫻 郭" w:date="2024-04-25T16:57:00Z" w16du:dateUtc="2024-04-25T08:57:00Z">
                  <w:rPr>
                    <w:rFonts w:ascii="Cambria Math" w:hAnsi="Cambria Math"/>
                    <w:highlight w:val="yellow"/>
                  </w:rPr>
                </w:rPrChange>
              </w:rPr>
              <m:t>W</m:t>
            </m:r>
          </m:e>
          <m:sub>
            <m:r>
              <w:rPr>
                <w:rFonts w:ascii="Cambria Math" w:hAnsi="Cambria Math"/>
                <w:rPrChange w:id="263" w:author="昱嫻 郭" w:date="2024-04-25T16:57:00Z" w16du:dateUtc="2024-04-25T08:57:00Z">
                  <w:rPr>
                    <w:rFonts w:ascii="Cambria Math" w:hAnsi="Cambria Math"/>
                    <w:highlight w:val="yellow"/>
                  </w:rPr>
                </w:rPrChange>
              </w:rPr>
              <m:t>ij</m:t>
            </m:r>
          </m:sub>
        </m:sSub>
        <m:r>
          <w:del w:id="264" w:author="昱嫻 郭" w:date="2024-04-25T16:58:00Z" w16du:dateUtc="2024-04-25T08:58:00Z">
            <m:rPr>
              <m:sty m:val="p"/>
            </m:rPr>
            <w:rPr>
              <w:rFonts w:ascii="Cambria Math" w:hAnsi="Cambria Math" w:hint="eastAsia"/>
            </w:rPr>
            <m:t>所組成</m:t>
          </w:del>
        </m:r>
      </m:oMath>
      <w:del w:id="265" w:author="昱嫻 郭" w:date="2024-04-25T16:47:00Z" w16du:dateUtc="2024-04-25T08:47:00Z">
        <w:r w:rsidRPr="006D2D00" w:rsidDel="00FE5F5E">
          <w:rPr>
            <w:rFonts w:hint="eastAsia"/>
            <w:rPrChange w:id="266" w:author="昱嫻 郭" w:date="2024-04-25T16:57:00Z" w16du:dateUtc="2024-04-25T08:57:00Z">
              <w:rPr>
                <w:rFonts w:hint="eastAsia"/>
                <w:highlight w:val="yellow"/>
              </w:rPr>
            </w:rPrChange>
          </w:rPr>
          <w:delText>。</w:delText>
        </w:r>
      </w:del>
      <w:del w:id="267" w:author="昱嫻 郭" w:date="2024-04-25T16:58:00Z" w16du:dateUtc="2024-04-25T08:58:00Z">
        <w:r w:rsidRPr="006D2D00" w:rsidDel="006D2D00">
          <w:rPr>
            <w:rFonts w:hint="eastAsia"/>
            <w:rPrChange w:id="268" w:author="昱嫻 郭" w:date="2024-04-25T16:57:00Z" w16du:dateUtc="2024-04-25T08:57:00Z">
              <w:rPr>
                <w:rFonts w:hint="eastAsia"/>
                <w:highlight w:val="yellow"/>
              </w:rPr>
            </w:rPrChange>
          </w:rPr>
          <w:delText>並</w:delText>
        </w:r>
      </w:del>
      <w:r w:rsidRPr="006D2D00">
        <w:rPr>
          <w:rFonts w:hint="eastAsia"/>
          <w:rPrChange w:id="269" w:author="昱嫻 郭" w:date="2024-04-25T16:57:00Z" w16du:dateUtc="2024-04-25T08:57:00Z">
            <w:rPr>
              <w:rFonts w:hint="eastAsia"/>
              <w:highlight w:val="yellow"/>
            </w:rPr>
          </w:rPrChange>
        </w:rPr>
        <w:t>可</w:t>
      </w:r>
      <w:del w:id="270" w:author="昱嫻 郭" w:date="2024-04-25T16:58:00Z" w16du:dateUtc="2024-04-25T08:58:00Z">
        <w:r w:rsidRPr="006D2D00" w:rsidDel="006D2D00">
          <w:rPr>
            <w:rFonts w:hint="eastAsia"/>
            <w:rPrChange w:id="271" w:author="昱嫻 郭" w:date="2024-04-25T16:57:00Z" w16du:dateUtc="2024-04-25T08:57:00Z">
              <w:rPr>
                <w:rFonts w:hint="eastAsia"/>
                <w:highlight w:val="yellow"/>
              </w:rPr>
            </w:rPrChange>
          </w:rPr>
          <w:delText>將該矩陣</w:delText>
        </w:r>
      </w:del>
      <w:r w:rsidRPr="006D2D00">
        <w:rPr>
          <w:rFonts w:hint="eastAsia"/>
          <w:rPrChange w:id="272" w:author="昱嫻 郭" w:date="2024-04-25T16:57:00Z" w16du:dateUtc="2024-04-25T08:57:00Z">
            <w:rPr>
              <w:rFonts w:hint="eastAsia"/>
              <w:highlight w:val="yellow"/>
            </w:rPr>
          </w:rPrChange>
        </w:rPr>
        <w:t>整理</w:t>
      </w:r>
      <w:ins w:id="273" w:author="昱嫻 郭" w:date="2024-04-25T16:48:00Z" w16du:dateUtc="2024-04-25T08:48:00Z">
        <w:r w:rsidRPr="006D2D00">
          <w:rPr>
            <w:rFonts w:hint="eastAsia"/>
            <w:rPrChange w:id="274" w:author="昱嫻 郭" w:date="2024-04-25T16:57:00Z" w16du:dateUtc="2024-04-25T08:57:00Z">
              <w:rPr>
                <w:rFonts w:hint="eastAsia"/>
                <w:highlight w:val="yellow"/>
              </w:rPr>
            </w:rPrChange>
          </w:rPr>
          <w:t>為</w:t>
        </w:r>
      </w:ins>
      <w:del w:id="275" w:author="昱嫻 郭" w:date="2024-04-25T16:47:00Z" w16du:dateUtc="2024-04-25T08:47:00Z">
        <w:r w:rsidRPr="006D2D00" w:rsidDel="00FE5F5E">
          <w:rPr>
            <w:rFonts w:hint="eastAsia"/>
            <w:rPrChange w:id="276" w:author="昱嫻 郭" w:date="2024-04-25T16:57:00Z" w16du:dateUtc="2024-04-25T08:57:00Z">
              <w:rPr>
                <w:rFonts w:hint="eastAsia"/>
                <w:highlight w:val="yellow"/>
              </w:rPr>
            </w:rPrChange>
          </w:rPr>
          <w:delText>成出現頻率向量</w:delText>
        </w:r>
      </w:del>
      <m:oMath>
        <m:sSub>
          <m:sSubPr>
            <m:ctrlPr>
              <w:rPr>
                <w:rFonts w:ascii="Cambria Math" w:hAnsi="Cambria Math"/>
                <w:i/>
              </w:rPr>
            </m:ctrlPr>
          </m:sSubPr>
          <m:e>
            <m:r>
              <w:rPr>
                <w:rFonts w:ascii="Cambria Math" w:hAnsi="Cambria Math"/>
                <w:rPrChange w:id="277" w:author="昱嫻 郭" w:date="2024-04-25T16:57:00Z" w16du:dateUtc="2024-04-25T08:57:00Z">
                  <w:rPr>
                    <w:rFonts w:ascii="Cambria Math" w:hAnsi="Cambria Math"/>
                    <w:highlight w:val="yellow"/>
                  </w:rPr>
                </w:rPrChange>
              </w:rPr>
              <m:t>X</m:t>
            </m:r>
          </m:e>
          <m:sub>
            <m:r>
              <w:rPr>
                <w:rFonts w:ascii="Cambria Math" w:hAnsi="Cambria Math"/>
                <w:rPrChange w:id="278" w:author="昱嫻 郭" w:date="2024-04-25T16:57:00Z" w16du:dateUtc="2024-04-25T08:57:00Z">
                  <w:rPr>
                    <w:rFonts w:ascii="Cambria Math" w:hAnsi="Cambria Math"/>
                    <w:highlight w:val="yellow"/>
                  </w:rPr>
                </w:rPrChange>
              </w:rPr>
              <m:t>i</m:t>
            </m:r>
          </m:sub>
        </m:sSub>
      </m:oMath>
      <w:del w:id="279" w:author="昱嫻 郭" w:date="2024-04-25T16:59:00Z" w16du:dateUtc="2024-04-25T08:59:00Z">
        <w:r w:rsidRPr="001A4557" w:rsidDel="006D2D00">
          <w:rPr>
            <w:rFonts w:hint="eastAsia"/>
          </w:rPr>
          <w:delText>。</w:delText>
        </w:r>
      </w:del>
      <w:ins w:id="280" w:author="昱嫻 郭" w:date="2024-04-25T16:59:00Z" w16du:dateUtc="2024-04-25T08:59:00Z">
        <w:r>
          <w:rPr>
            <w:rFonts w:hint="eastAsia"/>
          </w:rPr>
          <w:t>，</w:t>
        </w:r>
      </w:ins>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1A4557">
        <w:rPr>
          <w:rFonts w:hint="eastAsia"/>
        </w:rPr>
        <w:t>應為服從伯努力分佈</w:t>
      </w:r>
      <w:r w:rsidRPr="001A4557">
        <w:t xml:space="preserve"> (Bernoulli distribution) </w:t>
      </w:r>
      <w:r w:rsidRPr="001A4557">
        <w:rPr>
          <w:rFonts w:hint="eastAsia"/>
        </w:rPr>
        <w:t>的隨機變數，且當</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=1</m:t>
        </m:r>
      </m:oMath>
      <w:r w:rsidRPr="001A4557">
        <w:rPr>
          <w:rFonts w:hint="eastAsia"/>
        </w:rPr>
        <w:t>時機率為</w:t>
      </w:r>
      <w:r w:rsidRPr="001A4557">
        <w:t xml:space="preserve"> </w:t>
      </w:r>
      <m:oMath>
        <m:sSub>
          <m:sSubPr>
            <m:ctrlPr>
              <w:rPr>
                <w:rFonts w:ascii="Cambria Math" w:hAnsi="Cambria Math"/>
                <w:i/>
              </w:rPr>
            </m:ctrlPr>
          </m:sSubPr>
          <m:e>
            <m:r>
              <w:rPr>
                <w:rFonts w:ascii="Cambria Math" w:hAnsi="Cambria Math"/>
              </w:rPr>
              <m:t>π</m:t>
            </m:r>
          </m:e>
          <m:sub>
            <m:r>
              <w:rPr>
                <w:rFonts w:ascii="Cambria Math" w:hAnsi="Cambria Math"/>
              </w:rPr>
              <m:t>i</m:t>
            </m:r>
            <m:r>
              <w:ins w:id="281" w:author="昱嫻 郭" w:date="2024-04-26T12:23:00Z" w16du:dateUtc="2024-04-26T04:23:00Z">
                <w:rPr>
                  <w:rFonts w:ascii="Cambria Math" w:hAnsi="Cambria Math" w:hint="eastAsia"/>
                </w:rPr>
                <m:t>(</m:t>
              </w:ins>
            </m:r>
            <m:r>
              <w:ins w:id="282" w:author="昱嫻 郭" w:date="2024-04-26T12:23:00Z" w16du:dateUtc="2024-04-26T04:23:00Z">
                <w:rPr>
                  <w:rFonts w:ascii="Cambria Math" w:hAnsi="Cambria Math"/>
                </w:rPr>
                <m:t>1)</m:t>
              </w:ins>
            </m:r>
          </m:sub>
        </m:sSub>
      </m:oMath>
      <w:r w:rsidRPr="001A4557">
        <w:rPr>
          <w:rFonts w:hint="eastAsia"/>
        </w:rPr>
        <w:t>，而</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=0</m:t>
        </m:r>
      </m:oMath>
      <w:r w:rsidRPr="001A4557">
        <w:rPr>
          <w:rFonts w:hint="eastAsia"/>
        </w:rPr>
        <w:t>時機率為</w:t>
      </w:r>
      <m:oMath>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r>
              <w:ins w:id="283" w:author="昱嫻 郭" w:date="2024-04-26T12:23:00Z" w16du:dateUtc="2024-04-26T04:23:00Z">
                <w:rPr>
                  <w:rFonts w:ascii="Cambria Math" w:hAnsi="Cambria Math"/>
                </w:rPr>
                <m:t>(1)</m:t>
              </w:ins>
            </m:r>
          </m:sub>
        </m:sSub>
      </m:oMath>
      <w:r w:rsidRPr="001A4557">
        <w:rPr>
          <w:rFonts w:hint="eastAsia"/>
        </w:rPr>
        <w:t>。則發生率矩陣的機率分佈為：</w:t>
      </w:r>
    </w:p>
    <w:p w14:paraId="62751DB1" w14:textId="77777777" w:rsidR="00414292" w:rsidRPr="001A4557" w:rsidRDefault="00414292" w:rsidP="00414292">
      <m:oMathPara>
        <m:oMath>
          <m:r>
            <w:rPr>
              <w:rFonts w:ascii="Cambria Math" w:hAnsi="Cambria Math"/>
              <w:rPrChange w:id="284" w:author="昱嫻 郭" w:date="2024-04-26T12:23:00Z" w16du:dateUtc="2024-04-26T04:23:00Z">
                <w:rPr>
                  <w:rFonts w:ascii="Cambria Math" w:hAnsi="Cambria Math"/>
                  <w:highlight w:val="yellow"/>
                </w:rPr>
              </w:rPrChange>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Change w:id="285" w:author="昱嫻 郭" w:date="2024-04-26T12:23:00Z" w16du:dateUtc="2024-04-26T04:23:00Z">
                        <w:rPr>
                          <w:rFonts w:ascii="Cambria Math" w:hAnsi="Cambria Math"/>
                          <w:highlight w:val="yellow"/>
                        </w:rPr>
                      </w:rPrChange>
                    </w:rPr>
                    <m:t>W</m:t>
                  </m:r>
                </m:e>
                <m:sub>
                  <m:r>
                    <w:rPr>
                      <w:rFonts w:ascii="Cambria Math" w:hAnsi="Cambria Math"/>
                      <w:rPrChange w:id="286" w:author="昱嫻 郭" w:date="2024-04-26T12:23:00Z" w16du:dateUtc="2024-04-26T04:23:00Z">
                        <w:rPr>
                          <w:rFonts w:ascii="Cambria Math" w:hAnsi="Cambria Math"/>
                          <w:highlight w:val="yellow"/>
                        </w:rPr>
                      </w:rPrChange>
                    </w:rPr>
                    <m:t>ij</m:t>
                  </m:r>
                </m:sub>
              </m:sSub>
              <m:r>
                <w:rPr>
                  <w:rFonts w:ascii="Cambria Math" w:hAnsi="Cambria Math"/>
                  <w:rPrChange w:id="287" w:author="昱嫻 郭" w:date="2024-04-26T12:23:00Z" w16du:dateUtc="2024-04-26T04:23:00Z">
                    <w:rPr>
                      <w:rFonts w:ascii="Cambria Math" w:hAnsi="Cambria Math"/>
                      <w:highlight w:val="yellow"/>
                    </w:rPr>
                  </w:rPrChange>
                </w:rPr>
                <m:t>=</m:t>
              </m:r>
              <m:sSub>
                <m:sSubPr>
                  <m:ctrlPr>
                    <w:rPr>
                      <w:rFonts w:ascii="Cambria Math" w:hAnsi="Cambria Math"/>
                      <w:i/>
                    </w:rPr>
                  </m:ctrlPr>
                </m:sSubPr>
                <m:e>
                  <m:r>
                    <w:rPr>
                      <w:rFonts w:ascii="Cambria Math" w:hAnsi="Cambria Math"/>
                      <w:rPrChange w:id="288" w:author="昱嫻 郭" w:date="2024-04-26T12:23:00Z" w16du:dateUtc="2024-04-26T04:23:00Z">
                        <w:rPr>
                          <w:rFonts w:ascii="Cambria Math" w:hAnsi="Cambria Math"/>
                          <w:highlight w:val="yellow"/>
                        </w:rPr>
                      </w:rPrChange>
                    </w:rPr>
                    <m:t>w</m:t>
                  </m:r>
                </m:e>
                <m:sub>
                  <m:r>
                    <w:rPr>
                      <w:rFonts w:ascii="Cambria Math" w:hAnsi="Cambria Math"/>
                      <w:rPrChange w:id="289" w:author="昱嫻 郭" w:date="2024-04-26T12:23:00Z" w16du:dateUtc="2024-04-26T04:23:00Z">
                        <w:rPr>
                          <w:rFonts w:ascii="Cambria Math" w:hAnsi="Cambria Math"/>
                          <w:highlight w:val="yellow"/>
                        </w:rPr>
                      </w:rPrChange>
                    </w:rPr>
                    <m:t>ij</m:t>
                  </m:r>
                </m:sub>
              </m:sSub>
              <w:bookmarkStart w:id="290" w:name="_Hlk162297837"/>
              <m:r>
                <w:rPr>
                  <w:rFonts w:ascii="Cambria Math" w:hAnsi="Cambria Math"/>
                  <w:rPrChange w:id="291" w:author="昱嫻 郭" w:date="2024-04-26T12:23:00Z" w16du:dateUtc="2024-04-26T04:23:00Z">
                    <w:rPr>
                      <w:rFonts w:ascii="Cambria Math" w:hAnsi="Cambria Math"/>
                      <w:highlight w:val="yellow"/>
                    </w:rPr>
                  </w:rPrChange>
                </w:rPr>
                <m:t xml:space="preserve">| </m:t>
              </m:r>
              <m:sSub>
                <m:sSubPr>
                  <m:ctrlPr>
                    <w:rPr>
                      <w:rFonts w:ascii="Cambria Math" w:hAnsi="Cambria Math"/>
                      <w:i/>
                    </w:rPr>
                  </m:ctrlPr>
                </m:sSubPr>
                <m:e>
                  <m:r>
                    <w:rPr>
                      <w:rFonts w:ascii="Cambria Math" w:hAnsi="Cambria Math"/>
                      <w:rPrChange w:id="292" w:author="昱嫻 郭" w:date="2024-04-26T12:23:00Z" w16du:dateUtc="2024-04-26T04:23:00Z">
                        <w:rPr>
                          <w:rFonts w:ascii="Cambria Math" w:hAnsi="Cambria Math"/>
                          <w:highlight w:val="yellow"/>
                        </w:rPr>
                      </w:rPrChange>
                    </w:rPr>
                    <m:t>π</m:t>
                  </m:r>
                </m:e>
                <m:sub>
                  <m:r>
                    <w:rPr>
                      <w:rFonts w:ascii="Cambria Math" w:hAnsi="Cambria Math"/>
                      <w:rPrChange w:id="293" w:author="昱嫻 郭" w:date="2024-04-26T12:23:00Z" w16du:dateUtc="2024-04-26T04:23:00Z">
                        <w:rPr>
                          <w:rFonts w:ascii="Cambria Math" w:hAnsi="Cambria Math"/>
                          <w:highlight w:val="yellow"/>
                        </w:rPr>
                      </w:rPrChange>
                    </w:rPr>
                    <m:t>i</m:t>
                  </m:r>
                  <m:r>
                    <w:ins w:id="294" w:author="昱嫻 郭" w:date="2024-04-26T12:23:00Z" w16du:dateUtc="2024-04-26T04:23:00Z">
                      <w:rPr>
                        <w:rFonts w:ascii="Cambria Math" w:hAnsi="Cambria Math"/>
                        <w:rPrChange w:id="295" w:author="昱嫻 郭" w:date="2024-04-26T12:23:00Z" w16du:dateUtc="2024-04-26T04:23:00Z">
                          <w:rPr>
                            <w:rFonts w:ascii="Cambria Math" w:hAnsi="Cambria Math"/>
                            <w:highlight w:val="yellow"/>
                          </w:rPr>
                        </w:rPrChange>
                      </w:rPr>
                      <m:t>(1)</m:t>
                    </w:ins>
                  </m:r>
                </m:sub>
              </m:sSub>
              <w:bookmarkEnd w:id="290"/>
            </m:e>
          </m:d>
          <m:r>
            <w:rPr>
              <w:rFonts w:ascii="Cambria Math" w:hAnsi="Cambria Math"/>
              <w:rPrChange w:id="296" w:author="昱嫻 郭" w:date="2024-04-26T12:23:00Z" w16du:dateUtc="2024-04-26T04:23:00Z">
                <w:rPr>
                  <w:rFonts w:ascii="Cambria Math" w:hAnsi="Cambria Math"/>
                  <w:highlight w:val="yellow"/>
                </w:rPr>
              </w:rPrChange>
            </w:rPr>
            <m:t xml:space="preserve">= </m:t>
          </m:r>
          <m:nary>
            <m:naryPr>
              <m:chr m:val="∏"/>
              <m:limLoc m:val="undOvr"/>
              <m:ctrlPr>
                <w:ins w:id="297" w:author="昱嫻 郭" w:date="2024-04-25T17:26:00Z" w16du:dateUtc="2024-04-25T09:26:00Z">
                  <w:rPr>
                    <w:rFonts w:ascii="Cambria Math" w:hAnsi="Cambria Math"/>
                    <w:i/>
                  </w:rPr>
                </w:ins>
              </m:ctrlPr>
            </m:naryPr>
            <m:sub>
              <m:r>
                <w:ins w:id="298" w:author="昱嫻 郭" w:date="2024-04-25T17:26:00Z" w16du:dateUtc="2024-04-25T09:26:00Z">
                  <w:rPr>
                    <w:rFonts w:ascii="Cambria Math" w:hAnsi="Cambria Math"/>
                  </w:rPr>
                  <m:t>i=1</m:t>
                </w:ins>
              </m:r>
            </m:sub>
            <m:sup>
              <m:sSub>
                <m:sSubPr>
                  <m:ctrlPr>
                    <w:ins w:id="299" w:author="昱嫻 郭" w:date="2024-04-25T17:26:00Z" w16du:dateUtc="2024-04-25T09:26:00Z">
                      <w:rPr>
                        <w:rFonts w:ascii="Cambria Math" w:hAnsi="Cambria Math"/>
                        <w:i/>
                      </w:rPr>
                    </w:ins>
                  </m:ctrlPr>
                </m:sSubPr>
                <m:e>
                  <m:r>
                    <w:ins w:id="300" w:author="昱嫻 郭" w:date="2024-04-25T17:26:00Z" w16du:dateUtc="2024-04-25T09:26:00Z">
                      <w:rPr>
                        <w:rFonts w:ascii="Cambria Math" w:hAnsi="Cambria Math"/>
                      </w:rPr>
                      <m:t>S</m:t>
                    </w:ins>
                  </m:r>
                </m:e>
                <m:sub>
                  <m:r>
                    <w:ins w:id="301" w:author="昱嫻 郭" w:date="2024-04-25T17:26:00Z" w16du:dateUtc="2024-04-25T09:26:00Z">
                      <w:rPr>
                        <w:rFonts w:ascii="Cambria Math" w:hAnsi="Cambria Math"/>
                      </w:rPr>
                      <m:t>1</m:t>
                    </w:ins>
                  </m:r>
                </m:sub>
              </m:sSub>
            </m:sup>
            <m:e>
              <m:nary>
                <m:naryPr>
                  <m:chr m:val="∏"/>
                  <m:limLoc m:val="undOvr"/>
                  <m:ctrlPr>
                    <w:ins w:id="302" w:author="昱嫻 郭" w:date="2024-04-25T17:26:00Z" w16du:dateUtc="2024-04-25T09:26:00Z">
                      <w:rPr>
                        <w:rFonts w:ascii="Cambria Math" w:hAnsi="Cambria Math"/>
                        <w:i/>
                      </w:rPr>
                    </w:ins>
                  </m:ctrlPr>
                </m:naryPr>
                <m:sub>
                  <m:r>
                    <w:ins w:id="303" w:author="昱嫻 郭" w:date="2024-04-25T17:26:00Z" w16du:dateUtc="2024-04-25T09:26:00Z">
                      <w:rPr>
                        <w:rFonts w:ascii="Cambria Math" w:hAnsi="Cambria Math"/>
                      </w:rPr>
                      <m:t>j=1</m:t>
                    </w:ins>
                  </m:r>
                </m:sub>
                <m:sup>
                  <m:sSub>
                    <m:sSubPr>
                      <m:ctrlPr>
                        <w:ins w:id="304" w:author="昱嫻 郭" w:date="2024-04-25T17:26:00Z" w16du:dateUtc="2024-04-25T09:26:00Z">
                          <w:rPr>
                            <w:rFonts w:ascii="Cambria Math" w:hAnsi="Cambria Math"/>
                            <w:i/>
                          </w:rPr>
                        </w:ins>
                      </m:ctrlPr>
                    </m:sSubPr>
                    <m:e>
                      <m:r>
                        <w:ins w:id="305" w:author="昱嫻 郭" w:date="2024-04-25T17:26:00Z" w16du:dateUtc="2024-04-25T09:26:00Z">
                          <w:rPr>
                            <w:rFonts w:ascii="Cambria Math" w:hAnsi="Cambria Math"/>
                          </w:rPr>
                          <m:t>t</m:t>
                        </w:ins>
                      </m:r>
                    </m:e>
                    <m:sub>
                      <m:r>
                        <w:ins w:id="306" w:author="昱嫻 郭" w:date="2024-04-25T17:26:00Z" w16du:dateUtc="2024-04-25T09:26:00Z">
                          <w:rPr>
                            <w:rFonts w:ascii="Cambria Math" w:hAnsi="Cambria Math"/>
                          </w:rPr>
                          <m:t>1</m:t>
                        </w:ins>
                      </m:r>
                    </m:sub>
                  </m:sSub>
                </m:sup>
                <m:e>
                  <m:sSubSup>
                    <m:sSubSupPr>
                      <m:ctrlPr>
                        <w:ins w:id="307" w:author="昱嫻 郭" w:date="2024-04-25T17:26:00Z" w16du:dateUtc="2024-04-25T09:26:00Z">
                          <w:rPr>
                            <w:rFonts w:ascii="Cambria Math" w:hAnsi="Cambria Math"/>
                            <w:i/>
                          </w:rPr>
                        </w:ins>
                      </m:ctrlPr>
                    </m:sSubSupPr>
                    <m:e>
                      <m:r>
                        <w:ins w:id="308" w:author="昱嫻 郭" w:date="2024-04-25T17:26:00Z" w16du:dateUtc="2024-04-25T09:26:00Z">
                          <w:rPr>
                            <w:rFonts w:ascii="Cambria Math" w:hAnsi="Cambria Math"/>
                            <w:rPrChange w:id="309" w:author="昱嫻 郭" w:date="2024-04-26T12:23:00Z" w16du:dateUtc="2024-04-26T04:23:00Z">
                              <w:rPr>
                                <w:rFonts w:ascii="Cambria Math" w:hAnsi="Cambria Math"/>
                                <w:highlight w:val="yellow"/>
                              </w:rPr>
                            </w:rPrChange>
                          </w:rPr>
                          <m:t>π</m:t>
                        </w:ins>
                      </m:r>
                    </m:e>
                    <m:sub>
                      <m:r>
                        <w:ins w:id="310" w:author="昱嫻 郭" w:date="2024-04-25T17:26:00Z" w16du:dateUtc="2024-04-25T09:26:00Z">
                          <w:rPr>
                            <w:rFonts w:ascii="Cambria Math" w:hAnsi="Cambria Math"/>
                            <w:rPrChange w:id="311" w:author="昱嫻 郭" w:date="2024-04-26T12:23:00Z" w16du:dateUtc="2024-04-26T04:23:00Z">
                              <w:rPr>
                                <w:rFonts w:ascii="Cambria Math" w:hAnsi="Cambria Math"/>
                                <w:highlight w:val="yellow"/>
                              </w:rPr>
                            </w:rPrChange>
                          </w:rPr>
                          <m:t>i</m:t>
                        </w:ins>
                      </m:r>
                      <m:r>
                        <w:ins w:id="312" w:author="昱嫻 郭" w:date="2024-04-26T12:23:00Z" w16du:dateUtc="2024-04-26T04:23:00Z">
                          <w:rPr>
                            <w:rFonts w:ascii="Cambria Math" w:hAnsi="Cambria Math"/>
                            <w:rPrChange w:id="313" w:author="昱嫻 郭" w:date="2024-04-26T12:23:00Z" w16du:dateUtc="2024-04-26T04:23:00Z">
                              <w:rPr>
                                <w:rFonts w:ascii="Cambria Math" w:hAnsi="Cambria Math"/>
                                <w:highlight w:val="yellow"/>
                              </w:rPr>
                            </w:rPrChange>
                          </w:rPr>
                          <m:t>(1)</m:t>
                        </w:ins>
                      </m:r>
                    </m:sub>
                    <m:sup>
                      <m:sSub>
                        <m:sSubPr>
                          <m:ctrlPr>
                            <w:ins w:id="314" w:author="昱嫻 郭" w:date="2024-04-25T17:26:00Z" w16du:dateUtc="2024-04-25T09:26:00Z">
                              <w:rPr>
                                <w:rFonts w:ascii="Cambria Math" w:hAnsi="Cambria Math"/>
                                <w:i/>
                              </w:rPr>
                            </w:ins>
                          </m:ctrlPr>
                        </m:sSubPr>
                        <m:e>
                          <m:r>
                            <w:ins w:id="315" w:author="昱嫻 郭" w:date="2024-04-25T17:26:00Z" w16du:dateUtc="2024-04-25T09:26:00Z">
                              <w:rPr>
                                <w:rFonts w:ascii="Cambria Math" w:hAnsi="Cambria Math"/>
                                <w:rPrChange w:id="316" w:author="昱嫻 郭" w:date="2024-04-26T12:23:00Z" w16du:dateUtc="2024-04-26T04:23:00Z">
                                  <w:rPr>
                                    <w:rFonts w:ascii="Cambria Math" w:hAnsi="Cambria Math"/>
                                    <w:highlight w:val="yellow"/>
                                  </w:rPr>
                                </w:rPrChange>
                              </w:rPr>
                              <m:t>w</m:t>
                            </w:ins>
                          </m:r>
                        </m:e>
                        <m:sub>
                          <m:r>
                            <w:ins w:id="317" w:author="昱嫻 郭" w:date="2024-04-25T17:26:00Z" w16du:dateUtc="2024-04-25T09:26:00Z">
                              <w:rPr>
                                <w:rFonts w:ascii="Cambria Math" w:hAnsi="Cambria Math"/>
                                <w:rPrChange w:id="318" w:author="昱嫻 郭" w:date="2024-04-26T12:23:00Z" w16du:dateUtc="2024-04-26T04:23:00Z">
                                  <w:rPr>
                                    <w:rFonts w:ascii="Cambria Math" w:hAnsi="Cambria Math"/>
                                    <w:highlight w:val="yellow"/>
                                  </w:rPr>
                                </w:rPrChange>
                              </w:rPr>
                              <m:t>ij</m:t>
                            </w:ins>
                          </m:r>
                        </m:sub>
                      </m:sSub>
                    </m:sup>
                  </m:sSubSup>
                  <m:sSup>
                    <m:sSupPr>
                      <m:ctrlPr>
                        <w:ins w:id="319" w:author="昱嫻 郭" w:date="2024-04-25T17:26:00Z" w16du:dateUtc="2024-04-25T09:26:00Z">
                          <w:rPr>
                            <w:rFonts w:ascii="Cambria Math" w:hAnsi="Cambria Math"/>
                            <w:i/>
                          </w:rPr>
                        </w:ins>
                      </m:ctrlPr>
                    </m:sSupPr>
                    <m:e>
                      <m:d>
                        <m:dPr>
                          <m:ctrlPr>
                            <w:ins w:id="320" w:author="昱嫻 郭" w:date="2024-04-25T17:26:00Z" w16du:dateUtc="2024-04-25T09:26:00Z">
                              <w:rPr>
                                <w:rFonts w:ascii="Cambria Math" w:hAnsi="Cambria Math"/>
                                <w:i/>
                              </w:rPr>
                            </w:ins>
                          </m:ctrlPr>
                        </m:dPr>
                        <m:e>
                          <m:r>
                            <w:ins w:id="321" w:author="昱嫻 郭" w:date="2024-04-25T17:26:00Z" w16du:dateUtc="2024-04-25T09:26:00Z">
                              <w:rPr>
                                <w:rFonts w:ascii="Cambria Math" w:hAnsi="Cambria Math"/>
                                <w:rPrChange w:id="322" w:author="昱嫻 郭" w:date="2024-04-26T12:23:00Z" w16du:dateUtc="2024-04-26T04:23:00Z">
                                  <w:rPr>
                                    <w:rFonts w:ascii="Cambria Math" w:hAnsi="Cambria Math"/>
                                    <w:highlight w:val="yellow"/>
                                  </w:rPr>
                                </w:rPrChange>
                              </w:rPr>
                              <m:t>1-</m:t>
                            </w:ins>
                          </m:r>
                          <m:sSub>
                            <m:sSubPr>
                              <m:ctrlPr>
                                <w:ins w:id="323" w:author="昱嫻 郭" w:date="2024-04-25T17:26:00Z" w16du:dateUtc="2024-04-25T09:26:00Z">
                                  <w:rPr>
                                    <w:rFonts w:ascii="Cambria Math" w:hAnsi="Cambria Math"/>
                                    <w:i/>
                                  </w:rPr>
                                </w:ins>
                              </m:ctrlPr>
                            </m:sSubPr>
                            <m:e>
                              <m:r>
                                <w:ins w:id="324" w:author="昱嫻 郭" w:date="2024-04-25T17:26:00Z" w16du:dateUtc="2024-04-25T09:26:00Z">
                                  <w:rPr>
                                    <w:rFonts w:ascii="Cambria Math" w:hAnsi="Cambria Math"/>
                                    <w:rPrChange w:id="325" w:author="昱嫻 郭" w:date="2024-04-26T12:23:00Z" w16du:dateUtc="2024-04-26T04:23:00Z">
                                      <w:rPr>
                                        <w:rFonts w:ascii="Cambria Math" w:hAnsi="Cambria Math"/>
                                        <w:highlight w:val="yellow"/>
                                      </w:rPr>
                                    </w:rPrChange>
                                  </w:rPr>
                                  <m:t>π</m:t>
                                </w:ins>
                              </m:r>
                            </m:e>
                            <m:sub>
                              <m:r>
                                <w:ins w:id="326" w:author="昱嫻 郭" w:date="2024-04-25T17:26:00Z" w16du:dateUtc="2024-04-25T09:26:00Z">
                                  <w:rPr>
                                    <w:rFonts w:ascii="Cambria Math" w:hAnsi="Cambria Math"/>
                                    <w:rPrChange w:id="327" w:author="昱嫻 郭" w:date="2024-04-26T12:23:00Z" w16du:dateUtc="2024-04-26T04:23:00Z">
                                      <w:rPr>
                                        <w:rFonts w:ascii="Cambria Math" w:hAnsi="Cambria Math"/>
                                        <w:highlight w:val="yellow"/>
                                      </w:rPr>
                                    </w:rPrChange>
                                  </w:rPr>
                                  <m:t>i</m:t>
                                </w:ins>
                              </m:r>
                              <m:r>
                                <w:ins w:id="328" w:author="昱嫻 郭" w:date="2024-04-26T12:23:00Z" w16du:dateUtc="2024-04-26T04:23:00Z">
                                  <w:rPr>
                                    <w:rFonts w:ascii="Cambria Math" w:hAnsi="Cambria Math"/>
                                    <w:rPrChange w:id="329" w:author="昱嫻 郭" w:date="2024-04-26T12:23:00Z" w16du:dateUtc="2024-04-26T04:23:00Z">
                                      <w:rPr>
                                        <w:rFonts w:ascii="Cambria Math" w:hAnsi="Cambria Math"/>
                                        <w:highlight w:val="yellow"/>
                                      </w:rPr>
                                    </w:rPrChange>
                                  </w:rPr>
                                  <m:t>(1)</m:t>
                                </w:ins>
                              </m:r>
                            </m:sub>
                          </m:sSub>
                        </m:e>
                      </m:d>
                    </m:e>
                    <m:sup>
                      <m:r>
                        <w:ins w:id="330" w:author="昱嫻 郭" w:date="2024-04-25T17:26:00Z" w16du:dateUtc="2024-04-25T09:26:00Z">
                          <w:rPr>
                            <w:rFonts w:ascii="Cambria Math" w:hAnsi="Cambria Math"/>
                            <w:rPrChange w:id="331" w:author="昱嫻 郭" w:date="2024-04-26T12:23:00Z" w16du:dateUtc="2024-04-26T04:23:00Z">
                              <w:rPr>
                                <w:rFonts w:ascii="Cambria Math" w:hAnsi="Cambria Math"/>
                                <w:highlight w:val="yellow"/>
                              </w:rPr>
                            </w:rPrChange>
                          </w:rPr>
                          <m:t>1-</m:t>
                        </w:ins>
                      </m:r>
                      <m:sSub>
                        <m:sSubPr>
                          <m:ctrlPr>
                            <w:ins w:id="332" w:author="昱嫻 郭" w:date="2024-04-25T17:26:00Z" w16du:dateUtc="2024-04-25T09:26:00Z">
                              <w:rPr>
                                <w:rFonts w:ascii="Cambria Math" w:hAnsi="Cambria Math"/>
                                <w:i/>
                              </w:rPr>
                            </w:ins>
                          </m:ctrlPr>
                        </m:sSubPr>
                        <m:e>
                          <m:r>
                            <w:ins w:id="333" w:author="昱嫻 郭" w:date="2024-04-25T17:26:00Z" w16du:dateUtc="2024-04-25T09:26:00Z">
                              <w:rPr>
                                <w:rFonts w:ascii="Cambria Math" w:hAnsi="Cambria Math"/>
                                <w:rPrChange w:id="334" w:author="昱嫻 郭" w:date="2024-04-26T12:23:00Z" w16du:dateUtc="2024-04-26T04:23:00Z">
                                  <w:rPr>
                                    <w:rFonts w:ascii="Cambria Math" w:hAnsi="Cambria Math"/>
                                    <w:highlight w:val="yellow"/>
                                  </w:rPr>
                                </w:rPrChange>
                              </w:rPr>
                              <m:t>w</m:t>
                            </w:ins>
                          </m:r>
                        </m:e>
                        <m:sub>
                          <m:r>
                            <w:ins w:id="335" w:author="昱嫻 郭" w:date="2024-04-25T17:26:00Z" w16du:dateUtc="2024-04-25T09:26:00Z">
                              <w:rPr>
                                <w:rFonts w:ascii="Cambria Math" w:hAnsi="Cambria Math"/>
                                <w:rPrChange w:id="336" w:author="昱嫻 郭" w:date="2024-04-26T12:23:00Z" w16du:dateUtc="2024-04-26T04:23:00Z">
                                  <w:rPr>
                                    <w:rFonts w:ascii="Cambria Math" w:hAnsi="Cambria Math"/>
                                    <w:highlight w:val="yellow"/>
                                  </w:rPr>
                                </w:rPrChange>
                              </w:rPr>
                              <m:t>ij</m:t>
                            </w:ins>
                          </m:r>
                        </m:sub>
                      </m:sSub>
                    </m:sup>
                  </m:sSup>
                </m:e>
              </m:nary>
            </m:e>
          </m:nary>
          <m:nary>
            <m:naryPr>
              <m:chr m:val="∏"/>
              <m:limLoc m:val="undOvr"/>
              <m:ctrlPr>
                <w:del w:id="337" w:author="昱嫻 郭" w:date="2024-04-25T17:25:00Z" w16du:dateUtc="2024-04-25T09:25:00Z">
                  <w:rPr>
                    <w:rFonts w:ascii="Cambria Math" w:hAnsi="Cambria Math"/>
                    <w:i/>
                    <w:highlight w:val="yellow"/>
                  </w:rPr>
                </w:del>
              </m:ctrlPr>
            </m:naryPr>
            <m:sub>
              <m:r>
                <w:del w:id="338" w:author="昱嫻 郭" w:date="2024-04-25T17:25:00Z" w16du:dateUtc="2024-04-25T09:25:00Z">
                  <w:rPr>
                    <w:rFonts w:ascii="Cambria Math" w:hAnsi="Cambria Math"/>
                    <w:highlight w:val="yellow"/>
                  </w:rPr>
                  <m:t>i=1</m:t>
                </w:del>
              </m:r>
            </m:sub>
            <m:sup/>
            <m:e>
              <m:nary>
                <m:naryPr>
                  <m:chr m:val="∏"/>
                  <m:limLoc m:val="undOvr"/>
                  <m:ctrlPr>
                    <w:del w:id="339" w:author="昱嫻 郭" w:date="2024-04-25T17:25:00Z" w16du:dateUtc="2024-04-25T09:25:00Z">
                      <w:rPr>
                        <w:rFonts w:ascii="Cambria Math" w:hAnsi="Cambria Math"/>
                        <w:i/>
                        <w:highlight w:val="yellow"/>
                      </w:rPr>
                    </w:del>
                  </m:ctrlPr>
                </m:naryPr>
                <m:sub>
                  <m:r>
                    <w:del w:id="340" w:author="昱嫻 郭" w:date="2024-04-25T17:25:00Z" w16du:dateUtc="2024-04-25T09:25:00Z">
                      <w:rPr>
                        <w:rFonts w:ascii="Cambria Math" w:hAnsi="Cambria Math"/>
                        <w:highlight w:val="yellow"/>
                      </w:rPr>
                      <m:t>j=1</m:t>
                    </w:del>
                  </m:r>
                </m:sub>
                <m:sup/>
                <m:e>
                  <m:sSubSup>
                    <m:sSubSupPr>
                      <m:ctrlPr>
                        <w:del w:id="341" w:author="昱嫻 郭" w:date="2024-04-25T17:25:00Z" w16du:dateUtc="2024-04-25T09:25:00Z">
                          <w:rPr>
                            <w:rFonts w:ascii="Cambria Math" w:hAnsi="Cambria Math"/>
                            <w:i/>
                            <w:highlight w:val="yellow"/>
                          </w:rPr>
                        </w:del>
                      </m:ctrlPr>
                    </m:sSubSupPr>
                    <m:e>
                      <m:r>
                        <w:del w:id="342" w:author="昱嫻 郭" w:date="2024-04-25T17:25:00Z" w16du:dateUtc="2024-04-25T09:25:00Z">
                          <w:rPr>
                            <w:rFonts w:ascii="Cambria Math" w:hAnsi="Cambria Math"/>
                            <w:highlight w:val="yellow"/>
                          </w:rPr>
                          <m:t>π</m:t>
                        </w:del>
                      </m:r>
                    </m:e>
                    <m:sub>
                      <m:r>
                        <w:del w:id="343" w:author="昱嫻 郭" w:date="2024-04-25T17:25:00Z" w16du:dateUtc="2024-04-25T09:25:00Z">
                          <w:rPr>
                            <w:rFonts w:ascii="Cambria Math" w:hAnsi="Cambria Math"/>
                            <w:highlight w:val="yellow"/>
                          </w:rPr>
                          <m:t>i</m:t>
                        </w:del>
                      </m:r>
                    </m:sub>
                    <m:sup>
                      <m:sSub>
                        <m:sSubPr>
                          <m:ctrlPr>
                            <w:del w:id="344" w:author="昱嫻 郭" w:date="2024-04-25T17:25:00Z" w16du:dateUtc="2024-04-25T09:25:00Z">
                              <w:rPr>
                                <w:rFonts w:ascii="Cambria Math" w:hAnsi="Cambria Math"/>
                                <w:i/>
                                <w:highlight w:val="yellow"/>
                              </w:rPr>
                            </w:del>
                          </m:ctrlPr>
                        </m:sSubPr>
                        <m:e>
                          <m:r>
                            <w:del w:id="345" w:author="昱嫻 郭" w:date="2024-04-25T17:25:00Z" w16du:dateUtc="2024-04-25T09:25:00Z">
                              <w:rPr>
                                <w:rFonts w:ascii="Cambria Math" w:hAnsi="Cambria Math"/>
                                <w:highlight w:val="yellow"/>
                              </w:rPr>
                              <m:t>w</m:t>
                            </w:del>
                          </m:r>
                        </m:e>
                        <m:sub>
                          <m:r>
                            <w:del w:id="346" w:author="昱嫻 郭" w:date="2024-04-25T17:25:00Z" w16du:dateUtc="2024-04-25T09:25:00Z">
                              <w:rPr>
                                <w:rFonts w:ascii="Cambria Math" w:hAnsi="Cambria Math"/>
                                <w:highlight w:val="yellow"/>
                              </w:rPr>
                              <m:t>ij</m:t>
                            </w:del>
                          </m:r>
                        </m:sub>
                      </m:sSub>
                    </m:sup>
                  </m:sSubSup>
                  <m:sSup>
                    <m:sSupPr>
                      <m:ctrlPr>
                        <w:del w:id="347" w:author="昱嫻 郭" w:date="2024-04-25T17:25:00Z" w16du:dateUtc="2024-04-25T09:25:00Z">
                          <w:rPr>
                            <w:rFonts w:ascii="Cambria Math" w:hAnsi="Cambria Math"/>
                            <w:i/>
                            <w:highlight w:val="yellow"/>
                          </w:rPr>
                        </w:del>
                      </m:ctrlPr>
                    </m:sSupPr>
                    <m:e>
                      <m:d>
                        <m:dPr>
                          <m:ctrlPr>
                            <w:del w:id="348" w:author="昱嫻 郭" w:date="2024-04-25T17:25:00Z" w16du:dateUtc="2024-04-25T09:25:00Z">
                              <w:rPr>
                                <w:rFonts w:ascii="Cambria Math" w:hAnsi="Cambria Math"/>
                                <w:i/>
                                <w:highlight w:val="yellow"/>
                              </w:rPr>
                            </w:del>
                          </m:ctrlPr>
                        </m:dPr>
                        <m:e>
                          <m:r>
                            <w:del w:id="349" w:author="昱嫻 郭" w:date="2024-04-25T17:25:00Z" w16du:dateUtc="2024-04-25T09:25:00Z">
                              <w:rPr>
                                <w:rFonts w:ascii="Cambria Math" w:hAnsi="Cambria Math"/>
                                <w:highlight w:val="yellow"/>
                              </w:rPr>
                              <m:t>1-</m:t>
                            </w:del>
                          </m:r>
                          <m:sSub>
                            <m:sSubPr>
                              <m:ctrlPr>
                                <w:del w:id="350" w:author="昱嫻 郭" w:date="2024-04-25T17:25:00Z" w16du:dateUtc="2024-04-25T09:25:00Z">
                                  <w:rPr>
                                    <w:rFonts w:ascii="Cambria Math" w:hAnsi="Cambria Math"/>
                                    <w:i/>
                                    <w:highlight w:val="yellow"/>
                                  </w:rPr>
                                </w:del>
                              </m:ctrlPr>
                            </m:sSubPr>
                            <m:e>
                              <m:r>
                                <w:del w:id="351" w:author="昱嫻 郭" w:date="2024-04-25T17:25:00Z" w16du:dateUtc="2024-04-25T09:25:00Z">
                                  <w:rPr>
                                    <w:rFonts w:ascii="Cambria Math" w:hAnsi="Cambria Math"/>
                                    <w:highlight w:val="yellow"/>
                                  </w:rPr>
                                  <m:t>π</m:t>
                                </w:del>
                              </m:r>
                            </m:e>
                            <m:sub>
                              <m:r>
                                <w:del w:id="352" w:author="昱嫻 郭" w:date="2024-04-25T17:25:00Z" w16du:dateUtc="2024-04-25T09:25:00Z">
                                  <w:rPr>
                                    <w:rFonts w:ascii="Cambria Math" w:hAnsi="Cambria Math"/>
                                    <w:highlight w:val="yellow"/>
                                  </w:rPr>
                                  <m:t>i</m:t>
                                </w:del>
                              </m:r>
                            </m:sub>
                          </m:sSub>
                        </m:e>
                      </m:d>
                    </m:e>
                    <m:sup>
                      <m:r>
                        <w:del w:id="353" w:author="昱嫻 郭" w:date="2024-04-25T17:25:00Z" w16du:dateUtc="2024-04-25T09:25:00Z">
                          <w:rPr>
                            <w:rFonts w:ascii="Cambria Math" w:hAnsi="Cambria Math"/>
                            <w:highlight w:val="yellow"/>
                          </w:rPr>
                          <m:t>1-</m:t>
                        </w:del>
                      </m:r>
                      <m:sSub>
                        <m:sSubPr>
                          <m:ctrlPr>
                            <w:del w:id="354" w:author="昱嫻 郭" w:date="2024-04-25T17:25:00Z" w16du:dateUtc="2024-04-25T09:25:00Z">
                              <w:rPr>
                                <w:rFonts w:ascii="Cambria Math" w:hAnsi="Cambria Math"/>
                                <w:i/>
                                <w:highlight w:val="yellow"/>
                              </w:rPr>
                            </w:del>
                          </m:ctrlPr>
                        </m:sSubPr>
                        <m:e>
                          <m:r>
                            <w:del w:id="355" w:author="昱嫻 郭" w:date="2024-04-25T17:25:00Z" w16du:dateUtc="2024-04-25T09:25:00Z">
                              <w:rPr>
                                <w:rFonts w:ascii="Cambria Math" w:hAnsi="Cambria Math"/>
                                <w:highlight w:val="yellow"/>
                              </w:rPr>
                              <m:t>w</m:t>
                            </w:del>
                          </m:r>
                        </m:e>
                        <m:sub>
                          <m:r>
                            <w:del w:id="356" w:author="昱嫻 郭" w:date="2024-04-25T17:25:00Z" w16du:dateUtc="2024-04-25T09:25:00Z">
                              <w:rPr>
                                <w:rFonts w:ascii="Cambria Math" w:hAnsi="Cambria Math"/>
                                <w:highlight w:val="yellow"/>
                              </w:rPr>
                              <m:t>ij</m:t>
                            </w:del>
                          </m:r>
                        </m:sub>
                      </m:sSub>
                    </m:sup>
                  </m:sSup>
                </m:e>
              </m:nary>
            </m:e>
          </m:nary>
          <m:r>
            <w:del w:id="357" w:author="昱嫻 郭" w:date="2024-04-26T12:23:00Z" w16du:dateUtc="2024-04-26T04:23:00Z">
              <w:rPr>
                <w:rFonts w:ascii="Cambria Math" w:hAnsi="Cambria Math" w:hint="eastAsia"/>
                <w:highlight w:val="yellow"/>
              </w:rPr>
              <m:t>？</m:t>
            </w:del>
          </m:r>
        </m:oMath>
      </m:oMathPara>
    </w:p>
    <w:p w14:paraId="4201035D" w14:textId="77777777" w:rsidR="00414292" w:rsidRDefault="00414292" w:rsidP="00414292">
      <w:r>
        <w:rPr>
          <w:rFonts w:hint="eastAsia"/>
        </w:rPr>
        <w:t>而</w:t>
      </w:r>
      <w:del w:id="358" w:author="昱嫻 郭" w:date="2024-04-25T17:09:00Z" w16du:dateUtc="2024-04-25T09:09:00Z">
        <w:r w:rsidRPr="001A4557" w:rsidDel="00F12DD0">
          <w:rPr>
            <w:rFonts w:hint="eastAsia"/>
          </w:rPr>
          <w:delText>，物種數出現頻率向量</w:delText>
        </w:r>
      </w:del>
      <w:r w:rsidRPr="001A4557">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A4557">
        <w:rPr>
          <w:rFonts w:hint="eastAsia"/>
        </w:rPr>
        <w:t>服從二項分佈</w:t>
      </w:r>
      <w:r w:rsidRPr="001A4557">
        <w:t xml:space="preserve"> (</w:t>
      </w:r>
      <w:del w:id="359" w:author="昱嫻 郭" w:date="2024-04-25T17:09:00Z" w16du:dateUtc="2024-04-25T09:09:00Z">
        <w:r w:rsidRPr="001A4557" w:rsidDel="00F12DD0">
          <w:rPr>
            <w:strike/>
          </w:rPr>
          <w:delText>b</w:delText>
        </w:r>
      </w:del>
      <w:r w:rsidRPr="001A4557">
        <w:t>Binomial distribution)</w:t>
      </w:r>
      <w:ins w:id="360" w:author="昱嫻 郭" w:date="2024-04-25T17:10:00Z" w16du:dateUtc="2024-04-25T09:10:00Z">
        <w:r>
          <w:rPr>
            <w:rFonts w:hint="eastAsia"/>
          </w:rPr>
          <w:t>，則其機率分佈為</w:t>
        </w:r>
      </w:ins>
      <w:ins w:id="361" w:author="昱嫻 郭" w:date="2024-04-25T17:11:00Z" w16du:dateUtc="2024-04-25T09:11:00Z">
        <w:r>
          <w:rPr>
            <w:rFonts w:hint="eastAsia"/>
          </w:rPr>
          <w:t>：</w:t>
        </w:r>
      </w:ins>
      <w:del w:id="362" w:author="昱嫻 郭" w:date="2024-04-25T17:09:00Z" w16du:dateUtc="2024-04-25T09:09:00Z">
        <w:r w:rsidRPr="001A4557" w:rsidDel="00F12DD0">
          <w:rPr>
            <w:rFonts w:hint="eastAsia"/>
          </w:rPr>
          <w:delText>：</w:delText>
        </w:r>
      </w:del>
    </w:p>
    <w:p w14:paraId="3BEAEE7D" w14:textId="77777777" w:rsidR="00414292" w:rsidRPr="001A4557" w:rsidDel="00F12DD0" w:rsidRDefault="00414292" w:rsidP="00414292">
      <w:pPr>
        <w:rPr>
          <w:del w:id="363" w:author="昱嫻 郭" w:date="2024-04-25T17:09:00Z" w16du:dateUtc="2024-04-25T09:09:00Z"/>
        </w:rPr>
      </w:pPr>
    </w:p>
    <w:p w14:paraId="3ECBF3DF" w14:textId="77777777" w:rsidR="00414292" w:rsidRPr="00F12DD0" w:rsidDel="00ED272E" w:rsidRDefault="00414292" w:rsidP="00414292">
      <w:pPr>
        <w:rPr>
          <w:del w:id="364" w:author="昱嫻 郭" w:date="2024-04-26T12:24:00Z" w16du:dateUtc="2024-04-26T04:24:00Z"/>
          <w:iCs/>
          <w:rPrChange w:id="365" w:author="昱嫻 郭" w:date="2024-04-25T17:10:00Z" w16du:dateUtc="2024-04-25T09:10:00Z">
            <w:rPr>
              <w:del w:id="366" w:author="昱嫻 郭" w:date="2024-04-26T12:24:00Z" w16du:dateUtc="2024-04-26T04:24:00Z"/>
              <w:i/>
            </w:rPr>
          </w:rPrChange>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r>
                    <w:ins w:id="367" w:author="昱嫻 郭" w:date="2024-04-26T12:24:00Z" w16du:dateUtc="2024-04-26T04:24:00Z">
                      <w:rPr>
                        <w:rFonts w:ascii="Cambria Math" w:hAnsi="Cambria Math"/>
                      </w:rPr>
                      <m:t>(1)</m:t>
                    </w:ins>
                  </m:r>
                </m:sub>
              </m:sSub>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d>
                <m:dPr>
                  <m:ctrlPr>
                    <w:rPr>
                      <w:rFonts w:ascii="Cambria Math" w:hAnsi="Cambria Math"/>
                      <w:i/>
                    </w:rPr>
                  </m:ctrlPr>
                </m:dPr>
                <m:e>
                  <m:f>
                    <m:fPr>
                      <m:type m:val="noBar"/>
                      <m:ctrlPr>
                        <w:rPr>
                          <w:rFonts w:ascii="Cambria Math" w:hAnsi="Cambria Math"/>
                          <w:i/>
                        </w:rPr>
                      </m:ctrlPr>
                    </m:fPr>
                    <m:num>
                      <m:sSub>
                        <m:sSubPr>
                          <m:ctrlPr>
                            <w:ins w:id="368" w:author="昱嫻 郭" w:date="2024-04-26T12:24:00Z" w16du:dateUtc="2024-04-26T04:24:00Z">
                              <w:rPr>
                                <w:rFonts w:ascii="Cambria Math" w:hAnsi="Cambria Math"/>
                                <w:i/>
                              </w:rPr>
                            </w:ins>
                          </m:ctrlPr>
                        </m:sSubPr>
                        <m:e>
                          <m:r>
                            <w:rPr>
                              <w:rFonts w:ascii="Cambria Math" w:hAnsi="Cambria Math"/>
                            </w:rPr>
                            <m:t>t</m:t>
                          </m:r>
                        </m:e>
                        <m:sub>
                          <m:r>
                            <w:ins w:id="369" w:author="昱嫻 郭" w:date="2024-04-26T12:24:00Z" w16du:dateUtc="2024-04-26T04:24:00Z">
                              <w:rPr>
                                <w:rFonts w:ascii="Cambria Math" w:hAnsi="Cambria Math"/>
                              </w:rPr>
                              <m:t>1</m:t>
                            </w:ins>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sSubSup>
                <m:sSubSupPr>
                  <m:ctrlPr>
                    <w:rPr>
                      <w:rFonts w:ascii="Cambria Math" w:hAnsi="Cambria Math"/>
                      <w:i/>
                    </w:rPr>
                  </m:ctrlPr>
                </m:sSubSupPr>
                <m:e>
                  <m:r>
                    <w:rPr>
                      <w:rFonts w:ascii="Cambria Math" w:hAnsi="Cambria Math"/>
                    </w:rPr>
                    <m:t>π</m:t>
                  </m:r>
                </m:e>
                <m:sub>
                  <m:r>
                    <w:rPr>
                      <w:rFonts w:ascii="Cambria Math" w:hAnsi="Cambria Math"/>
                    </w:rPr>
                    <m:t>i</m:t>
                  </m:r>
                  <m:r>
                    <w:ins w:id="370" w:author="昱嫻 郭" w:date="2024-04-26T12:24:00Z" w16du:dateUtc="2024-04-26T04:24:00Z">
                      <w:rPr>
                        <w:rFonts w:ascii="Cambria Math" w:hAnsi="Cambria Math"/>
                      </w:rPr>
                      <m:t>(1)</m:t>
                    </w:ins>
                  </m:r>
                </m:sub>
                <m:sup>
                  <m:sSub>
                    <m:sSubPr>
                      <m:ctrlPr>
                        <w:rPr>
                          <w:rFonts w:ascii="Cambria Math" w:hAnsi="Cambria Math"/>
                          <w:i/>
                        </w:rPr>
                      </m:ctrlPr>
                    </m:sSubPr>
                    <m:e>
                      <m:r>
                        <w:rPr>
                          <w:rFonts w:ascii="Cambria Math" w:hAnsi="Cambria Math"/>
                        </w:rPr>
                        <m:t>x</m:t>
                      </m:r>
                    </m:e>
                    <m:sub>
                      <m:r>
                        <w:rPr>
                          <w:rFonts w:ascii="Cambria Math" w:hAnsi="Cambria Math"/>
                        </w:rPr>
                        <m:t>i</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r>
                            <w:ins w:id="371" w:author="昱嫻 郭" w:date="2024-04-26T12:24:00Z" w16du:dateUtc="2024-04-26T04:24:00Z">
                              <w:rPr>
                                <w:rFonts w:ascii="Cambria Math" w:hAnsi="Cambria Math"/>
                              </w:rPr>
                              <m:t>(1)</m:t>
                            </w:ins>
                          </m:r>
                        </m:sub>
                      </m:sSub>
                    </m:e>
                  </m:d>
                </m:e>
                <m:sup>
                  <m:sSub>
                    <m:sSubPr>
                      <m:ctrlPr>
                        <w:ins w:id="372" w:author="昱嫻 郭" w:date="2024-04-26T12:24:00Z" w16du:dateUtc="2024-04-26T04:24:00Z">
                          <w:rPr>
                            <w:rFonts w:ascii="Cambria Math" w:hAnsi="Cambria Math"/>
                            <w:i/>
                          </w:rPr>
                        </w:ins>
                      </m:ctrlPr>
                    </m:sSubPr>
                    <m:e>
                      <m:r>
                        <w:rPr>
                          <w:rFonts w:ascii="Cambria Math" w:hAnsi="Cambria Math"/>
                        </w:rPr>
                        <m:t>t</m:t>
                      </m:r>
                    </m:e>
                    <m:sub>
                      <m:r>
                        <w:ins w:id="373" w:author="昱嫻 郭" w:date="2024-04-26T12:24:00Z" w16du:dateUtc="2024-04-26T04:24:00Z">
                          <w:rPr>
                            <w:rFonts w:ascii="Cambria Math" w:hAnsi="Cambria Math"/>
                          </w:rPr>
                          <m:t>1</m:t>
                        </w:ins>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up>
              </m:sSup>
            </m:e>
          </m:nary>
          <m:r>
            <m:rPr>
              <m:sty m:val="p"/>
            </m:rPr>
            <w:br/>
          </m:r>
        </m:oMath>
      </m:oMathPara>
    </w:p>
    <w:p w14:paraId="31579046" w14:textId="77777777" w:rsidR="00414292" w:rsidRPr="001A4557" w:rsidRDefault="00414292" w:rsidP="00414292">
      <w:pPr>
        <w:rPr>
          <w:rFonts w:cs="Times New Roman"/>
          <w:b/>
          <w:bCs/>
          <w:kern w:val="0"/>
          <w:szCs w:val="28"/>
        </w:rPr>
        <w:pPrChange w:id="374" w:author="昱嫻 郭" w:date="2024-04-26T12:24:00Z" w16du:dateUtc="2024-04-26T04:24:00Z">
          <w:pPr>
            <w:widowControl/>
            <w:spacing w:line="240" w:lineRule="auto"/>
          </w:pPr>
        </w:pPrChange>
      </w:pPr>
    </w:p>
    <w:p w14:paraId="0746943E" w14:textId="77777777" w:rsidR="00414292" w:rsidRDefault="00414292" w:rsidP="00414292">
      <w:pPr>
        <w:widowControl/>
        <w:spacing w:line="240" w:lineRule="auto"/>
        <w:rPr>
          <w:rFonts w:cstheme="majorBidi"/>
          <w:b/>
          <w:kern w:val="0"/>
          <w:szCs w:val="28"/>
        </w:rPr>
      </w:pPr>
      <w:r>
        <w:br w:type="page"/>
      </w:r>
    </w:p>
    <w:p w14:paraId="39B1B496" w14:textId="77777777" w:rsidR="00414292" w:rsidRPr="001A4557" w:rsidRDefault="00414292" w:rsidP="00414292">
      <w:pPr>
        <w:pStyle w:val="4"/>
      </w:pPr>
      <w:r w:rsidRPr="001A4557">
        <w:rPr>
          <w:rFonts w:hint="eastAsia"/>
        </w:rPr>
        <w:lastRenderedPageBreak/>
        <w:t>單群落物種數估計</w:t>
      </w:r>
    </w:p>
    <w:p w14:paraId="7169C2D2" w14:textId="77777777" w:rsidR="00414292" w:rsidRDefault="00414292" w:rsidP="00414292">
      <w:pPr>
        <w:jc w:val="both"/>
        <w:rPr>
          <w:ins w:id="375" w:author="昱嫻 郭" w:date="2024-04-26T16:34:00Z" w16du:dateUtc="2024-04-26T08:34:00Z"/>
        </w:rPr>
      </w:pPr>
      <w:r w:rsidRPr="001A4557">
        <w:tab/>
      </w:r>
      <w:ins w:id="376" w:author="昱嫻 郭" w:date="2024-04-26T16:37:00Z" w16du:dateUtc="2024-04-26T08:37:00Z">
        <w:r w:rsidRPr="003428AC">
          <w:rPr>
            <w:rFonts w:hint="eastAsia"/>
          </w:rPr>
          <w:t>無母數的物種豐富度估計是一個基本且直接的觀念，</w:t>
        </w:r>
        <w:r w:rsidRPr="001A4557">
          <w:rPr>
            <w:rFonts w:hint="eastAsia"/>
          </w:rPr>
          <w:t>所謂無母數估計意旨在該估計方法中，不對物種豐富度或者物種出現機率的分布進行假設。</w:t>
        </w:r>
      </w:ins>
      <w:r w:rsidRPr="001A4557">
        <w:t xml:space="preserve">Chao (1987) </w:t>
      </w:r>
      <w:r w:rsidRPr="001A4557">
        <w:rPr>
          <w:rFonts w:hint="eastAsia"/>
        </w:rPr>
        <w:t>針對出現型數據建立物種豐富度的無母數估計模型</w:t>
      </w:r>
      <w:r w:rsidRPr="001A4557">
        <w:t xml:space="preserve"> </w:t>
      </w:r>
      <w:r w:rsidRPr="001A4557">
        <w:rPr>
          <w:i/>
          <w:iCs/>
        </w:rPr>
        <w:t>Chao2</w:t>
      </w:r>
      <w:r w:rsidRPr="001A4557">
        <w:rPr>
          <w:rFonts w:hint="eastAsia"/>
        </w:rPr>
        <w:t>。</w:t>
      </w:r>
      <w:del w:id="377" w:author="昱嫻 郭" w:date="2024-04-26T16:37:00Z" w16du:dateUtc="2024-04-26T08:37:00Z">
        <w:r w:rsidRPr="001A4557" w:rsidDel="00E33255">
          <w:rPr>
            <w:rFonts w:hint="eastAsia"/>
          </w:rPr>
          <w:delText>所謂無母數估計意旨在該估計方法中，不對物種豐富度或者物種出現機率的分布進行假設。</w:delText>
        </w:r>
      </w:del>
      <w:ins w:id="378" w:author="昱嫻 郭" w:date="2024-04-26T16:35:00Z" w16du:dateUtc="2024-04-26T08:35:00Z">
        <w:r>
          <w:rPr>
            <w:rFonts w:hint="eastAsia"/>
          </w:rPr>
          <w:t>以第一群落</w:t>
        </w:r>
      </w:ins>
      <w:ins w:id="379" w:author="昱嫻 郭" w:date="2024-04-26T21:41:00Z" w16du:dateUtc="2024-04-26T13:41:00Z">
        <w:r>
          <w:rPr>
            <w:rFonts w:hint="eastAsia"/>
          </w:rPr>
          <w:t>作為單群落的</w:t>
        </w:r>
      </w:ins>
      <w:ins w:id="380" w:author="昱嫻 郭" w:date="2024-04-26T16:36:00Z" w16du:dateUtc="2024-04-26T08:36:00Z">
        <w:r>
          <w:rPr>
            <w:rFonts w:hint="eastAsia"/>
          </w:rPr>
          <w:t>例</w:t>
        </w:r>
      </w:ins>
      <w:ins w:id="381" w:author="昱嫻 郭" w:date="2024-04-26T21:41:00Z" w16du:dateUtc="2024-04-26T13:41:00Z">
        <w:r>
          <w:rPr>
            <w:rFonts w:hint="eastAsia"/>
          </w:rPr>
          <w:t>子</w:t>
        </w:r>
      </w:ins>
      <w:ins w:id="382" w:author="昱嫻 郭" w:date="2024-04-26T16:36:00Z" w16du:dateUtc="2024-04-26T08:36:00Z">
        <w:r>
          <w:rPr>
            <w:rFonts w:hint="eastAsia"/>
          </w:rPr>
          <w:t>，</w:t>
        </w:r>
      </w:ins>
      <w:ins w:id="383" w:author="昱嫻 郭" w:date="2024-04-26T16:34:00Z" w16du:dateUtc="2024-04-26T08:34:00Z">
        <w:r>
          <w:rPr>
            <w:rFonts w:hint="eastAsia"/>
          </w:rPr>
          <w:t>根據樣本中物種</w:t>
        </w:r>
      </w:ins>
      <w:r>
        <w:rPr>
          <w:rFonts w:hint="eastAsia"/>
        </w:rPr>
        <w:t>出現區塊</w:t>
      </w:r>
      <w:ins w:id="384" w:author="昱嫻 郭" w:date="2024-04-26T16:34:00Z" w16du:dateUtc="2024-04-26T08:34:00Z">
        <w:r>
          <w:rPr>
            <w:rFonts w:hint="eastAsia"/>
          </w:rPr>
          <w:t>計數的機率分佈，</w:t>
        </w:r>
      </w:ins>
      <m:oMath>
        <m:r>
          <w:ins w:id="385" w:author="昱嫻 郭" w:date="2024-04-26T16:34:00Z" w16du:dateUtc="2024-04-26T08:34:00Z">
            <w:rPr>
              <w:rFonts w:ascii="Cambria Math" w:hAnsi="Cambria Math" w:hint="eastAsia"/>
            </w:rPr>
            <m:t>E</m:t>
          </w:ins>
        </m:r>
        <m:d>
          <m:dPr>
            <m:ctrlPr>
              <w:ins w:id="386" w:author="昱嫻 郭" w:date="2024-04-26T16:34:00Z" w16du:dateUtc="2024-04-26T08:34:00Z">
                <w:rPr>
                  <w:rFonts w:ascii="Cambria Math" w:hAnsi="Cambria Math"/>
                  <w:i/>
                </w:rPr>
              </w:ins>
            </m:ctrlPr>
          </m:dPr>
          <m:e>
            <m:sSub>
              <m:sSubPr>
                <m:ctrlPr>
                  <w:ins w:id="387" w:author="昱嫻 郭" w:date="2024-04-26T16:34:00Z" w16du:dateUtc="2024-04-26T08:34:00Z">
                    <w:rPr>
                      <w:rFonts w:ascii="Cambria Math" w:hAnsi="Cambria Math"/>
                      <w:i/>
                    </w:rPr>
                  </w:ins>
                </m:ctrlPr>
              </m:sSubPr>
              <m:e>
                <m:r>
                  <w:ins w:id="388" w:author="昱嫻 郭" w:date="2024-04-26T16:34:00Z" w16du:dateUtc="2024-04-26T08:34:00Z">
                    <w:rPr>
                      <w:rFonts w:ascii="Cambria Math" w:hAnsi="Cambria Math" w:hint="eastAsia"/>
                    </w:rPr>
                    <m:t>Q</m:t>
                  </w:ins>
                </m:r>
              </m:e>
              <m:sub>
                <m:r>
                  <w:ins w:id="389" w:author="昱嫻 郭" w:date="2024-04-26T16:34:00Z" w16du:dateUtc="2024-04-26T08:34:00Z">
                    <w:rPr>
                      <w:rFonts w:ascii="Cambria Math" w:hAnsi="Cambria Math"/>
                    </w:rPr>
                    <m:t>k</m:t>
                  </w:ins>
                </m:r>
                <m:r>
                  <w:ins w:id="390" w:author="昱嫻 郭" w:date="2024-04-26T16:35:00Z" w16du:dateUtc="2024-04-26T08:35:00Z">
                    <w:rPr>
                      <w:rFonts w:ascii="Cambria Math" w:hAnsi="Cambria Math"/>
                    </w:rPr>
                    <m:t>(1)</m:t>
                  </w:ins>
                </m:r>
              </m:sub>
            </m:sSub>
          </m:e>
        </m:d>
      </m:oMath>
      <w:ins w:id="391" w:author="昱嫻 郭" w:date="2024-04-26T16:34:00Z" w16du:dateUtc="2024-04-26T08:34:00Z">
        <w:r>
          <w:rPr>
            <w:rFonts w:hint="eastAsia"/>
          </w:rPr>
          <w:t>可以表示為：</w:t>
        </w:r>
      </w:ins>
    </w:p>
    <w:p w14:paraId="0163D473" w14:textId="77777777" w:rsidR="00414292" w:rsidRPr="00B816CA" w:rsidRDefault="00414292" w:rsidP="00414292">
      <w:pPr>
        <w:jc w:val="both"/>
        <w:rPr>
          <w:ins w:id="392" w:author="昱嫻 郭" w:date="2024-04-26T16:34:00Z" w16du:dateUtc="2024-04-26T08:34:00Z"/>
        </w:rPr>
      </w:pPr>
      <m:oMathPara>
        <m:oMath>
          <m:r>
            <w:ins w:id="393" w:author="昱嫻 郭" w:date="2024-04-26T16:34:00Z" w16du:dateUtc="2024-04-26T08:34:00Z">
              <w:rPr>
                <w:rFonts w:ascii="Cambria Math" w:hAnsi="Cambria Math"/>
              </w:rPr>
              <m:t>E</m:t>
            </w:ins>
          </m:r>
          <m:d>
            <m:dPr>
              <m:ctrlPr>
                <w:ins w:id="394" w:author="昱嫻 郭" w:date="2024-04-26T16:34:00Z" w16du:dateUtc="2024-04-26T08:34:00Z">
                  <w:rPr>
                    <w:rFonts w:ascii="Cambria Math" w:hAnsi="Cambria Math"/>
                    <w:i/>
                  </w:rPr>
                </w:ins>
              </m:ctrlPr>
            </m:dPr>
            <m:e>
              <m:sSub>
                <m:sSubPr>
                  <m:ctrlPr>
                    <w:ins w:id="395" w:author="昱嫻 郭" w:date="2024-04-26T16:34:00Z" w16du:dateUtc="2024-04-26T08:34:00Z">
                      <w:rPr>
                        <w:rFonts w:ascii="Cambria Math" w:hAnsi="Cambria Math"/>
                        <w:i/>
                      </w:rPr>
                    </w:ins>
                  </m:ctrlPr>
                </m:sSubPr>
                <m:e>
                  <m:r>
                    <w:ins w:id="396" w:author="昱嫻 郭" w:date="2024-04-26T16:34:00Z" w16du:dateUtc="2024-04-26T08:34:00Z">
                      <w:rPr>
                        <w:rFonts w:ascii="Cambria Math" w:hAnsi="Cambria Math"/>
                      </w:rPr>
                      <m:t>Q</m:t>
                    </w:ins>
                  </m:r>
                </m:e>
                <m:sub>
                  <m:r>
                    <w:ins w:id="397" w:author="昱嫻 郭" w:date="2024-04-26T16:34:00Z" w16du:dateUtc="2024-04-26T08:34:00Z">
                      <w:rPr>
                        <w:rFonts w:ascii="Cambria Math" w:hAnsi="Cambria Math"/>
                      </w:rPr>
                      <m:t>k</m:t>
                    </w:ins>
                  </m:r>
                  <m:r>
                    <w:ins w:id="398" w:author="昱嫻 郭" w:date="2024-04-26T16:36:00Z" w16du:dateUtc="2024-04-26T08:36:00Z">
                      <w:rPr>
                        <w:rFonts w:ascii="Cambria Math" w:hAnsi="Cambria Math" w:hint="eastAsia"/>
                      </w:rPr>
                      <m:t>(</m:t>
                    </w:ins>
                  </m:r>
                  <m:r>
                    <w:ins w:id="399" w:author="昱嫻 郭" w:date="2024-04-26T16:36:00Z" w16du:dateUtc="2024-04-26T08:36:00Z">
                      <w:rPr>
                        <w:rFonts w:ascii="Cambria Math" w:hAnsi="Cambria Math"/>
                      </w:rPr>
                      <m:t>1)</m:t>
                    </w:ins>
                  </m:r>
                </m:sub>
              </m:sSub>
            </m:e>
          </m:d>
          <m:r>
            <w:ins w:id="400" w:author="昱嫻 郭" w:date="2024-04-26T16:34:00Z" w16du:dateUtc="2024-04-26T08:34:00Z">
              <w:rPr>
                <w:rFonts w:ascii="Cambria Math" w:hAnsi="Cambria Math"/>
              </w:rPr>
              <m:t>=</m:t>
            </w:ins>
          </m:r>
          <m:nary>
            <m:naryPr>
              <m:chr m:val="∑"/>
              <m:ctrlPr>
                <w:ins w:id="401" w:author="昱嫻 郭" w:date="2024-04-26T16:34:00Z" w16du:dateUtc="2024-04-26T08:34:00Z">
                  <w:rPr>
                    <w:rFonts w:ascii="Cambria Math" w:hAnsi="Cambria Math"/>
                    <w:i/>
                  </w:rPr>
                </w:ins>
              </m:ctrlPr>
            </m:naryPr>
            <m:sub>
              <m:r>
                <w:ins w:id="402" w:author="昱嫻 郭" w:date="2024-04-26T16:34:00Z" w16du:dateUtc="2024-04-26T08:34:00Z">
                  <w:rPr>
                    <w:rFonts w:ascii="Cambria Math" w:hAnsi="Cambria Math"/>
                  </w:rPr>
                  <m:t>i=1</m:t>
                </w:ins>
              </m:r>
            </m:sub>
            <m:sup>
              <m:sSub>
                <m:sSubPr>
                  <m:ctrlPr>
                    <w:ins w:id="403" w:author="昱嫻 郭" w:date="2024-04-26T16:36:00Z" w16du:dateUtc="2024-04-26T08:36:00Z">
                      <w:rPr>
                        <w:rFonts w:ascii="Cambria Math" w:hAnsi="Cambria Math"/>
                        <w:i/>
                      </w:rPr>
                    </w:ins>
                  </m:ctrlPr>
                </m:sSubPr>
                <m:e>
                  <m:r>
                    <w:ins w:id="404" w:author="昱嫻 郭" w:date="2024-04-26T16:34:00Z" w16du:dateUtc="2024-04-26T08:34:00Z">
                      <w:rPr>
                        <w:rFonts w:ascii="Cambria Math" w:hAnsi="Cambria Math"/>
                      </w:rPr>
                      <m:t>S</m:t>
                    </w:ins>
                  </m:r>
                </m:e>
                <m:sub>
                  <m:r>
                    <w:ins w:id="405" w:author="昱嫻 郭" w:date="2024-04-26T16:36:00Z" w16du:dateUtc="2024-04-26T08:36:00Z">
                      <w:rPr>
                        <w:rFonts w:ascii="Cambria Math" w:hAnsi="Cambria Math"/>
                      </w:rPr>
                      <m:t>1</m:t>
                    </w:ins>
                  </m:r>
                </m:sub>
              </m:sSub>
            </m:sup>
            <m:e>
              <m:r>
                <w:ins w:id="406" w:author="昱嫻 郭" w:date="2024-04-26T16:34:00Z" w16du:dateUtc="2024-04-26T08:34:00Z">
                  <w:rPr>
                    <w:rFonts w:ascii="Cambria Math" w:hAnsi="Cambria Math"/>
                  </w:rPr>
                  <m:t>P</m:t>
                </w:ins>
              </m:r>
              <m:d>
                <m:dPr>
                  <m:ctrlPr>
                    <w:ins w:id="407" w:author="昱嫻 郭" w:date="2024-04-26T16:34:00Z" w16du:dateUtc="2024-04-26T08:34:00Z">
                      <w:rPr>
                        <w:rFonts w:ascii="Cambria Math" w:hAnsi="Cambria Math"/>
                        <w:i/>
                      </w:rPr>
                    </w:ins>
                  </m:ctrlPr>
                </m:dPr>
                <m:e>
                  <m:sSub>
                    <m:sSubPr>
                      <m:ctrlPr>
                        <w:ins w:id="408" w:author="昱嫻 郭" w:date="2024-04-26T16:34:00Z" w16du:dateUtc="2024-04-26T08:34:00Z">
                          <w:rPr>
                            <w:rFonts w:ascii="Cambria Math" w:hAnsi="Cambria Math"/>
                            <w:i/>
                          </w:rPr>
                        </w:ins>
                      </m:ctrlPr>
                    </m:sSubPr>
                    <m:e>
                      <m:r>
                        <w:ins w:id="409" w:author="昱嫻 郭" w:date="2024-04-26T16:34:00Z" w16du:dateUtc="2024-04-26T08:34:00Z">
                          <w:rPr>
                            <w:rFonts w:ascii="Cambria Math" w:hAnsi="Cambria Math"/>
                          </w:rPr>
                          <m:t>X</m:t>
                        </w:ins>
                      </m:r>
                    </m:e>
                    <m:sub>
                      <m:r>
                        <w:ins w:id="410" w:author="昱嫻 郭" w:date="2024-04-26T16:34:00Z" w16du:dateUtc="2024-04-26T08:34:00Z">
                          <w:rPr>
                            <w:rFonts w:ascii="Cambria Math" w:hAnsi="Cambria Math"/>
                          </w:rPr>
                          <m:t>i</m:t>
                        </w:ins>
                      </m:r>
                    </m:sub>
                  </m:sSub>
                  <m:r>
                    <w:ins w:id="411" w:author="昱嫻 郭" w:date="2024-04-26T16:34:00Z" w16du:dateUtc="2024-04-26T08:34:00Z">
                      <w:rPr>
                        <w:rFonts w:ascii="Cambria Math" w:hAnsi="Cambria Math"/>
                      </w:rPr>
                      <m:t>=k</m:t>
                    </w:ins>
                  </m:r>
                </m:e>
              </m:d>
              <m:r>
                <w:ins w:id="412" w:author="昱嫻 郭" w:date="2024-04-26T16:34:00Z" w16du:dateUtc="2024-04-26T08:34:00Z">
                  <w:rPr>
                    <w:rFonts w:ascii="Cambria Math" w:hAnsi="Cambria Math"/>
                  </w:rPr>
                  <m:t xml:space="preserve">= </m:t>
                </w:ins>
              </m:r>
              <m:nary>
                <m:naryPr>
                  <m:chr m:val="∑"/>
                  <m:ctrlPr>
                    <w:ins w:id="413" w:author="昱嫻 郭" w:date="2024-04-26T16:34:00Z" w16du:dateUtc="2024-04-26T08:34:00Z">
                      <w:rPr>
                        <w:rFonts w:ascii="Cambria Math" w:hAnsi="Cambria Math"/>
                        <w:i/>
                      </w:rPr>
                    </w:ins>
                  </m:ctrlPr>
                </m:naryPr>
                <m:sub>
                  <m:r>
                    <w:ins w:id="414" w:author="昱嫻 郭" w:date="2024-04-26T16:34:00Z" w16du:dateUtc="2024-04-26T08:34:00Z">
                      <w:rPr>
                        <w:rFonts w:ascii="Cambria Math" w:hAnsi="Cambria Math"/>
                      </w:rPr>
                      <m:t>i=1</m:t>
                    </w:ins>
                  </m:r>
                </m:sub>
                <m:sup>
                  <m:sSub>
                    <m:sSubPr>
                      <m:ctrlPr>
                        <w:ins w:id="415" w:author="昱嫻 郭" w:date="2024-04-26T16:36:00Z" w16du:dateUtc="2024-04-26T08:36:00Z">
                          <w:rPr>
                            <w:rFonts w:ascii="Cambria Math" w:hAnsi="Cambria Math"/>
                            <w:i/>
                          </w:rPr>
                        </w:ins>
                      </m:ctrlPr>
                    </m:sSubPr>
                    <m:e>
                      <m:r>
                        <w:ins w:id="416" w:author="昱嫻 郭" w:date="2024-04-26T16:34:00Z" w16du:dateUtc="2024-04-26T08:34:00Z">
                          <w:rPr>
                            <w:rFonts w:ascii="Cambria Math" w:hAnsi="Cambria Math"/>
                          </w:rPr>
                          <m:t>S</m:t>
                        </w:ins>
                      </m:r>
                    </m:e>
                    <m:sub>
                      <m:r>
                        <w:ins w:id="417" w:author="昱嫻 郭" w:date="2024-04-26T16:36:00Z" w16du:dateUtc="2024-04-26T08:36:00Z">
                          <w:rPr>
                            <w:rFonts w:ascii="Cambria Math" w:hAnsi="Cambria Math"/>
                          </w:rPr>
                          <m:t>1</m:t>
                        </w:ins>
                      </m:r>
                    </m:sub>
                  </m:sSub>
                </m:sup>
                <m:e>
                  <m:d>
                    <m:dPr>
                      <m:ctrlPr>
                        <w:ins w:id="418" w:author="昱嫻 郭" w:date="2024-04-26T16:34:00Z" w16du:dateUtc="2024-04-26T08:34:00Z">
                          <w:rPr>
                            <w:rFonts w:ascii="Cambria Math" w:hAnsi="Cambria Math"/>
                            <w:i/>
                          </w:rPr>
                        </w:ins>
                      </m:ctrlPr>
                    </m:dPr>
                    <m:e>
                      <m:f>
                        <m:fPr>
                          <m:type m:val="noBar"/>
                          <m:ctrlPr>
                            <w:ins w:id="419" w:author="昱嫻 郭" w:date="2024-04-26T16:34:00Z" w16du:dateUtc="2024-04-26T08:34:00Z">
                              <w:rPr>
                                <w:rFonts w:ascii="Cambria Math" w:hAnsi="Cambria Math"/>
                                <w:i/>
                              </w:rPr>
                            </w:ins>
                          </m:ctrlPr>
                        </m:fPr>
                        <m:num>
                          <m:sSub>
                            <m:sSubPr>
                              <m:ctrlPr>
                                <w:ins w:id="420" w:author="昱嫻 郭" w:date="2024-04-26T16:36:00Z" w16du:dateUtc="2024-04-26T08:36:00Z">
                                  <w:rPr>
                                    <w:rFonts w:ascii="Cambria Math" w:hAnsi="Cambria Math"/>
                                    <w:i/>
                                  </w:rPr>
                                </w:ins>
                              </m:ctrlPr>
                            </m:sSubPr>
                            <m:e>
                              <m:r>
                                <w:ins w:id="421" w:author="昱嫻 郭" w:date="2024-04-26T16:34:00Z" w16du:dateUtc="2024-04-26T08:34:00Z">
                                  <w:rPr>
                                    <w:rFonts w:ascii="Cambria Math" w:hAnsi="Cambria Math"/>
                                  </w:rPr>
                                  <m:t>t</m:t>
                                </w:ins>
                              </m:r>
                            </m:e>
                            <m:sub>
                              <m:r>
                                <w:ins w:id="422" w:author="昱嫻 郭" w:date="2024-04-26T16:36:00Z" w16du:dateUtc="2024-04-26T08:36:00Z">
                                  <w:rPr>
                                    <w:rFonts w:ascii="Cambria Math" w:hAnsi="Cambria Math"/>
                                  </w:rPr>
                                  <m:t>1</m:t>
                                </w:ins>
                              </m:r>
                            </m:sub>
                          </m:sSub>
                        </m:num>
                        <m:den>
                          <m:r>
                            <w:ins w:id="423" w:author="昱嫻 郭" w:date="2024-04-26T16:34:00Z" w16du:dateUtc="2024-04-26T08:34:00Z">
                              <w:rPr>
                                <w:rFonts w:ascii="Cambria Math" w:hAnsi="Cambria Math"/>
                              </w:rPr>
                              <m:t>k</m:t>
                            </w:ins>
                          </m:r>
                        </m:den>
                      </m:f>
                    </m:e>
                  </m:d>
                  <m:sSubSup>
                    <m:sSubSupPr>
                      <m:ctrlPr>
                        <w:ins w:id="424" w:author="昱嫻 郭" w:date="2024-04-26T16:34:00Z" w16du:dateUtc="2024-04-26T08:34:00Z">
                          <w:rPr>
                            <w:rFonts w:ascii="Cambria Math" w:hAnsi="Cambria Math"/>
                            <w:i/>
                          </w:rPr>
                        </w:ins>
                      </m:ctrlPr>
                    </m:sSubSupPr>
                    <m:e>
                      <m:r>
                        <w:ins w:id="425" w:author="昱嫻 郭" w:date="2024-04-26T16:34:00Z" w16du:dateUtc="2024-04-26T08:34:00Z">
                          <w:rPr>
                            <w:rFonts w:ascii="Cambria Math" w:hAnsi="Cambria Math"/>
                          </w:rPr>
                          <m:t>π</m:t>
                        </w:ins>
                      </m:r>
                    </m:e>
                    <m:sub>
                      <m:r>
                        <w:ins w:id="426" w:author="昱嫻 郭" w:date="2024-04-26T16:34:00Z" w16du:dateUtc="2024-04-26T08:34:00Z">
                          <w:rPr>
                            <w:rFonts w:ascii="Cambria Math" w:hAnsi="Cambria Math"/>
                          </w:rPr>
                          <m:t>i</m:t>
                        </w:ins>
                      </m:r>
                      <m:r>
                        <w:ins w:id="427" w:author="昱嫻 郭" w:date="2024-04-26T16:36:00Z" w16du:dateUtc="2024-04-26T08:36:00Z">
                          <w:rPr>
                            <w:rFonts w:ascii="Cambria Math" w:hAnsi="Cambria Math"/>
                          </w:rPr>
                          <m:t>1</m:t>
                        </w:ins>
                      </m:r>
                    </m:sub>
                    <m:sup>
                      <m:r>
                        <w:ins w:id="428" w:author="昱嫻 郭" w:date="2024-04-26T16:34:00Z" w16du:dateUtc="2024-04-26T08:34:00Z">
                          <w:rPr>
                            <w:rFonts w:ascii="Cambria Math" w:hAnsi="Cambria Math"/>
                          </w:rPr>
                          <m:t>k</m:t>
                        </w:ins>
                      </m:r>
                    </m:sup>
                  </m:sSubSup>
                  <m:sSup>
                    <m:sSupPr>
                      <m:ctrlPr>
                        <w:ins w:id="429" w:author="昱嫻 郭" w:date="2024-04-26T16:34:00Z" w16du:dateUtc="2024-04-26T08:34:00Z">
                          <w:rPr>
                            <w:rFonts w:ascii="Cambria Math" w:hAnsi="Cambria Math"/>
                            <w:i/>
                          </w:rPr>
                        </w:ins>
                      </m:ctrlPr>
                    </m:sSupPr>
                    <m:e>
                      <m:d>
                        <m:dPr>
                          <m:ctrlPr>
                            <w:ins w:id="430" w:author="昱嫻 郭" w:date="2024-04-26T16:34:00Z" w16du:dateUtc="2024-04-26T08:34:00Z">
                              <w:rPr>
                                <w:rFonts w:ascii="Cambria Math" w:hAnsi="Cambria Math"/>
                                <w:i/>
                              </w:rPr>
                            </w:ins>
                          </m:ctrlPr>
                        </m:dPr>
                        <m:e>
                          <m:r>
                            <w:ins w:id="431" w:author="昱嫻 郭" w:date="2024-04-26T16:34:00Z" w16du:dateUtc="2024-04-26T08:34:00Z">
                              <w:rPr>
                                <w:rFonts w:ascii="Cambria Math" w:hAnsi="Cambria Math"/>
                              </w:rPr>
                              <m:t>1-</m:t>
                            </w:ins>
                          </m:r>
                          <m:sSub>
                            <m:sSubPr>
                              <m:ctrlPr>
                                <w:ins w:id="432" w:author="昱嫻 郭" w:date="2024-04-26T16:34:00Z" w16du:dateUtc="2024-04-26T08:34:00Z">
                                  <w:rPr>
                                    <w:rFonts w:ascii="Cambria Math" w:hAnsi="Cambria Math"/>
                                    <w:i/>
                                  </w:rPr>
                                </w:ins>
                              </m:ctrlPr>
                            </m:sSubPr>
                            <m:e>
                              <m:r>
                                <w:ins w:id="433" w:author="昱嫻 郭" w:date="2024-04-26T16:34:00Z" w16du:dateUtc="2024-04-26T08:34:00Z">
                                  <w:rPr>
                                    <w:rFonts w:ascii="Cambria Math" w:hAnsi="Cambria Math"/>
                                  </w:rPr>
                                  <m:t>π</m:t>
                                </w:ins>
                              </m:r>
                            </m:e>
                            <m:sub>
                              <m:r>
                                <w:ins w:id="434" w:author="昱嫻 郭" w:date="2024-04-26T16:34:00Z" w16du:dateUtc="2024-04-26T08:34:00Z">
                                  <w:rPr>
                                    <w:rFonts w:ascii="Cambria Math" w:hAnsi="Cambria Math"/>
                                  </w:rPr>
                                  <m:t>i</m:t>
                                </w:ins>
                              </m:r>
                              <m:r>
                                <w:ins w:id="435" w:author="昱嫻 郭" w:date="2024-04-26T16:36:00Z" w16du:dateUtc="2024-04-26T08:36:00Z">
                                  <w:rPr>
                                    <w:rFonts w:ascii="Cambria Math" w:hAnsi="Cambria Math"/>
                                  </w:rPr>
                                  <m:t>1</m:t>
                                </w:ins>
                              </m:r>
                            </m:sub>
                          </m:sSub>
                        </m:e>
                      </m:d>
                    </m:e>
                    <m:sup>
                      <m:sSub>
                        <m:sSubPr>
                          <m:ctrlPr>
                            <w:ins w:id="436" w:author="昱嫻 郭" w:date="2024-04-26T16:36:00Z" w16du:dateUtc="2024-04-26T08:36:00Z">
                              <w:rPr>
                                <w:rFonts w:ascii="Cambria Math" w:hAnsi="Cambria Math"/>
                                <w:i/>
                              </w:rPr>
                            </w:ins>
                          </m:ctrlPr>
                        </m:sSubPr>
                        <m:e>
                          <m:r>
                            <w:ins w:id="437" w:author="昱嫻 郭" w:date="2024-04-26T16:34:00Z" w16du:dateUtc="2024-04-26T08:34:00Z">
                              <w:rPr>
                                <w:rFonts w:ascii="Cambria Math" w:hAnsi="Cambria Math"/>
                              </w:rPr>
                              <m:t>t</m:t>
                            </w:ins>
                          </m:r>
                        </m:e>
                        <m:sub>
                          <m:r>
                            <w:ins w:id="438" w:author="昱嫻 郭" w:date="2024-04-26T16:36:00Z" w16du:dateUtc="2024-04-26T08:36:00Z">
                              <w:rPr>
                                <w:rFonts w:ascii="Cambria Math" w:hAnsi="Cambria Math"/>
                              </w:rPr>
                              <m:t>1</m:t>
                            </w:ins>
                          </m:r>
                        </m:sub>
                      </m:sSub>
                      <m:r>
                        <w:ins w:id="439" w:author="昱嫻 郭" w:date="2024-04-26T16:34:00Z" w16du:dateUtc="2024-04-26T08:34:00Z">
                          <w:rPr>
                            <w:rFonts w:ascii="Cambria Math" w:hAnsi="Cambria Math"/>
                          </w:rPr>
                          <m:t>-k</m:t>
                        </w:ins>
                      </m:r>
                    </m:sup>
                  </m:sSup>
                </m:e>
              </m:nary>
            </m:e>
          </m:nary>
        </m:oMath>
      </m:oMathPara>
    </w:p>
    <w:p w14:paraId="6DD9F174" w14:textId="77777777" w:rsidR="00414292" w:rsidDel="00E33255" w:rsidRDefault="00414292" w:rsidP="00414292">
      <w:pPr>
        <w:ind w:firstLine="480"/>
        <w:jc w:val="both"/>
        <w:rPr>
          <w:del w:id="440" w:author="昱嫻 郭" w:date="2024-04-26T16:37:00Z" w16du:dateUtc="2024-04-26T08:37:00Z"/>
        </w:rPr>
        <w:pPrChange w:id="441" w:author="昱嫻 郭" w:date="2024-04-26T16:37:00Z" w16du:dateUtc="2024-04-26T08:37:00Z">
          <w:pPr>
            <w:jc w:val="both"/>
          </w:pPr>
        </w:pPrChange>
      </w:pPr>
      <w:del w:id="442" w:author="昱嫻 郭" w:date="2024-04-26T16:37:00Z" w16du:dateUtc="2024-04-26T08:37:00Z">
        <w:r w:rsidRPr="0009739B" w:rsidDel="00E33255">
          <w:rPr>
            <w:rFonts w:hint="eastAsia"/>
            <w:i/>
            <w:iCs/>
          </w:rPr>
          <w:delText>Chao2</w:delText>
        </w:r>
        <w:r w:rsidRPr="001A4557" w:rsidDel="00E33255">
          <w:rPr>
            <w:rFonts w:hint="eastAsia"/>
          </w:rPr>
          <w:delText>根據</w:delText>
        </w:r>
      </w:del>
      <w:ins w:id="443" w:author="昱嫻 郭" w:date="2024-04-26T16:38:00Z" w16du:dateUtc="2024-04-26T08:38:00Z">
        <w:r>
          <w:rPr>
            <w:rFonts w:hint="eastAsia"/>
          </w:rPr>
          <w:t>又可</w:t>
        </w:r>
      </w:ins>
      <w:ins w:id="444" w:author="昱嫻 郭" w:date="2024-04-26T16:37:00Z" w16du:dateUtc="2024-04-26T08:37:00Z">
        <w:r>
          <w:rPr>
            <w:rFonts w:hint="eastAsia"/>
          </w:rPr>
          <w:t>依據</w:t>
        </w:r>
      </w:ins>
      <w:r w:rsidRPr="001A4557">
        <w:rPr>
          <w:rFonts w:hint="eastAsia"/>
        </w:rPr>
        <w:t>柯西</w:t>
      </w:r>
      <w:r w:rsidRPr="001A4557">
        <w:t>-</w:t>
      </w:r>
      <w:r w:rsidRPr="001A4557">
        <w:rPr>
          <w:rFonts w:hint="eastAsia"/>
        </w:rPr>
        <w:t>施瓦茨不等式</w:t>
      </w:r>
      <w:r w:rsidRPr="001A4557">
        <w:t xml:space="preserve"> (Cauchy-Schwarz inequality)</w:t>
      </w:r>
      <w:r w:rsidRPr="0009739B">
        <w:rPr>
          <w:rFonts w:hint="eastAsia"/>
        </w:rPr>
        <w:t>，</w:t>
      </w:r>
      <w:r>
        <w:rPr>
          <w:rFonts w:hint="eastAsia"/>
        </w:rPr>
        <w:t>利用</w:t>
      </w:r>
      <w:r w:rsidRPr="0009739B">
        <w:rPr>
          <w:rFonts w:hint="eastAsia"/>
        </w:rPr>
        <w:t>稀有物種中所含的資訊以估計真實的物種豐富度。</w:t>
      </w:r>
      <w:r w:rsidRPr="001A4557">
        <w:rPr>
          <w:rFonts w:hint="eastAsia"/>
        </w:rPr>
        <w:t>最終</w:t>
      </w:r>
      <w:r>
        <w:rPr>
          <w:rFonts w:hint="eastAsia"/>
        </w:rPr>
        <w:t>求</w:t>
      </w:r>
      <w:del w:id="445" w:author="昱嫻 郭" w:date="2024-04-25T17:35:00Z" w16du:dateUtc="2024-04-25T09:35:00Z">
        <w:r w:rsidRPr="001A4557" w:rsidDel="00A825DB">
          <w:rPr>
            <w:rFonts w:hint="eastAsia"/>
            <w:strike/>
          </w:rPr>
          <w:delText>知</w:delText>
        </w:r>
      </w:del>
      <w:r w:rsidRPr="001A4557">
        <w:rPr>
          <w:rFonts w:hint="eastAsia"/>
        </w:rPr>
        <w:t>得</w:t>
      </w:r>
      <w:r w:rsidRPr="001A4557">
        <w:rPr>
          <w:i/>
          <w:iCs/>
        </w:rPr>
        <w:t>Chao2</w:t>
      </w:r>
      <w:r w:rsidRPr="001A4557">
        <w:rPr>
          <w:rFonts w:hint="eastAsia"/>
        </w:rPr>
        <w:t>估計式</w:t>
      </w:r>
      <w:r>
        <w:rPr>
          <w:rFonts w:hint="eastAsia"/>
        </w:rPr>
        <w:t>為</w:t>
      </w:r>
      <w:del w:id="446" w:author="昱嫻 郭" w:date="2024-04-25T17:35:00Z" w16du:dateUtc="2024-04-25T09:35:00Z">
        <w:r w:rsidRPr="001A4557" w:rsidDel="00A825DB">
          <w:rPr>
            <w:rFonts w:hint="eastAsia"/>
            <w:strike/>
          </w:rPr>
          <w:delText>為</w:delText>
        </w:r>
      </w:del>
      <w:r w:rsidRPr="001A4557">
        <w:rPr>
          <w:rFonts w:hint="eastAsia"/>
        </w:rPr>
        <w:t>：</w:t>
      </w:r>
    </w:p>
    <w:p w14:paraId="5D10D963" w14:textId="77777777" w:rsidR="00414292" w:rsidRPr="001A4557" w:rsidRDefault="00414292" w:rsidP="00414292">
      <w:pPr>
        <w:ind w:firstLine="480"/>
        <w:jc w:val="both"/>
        <w:pPrChange w:id="447" w:author="昱嫻 郭" w:date="2024-04-26T16:37:00Z" w16du:dateUtc="2024-04-26T08:37:00Z">
          <w:pPr>
            <w:jc w:val="both"/>
          </w:pPr>
        </w:pPrChange>
      </w:pPr>
    </w:p>
    <w:p w14:paraId="6A70A612" w14:textId="77777777" w:rsidR="00414292" w:rsidRPr="001A4557" w:rsidDel="00E33255" w:rsidRDefault="00414292" w:rsidP="00414292">
      <w:pPr>
        <w:jc w:val="center"/>
        <w:rPr>
          <w:del w:id="448" w:author="昱嫻 郭" w:date="2024-04-26T16:37:00Z" w16du:dateUtc="2024-04-26T08:37:00Z"/>
        </w:rPr>
      </w:pP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Chao2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obs(1)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2(1)</m:t>
                            </m:r>
                          </m:sub>
                        </m:sSub>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&gt;0</m:t>
                </m:r>
              </m:e>
              <m:e>
                <m:sSub>
                  <m:sSubPr>
                    <m:ctrlPr>
                      <w:rPr>
                        <w:rFonts w:ascii="Cambria Math" w:hAnsi="Cambria Math"/>
                        <w:i/>
                      </w:rPr>
                    </m:ctrlPr>
                  </m:sSubPr>
                  <m:e>
                    <m:r>
                      <w:rPr>
                        <w:rFonts w:ascii="Cambria Math" w:hAnsi="Cambria Math"/>
                      </w:rPr>
                      <m:t>S</m:t>
                    </m:r>
                  </m:e>
                  <m:sub>
                    <m:r>
                      <w:rPr>
                        <w:rFonts w:ascii="Cambria Math" w:hAnsi="Cambria Math"/>
                      </w:rPr>
                      <m:t>obs(1)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2</m:t>
                        </m:r>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=0</m:t>
                </m:r>
              </m:e>
            </m:eqArr>
          </m:e>
        </m:d>
      </m:oMath>
      <w:r w:rsidRPr="001A4557">
        <w:t xml:space="preserve"> </w:t>
      </w:r>
    </w:p>
    <w:p w14:paraId="7E9FEB15" w14:textId="77777777" w:rsidR="00414292" w:rsidRPr="001A4557" w:rsidRDefault="00414292" w:rsidP="00414292">
      <w:pPr>
        <w:jc w:val="center"/>
        <w:pPrChange w:id="449" w:author="昱嫻 郭" w:date="2024-04-26T16:37:00Z" w16du:dateUtc="2024-04-26T08:37:00Z">
          <w:pPr>
            <w:jc w:val="both"/>
          </w:pPr>
        </w:pPrChange>
      </w:pPr>
    </w:p>
    <w:p w14:paraId="580A9012" w14:textId="77777777" w:rsidR="00414292" w:rsidRPr="001A4557" w:rsidRDefault="00414292" w:rsidP="00414292">
      <w:pPr>
        <w:jc w:val="both"/>
      </w:pPr>
      <w:r w:rsidRPr="001A4557">
        <w:tab/>
      </w:r>
      <w:ins w:id="450" w:author="昱嫻 郭" w:date="2024-04-26T16:38:00Z" w16du:dateUtc="2024-04-26T08:38:00Z">
        <w:r>
          <w:rPr>
            <w:rFonts w:hint="eastAsia"/>
          </w:rPr>
          <w:t>並</w:t>
        </w:r>
      </w:ins>
      <w:r w:rsidRPr="001A4557">
        <w:rPr>
          <w:rFonts w:hint="eastAsia"/>
        </w:rPr>
        <w:t>針對</w:t>
      </w:r>
      <w:r w:rsidRPr="001A4557">
        <w:rPr>
          <w:i/>
          <w:iCs/>
        </w:rPr>
        <w:t>Chao2</w:t>
      </w:r>
      <w:r w:rsidRPr="001A4557">
        <w:t xml:space="preserve"> </w:t>
      </w:r>
      <w:r w:rsidRPr="001A4557">
        <w:rPr>
          <w:rFonts w:hint="eastAsia"/>
        </w:rPr>
        <w:t>估計</w:t>
      </w:r>
      <w:ins w:id="451" w:author="昱嫻 郭" w:date="2024-04-25T17:36:00Z" w16du:dateUtc="2024-04-25T09:36:00Z">
        <w:r>
          <w:rPr>
            <w:rFonts w:hint="eastAsia"/>
          </w:rPr>
          <w:t>式</w:t>
        </w:r>
      </w:ins>
      <w:del w:id="452" w:author="昱嫻 郭" w:date="2024-04-25T17:36:00Z" w16du:dateUtc="2024-04-25T09:36:00Z">
        <w:r w:rsidRPr="001A4557" w:rsidDel="00A825DB">
          <w:rPr>
            <w:rFonts w:hint="eastAsia"/>
          </w:rPr>
          <w:delText>式</w:delText>
        </w:r>
        <w:r w:rsidRPr="001A4557" w:rsidDel="00A825DB">
          <w:rPr>
            <w:i/>
            <w:iCs/>
            <w:strike/>
          </w:rPr>
          <w:delText xml:space="preserve"> </w:delText>
        </w:r>
        <w:r w:rsidRPr="001A4557" w:rsidDel="00A825DB">
          <w:rPr>
            <w:rFonts w:hint="eastAsia"/>
            <w:strike/>
          </w:rPr>
          <w:delText>的方法</w:delText>
        </w:r>
      </w:del>
      <w:r w:rsidRPr="001A4557">
        <w:rPr>
          <w:rFonts w:hint="eastAsia"/>
        </w:rPr>
        <w:t>，</w:t>
      </w:r>
      <w:r w:rsidRPr="001A4557">
        <w:t xml:space="preserve">Chiu </w:t>
      </w:r>
      <w:r w:rsidRPr="001A4557">
        <w:rPr>
          <w:rFonts w:hint="eastAsia"/>
        </w:rPr>
        <w:t>等人</w:t>
      </w:r>
      <w:r w:rsidRPr="001A4557">
        <w:t xml:space="preserve"> (2014) </w:t>
      </w:r>
      <w:r w:rsidRPr="001A4557">
        <w:rPr>
          <w:rFonts w:hint="eastAsia"/>
        </w:rPr>
        <w:t>應用</w:t>
      </w:r>
      <w:r w:rsidRPr="001A4557">
        <w:t xml:space="preserve">Good-Turing </w:t>
      </w:r>
      <w:r w:rsidRPr="001A4557">
        <w:rPr>
          <w:rFonts w:hint="eastAsia"/>
        </w:rPr>
        <w:t>頻率公式，</w:t>
      </w:r>
      <w:del w:id="453" w:author="昱嫻 郭" w:date="2024-04-26T21:42:00Z" w16du:dateUtc="2024-04-26T13:42:00Z">
        <w:r w:rsidRPr="001A4557" w:rsidDel="009F3FD3">
          <w:rPr>
            <w:rFonts w:hint="eastAsia"/>
          </w:rPr>
          <w:delText>並</w:delText>
        </w:r>
      </w:del>
      <w:r w:rsidRPr="001A4557">
        <w:rPr>
          <w:rFonts w:hint="eastAsia"/>
        </w:rPr>
        <w:t>加入</w:t>
      </w:r>
      <w:r w:rsidRPr="001A4557">
        <w:t xml:space="preserve"> </w:t>
      </w:r>
      <m:oMath>
        <m:sSub>
          <m:sSubPr>
            <m:ctrlPr>
              <w:rPr>
                <w:rFonts w:ascii="Cambria Math" w:hAnsi="Cambria Math"/>
                <w:i/>
              </w:rPr>
            </m:ctrlPr>
          </m:sSubPr>
          <m:e>
            <m:r>
              <w:rPr>
                <w:rFonts w:ascii="Cambria Math" w:hAnsi="Cambria Math"/>
              </w:rPr>
              <m:t>Q</m:t>
            </m:r>
          </m:e>
          <m:sub>
            <m:r>
              <w:rPr>
                <w:rFonts w:ascii="Cambria Math" w:hAnsi="Cambria Math"/>
              </w:rPr>
              <m:t>3(1)</m:t>
            </m:r>
          </m:sub>
        </m:sSub>
      </m:oMath>
      <w:r w:rsidRPr="001A4557">
        <w:t xml:space="preserve"> </w:t>
      </w:r>
      <w:r w:rsidRPr="001A4557">
        <w:rPr>
          <w:rFonts w:hint="eastAsia"/>
        </w:rPr>
        <w:t>與</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4(1)</m:t>
            </m:r>
          </m:sub>
        </m:sSub>
        <m:r>
          <w:rPr>
            <w:rFonts w:ascii="Cambria Math" w:hAnsi="Cambria Math"/>
          </w:rPr>
          <m:t xml:space="preserve"> </m:t>
        </m:r>
      </m:oMath>
      <w:r w:rsidRPr="001A4557">
        <w:rPr>
          <w:rFonts w:hint="eastAsia"/>
        </w:rPr>
        <w:t>的資訊對其進行修正，</w:t>
      </w:r>
      <w:del w:id="454" w:author="昱嫻 郭" w:date="2024-04-25T17:36:00Z" w16du:dateUtc="2024-04-25T09:36:00Z">
        <w:r w:rsidRPr="001A4557" w:rsidDel="00A825DB">
          <w:rPr>
            <w:rFonts w:hint="eastAsia"/>
            <w:strike/>
          </w:rPr>
          <w:delText>開發</w:delText>
        </w:r>
      </w:del>
      <w:r w:rsidRPr="001A4557">
        <w:rPr>
          <w:rFonts w:hint="eastAsia"/>
        </w:rPr>
        <w:t>得到更為準確的下界估計式</w:t>
      </w:r>
      <w:r w:rsidRPr="001A4557">
        <w:t xml:space="preserve"> </w:t>
      </w:r>
      <w:r w:rsidRPr="001A4557">
        <w:rPr>
          <w:i/>
          <w:iCs/>
        </w:rPr>
        <w:t>iChao2</w:t>
      </w:r>
      <w:r w:rsidRPr="001A4557">
        <w:t xml:space="preserve"> </w:t>
      </w:r>
      <w:r w:rsidRPr="001A4557">
        <w:rPr>
          <w:rFonts w:hint="eastAsia"/>
        </w:rPr>
        <w:t>：</w:t>
      </w:r>
    </w:p>
    <w:p w14:paraId="2845DDBB" w14:textId="77777777" w:rsidR="00414292" w:rsidRPr="001A4557" w:rsidRDefault="00414292" w:rsidP="00414292">
      <w:pPr>
        <w:jc w:val="both"/>
      </w:pPr>
    </w:p>
    <w:p w14:paraId="1B580496" w14:textId="77777777" w:rsidR="00414292" w:rsidRPr="001A4557" w:rsidRDefault="00414292" w:rsidP="00414292">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iChao2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Chao2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-3</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3(1)</m:t>
                  </m:r>
                </m:sub>
              </m:sSub>
            </m:num>
            <m:den>
              <m:sSub>
                <m:sSubPr>
                  <m:ctrlPr>
                    <w:rPr>
                      <w:rFonts w:ascii="Cambria Math" w:hAnsi="Cambria Math"/>
                      <w:i/>
                    </w:rPr>
                  </m:ctrlPr>
                </m:sSubPr>
                <m:e>
                  <m:r>
                    <w:rPr>
                      <w:rFonts w:ascii="Cambria Math" w:hAnsi="Cambria Math"/>
                    </w:rPr>
                    <m:t>Q</m:t>
                  </m:r>
                </m:e>
                <m:sub>
                  <m:r>
                    <w:rPr>
                      <w:rFonts w:ascii="Cambria Math" w:hAnsi="Cambria Math"/>
                    </w:rPr>
                    <m:t>4(1)</m:t>
                  </m:r>
                </m:sub>
              </m:sSub>
            </m:den>
          </m:f>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-3</m:t>
                      </m:r>
                    </m:num>
                    <m:den>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e>
                      </m:d>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2(1)</m:t>
                          </m:r>
                        </m:sub>
                      </m:sSub>
                      <m:sSub>
                        <m:sSubPr>
                          <m:ctrlPr>
                            <w:rPr>
                              <w:rFonts w:ascii="Cambria Math" w:hAnsi="Cambria Math"/>
                              <w:i/>
                            </w:rPr>
                          </m:ctrlPr>
                        </m:sSubPr>
                        <m:e>
                          <m:r>
                            <w:rPr>
                              <w:rFonts w:ascii="Cambria Math" w:hAnsi="Cambria Math"/>
                            </w:rPr>
                            <m:t>Q</m:t>
                          </m:r>
                        </m:e>
                        <m:sub>
                          <m:r>
                            <w:rPr>
                              <w:rFonts w:ascii="Cambria Math" w:hAnsi="Cambria Math"/>
                            </w:rPr>
                            <m:t>3(1)</m:t>
                          </m:r>
                        </m:sub>
                      </m:sSub>
                    </m:num>
                    <m:den>
                      <m:sSub>
                        <m:sSubPr>
                          <m:ctrlPr>
                            <w:rPr>
                              <w:rFonts w:ascii="Cambria Math" w:hAnsi="Cambria Math"/>
                              <w:i/>
                            </w:rPr>
                          </m:ctrlPr>
                        </m:sSubPr>
                        <m:e>
                          <m:r>
                            <w:rPr>
                              <w:rFonts w:ascii="Cambria Math" w:hAnsi="Cambria Math"/>
                            </w:rPr>
                            <m:t>Q</m:t>
                          </m:r>
                        </m:e>
                        <m:sub>
                          <m:r>
                            <w:rPr>
                              <w:rFonts w:ascii="Cambria Math" w:hAnsi="Cambria Math"/>
                            </w:rPr>
                            <m:t>4(1)</m:t>
                          </m:r>
                        </m:sub>
                      </m:sSub>
                    </m:den>
                  </m:f>
                  <m:r>
                    <w:rPr>
                      <w:rFonts w:ascii="Cambria Math" w:hAnsi="Cambria Math"/>
                    </w:rPr>
                    <m:t>, 0</m:t>
                  </m:r>
                </m:e>
              </m:d>
            </m:e>
          </m:func>
        </m:oMath>
      </m:oMathPara>
    </w:p>
    <w:p w14:paraId="1AB4A412" w14:textId="77777777" w:rsidR="00414292" w:rsidRPr="001A4557" w:rsidRDefault="00414292" w:rsidP="00414292">
      <w:pPr>
        <w:widowControl/>
        <w:spacing w:line="240" w:lineRule="auto"/>
        <w:rPr>
          <w:rFonts w:cs="Times New Roman"/>
          <w:b/>
          <w:bCs/>
          <w:kern w:val="0"/>
          <w:szCs w:val="28"/>
        </w:rPr>
      </w:pPr>
    </w:p>
    <w:p w14:paraId="1F06F526" w14:textId="77777777" w:rsidR="00414292" w:rsidRDefault="00414292" w:rsidP="00414292">
      <w:pPr>
        <w:pStyle w:val="4"/>
      </w:pPr>
      <w:r>
        <w:rPr>
          <w:rFonts w:hint="eastAsia"/>
        </w:rPr>
        <w:t>兩群落的共同物種數估計</w:t>
      </w:r>
    </w:p>
    <w:p w14:paraId="68F76587" w14:textId="77777777" w:rsidR="00414292" w:rsidRDefault="00414292" w:rsidP="00414292">
      <w:pPr>
        <w:ind w:firstLine="425"/>
        <w:rPr>
          <w:ins w:id="455" w:author="昱嫻 郭" w:date="2024-04-26T16:40:00Z" w16du:dateUtc="2024-04-26T08:40:00Z"/>
        </w:rPr>
      </w:pPr>
      <w:r>
        <w:rPr>
          <w:rFonts w:hint="eastAsia"/>
        </w:rPr>
        <w:t>在生態統計中，群落之間的共同物種在樣本中所佔的比例，可以表示兩群落間的物種多樣性，同時也能表現兩群落間的相似性</w:t>
      </w:r>
      <w:r>
        <w:rPr>
          <w:rFonts w:hint="eastAsia"/>
        </w:rPr>
        <w:t xml:space="preserve"> (Ch</w:t>
      </w:r>
      <w:r>
        <w:t>ao et al.</w:t>
      </w:r>
      <w:r>
        <w:rPr>
          <w:rFonts w:hint="eastAsia"/>
        </w:rPr>
        <w:t>,</w:t>
      </w:r>
      <w:r>
        <w:t xml:space="preserve"> 2000)</w:t>
      </w:r>
      <w:r>
        <w:rPr>
          <w:rFonts w:hint="eastAsia"/>
        </w:rPr>
        <w:t>。在兩群落的抽樣樣本中除了共同種之外，也會分別存在只出現於其中單一群落的特有物種。為此，當在比較兩群落之間的物種豐富度時，並非僅考慮單一群落的物種豐富度，也必須針對群落</w:t>
      </w:r>
      <w:ins w:id="456" w:author="昱嫻 郭" w:date="2024-04-26T21:42:00Z" w16du:dateUtc="2024-04-26T13:42:00Z">
        <w:r>
          <w:rPr>
            <w:rFonts w:hint="eastAsia"/>
          </w:rPr>
          <w:t>之</w:t>
        </w:r>
      </w:ins>
      <w:r>
        <w:rPr>
          <w:rFonts w:hint="eastAsia"/>
        </w:rPr>
        <w:t>間</w:t>
      </w:r>
      <w:ins w:id="457" w:author="昱嫻 郭" w:date="2024-04-26T21:42:00Z" w16du:dateUtc="2024-04-26T13:42:00Z">
        <w:r>
          <w:rPr>
            <w:rFonts w:hint="eastAsia"/>
          </w:rPr>
          <w:t>所存在</w:t>
        </w:r>
      </w:ins>
      <w:r>
        <w:rPr>
          <w:rFonts w:hint="eastAsia"/>
        </w:rPr>
        <w:t>的共同物種數進行估計。與單群落的物種數估計相似，在大多數情況下</w:t>
      </w:r>
      <w:ins w:id="458" w:author="昱嫻 郭" w:date="2024-04-26T21:43:00Z" w16du:dateUtc="2024-04-26T13:43:00Z">
        <w:r>
          <w:rPr>
            <w:rFonts w:hint="eastAsia"/>
          </w:rPr>
          <w:t>，</w:t>
        </w:r>
      </w:ins>
      <w:del w:id="459" w:author="昱嫻 郭" w:date="2024-04-26T21:42:00Z" w16du:dateUtc="2024-04-26T13:42:00Z">
        <w:r w:rsidDel="009F3FD3">
          <w:rPr>
            <w:rFonts w:hint="eastAsia"/>
          </w:rPr>
          <w:delText>，</w:delText>
        </w:r>
      </w:del>
      <w:r>
        <w:rPr>
          <w:rFonts w:hint="eastAsia"/>
        </w:rPr>
        <w:t>抽樣樣本無法觀測到所有存在的共同種。因此需針對未被抽樣觀測到的共同種進行估計，並加上於樣本中已被觀測到的</w:t>
      </w:r>
      <w:r>
        <w:rPr>
          <w:rFonts w:hint="eastAsia"/>
        </w:rPr>
        <w:lastRenderedPageBreak/>
        <w:t>共同物種數，作為修正的共同物種數所使用。</w:t>
      </w:r>
    </w:p>
    <w:p w14:paraId="75FEEB1E" w14:textId="77777777" w:rsidR="00414292" w:rsidRPr="00E33255" w:rsidRDefault="00414292" w:rsidP="00414292">
      <w:pPr>
        <w:ind w:firstLine="480"/>
        <w:rPr>
          <w:ins w:id="460" w:author="昱嫻 郭" w:date="2024-04-26T16:38:00Z" w16du:dateUtc="2024-04-26T08:38:00Z"/>
        </w:rPr>
        <w:pPrChange w:id="461" w:author="昱嫻 郭" w:date="2024-04-26T16:40:00Z" w16du:dateUtc="2024-04-26T08:40:00Z">
          <w:pPr/>
        </w:pPrChange>
      </w:pPr>
      <w:r>
        <w:rPr>
          <w:rFonts w:hint="eastAsia"/>
        </w:rPr>
        <w:t>P</w:t>
      </w:r>
      <w:r>
        <w:t>an</w:t>
      </w:r>
      <w:r>
        <w:rPr>
          <w:rFonts w:hint="eastAsia"/>
        </w:rPr>
        <w:t>等人</w:t>
      </w:r>
      <w:r>
        <w:t xml:space="preserve">(2009) </w:t>
      </w:r>
      <w:r>
        <w:rPr>
          <w:rFonts w:hint="eastAsia"/>
        </w:rPr>
        <w:t>將</w:t>
      </w:r>
      <w:r w:rsidRPr="00861A6F">
        <w:rPr>
          <w:i/>
          <w:iCs/>
        </w:rPr>
        <w:t>Chao2</w:t>
      </w:r>
      <w:r>
        <w:rPr>
          <w:rFonts w:hint="eastAsia"/>
        </w:rPr>
        <w:t>的方法推廣至兩群落，建立一估計兩群落間存在的共同物種數之估計式</w:t>
      </w:r>
      <w:ins w:id="462" w:author="昱嫻 郭" w:date="2024-04-26T16:40:00Z" w16du:dateUtc="2024-04-26T08:40:00Z">
        <w:r>
          <w:rPr>
            <w:rFonts w:hint="eastAsia"/>
          </w:rPr>
          <w:t>。</w:t>
        </w:r>
      </w:ins>
      <w:del w:id="463" w:author="昱嫻 郭" w:date="2024-04-26T16:40:00Z" w16du:dateUtc="2024-04-26T08:40:00Z">
        <w:r w:rsidRPr="0009739B" w:rsidDel="00E33255">
          <w:rPr>
            <w:rFonts w:hint="eastAsia"/>
            <w:i/>
            <w:iCs/>
          </w:rPr>
          <w:delText>Pan</w:delText>
        </w:r>
      </w:del>
      <w:ins w:id="464" w:author="昱嫻 郭" w:date="2024-04-26T16:45:00Z" w16du:dateUtc="2024-04-26T08:45:00Z">
        <w:r>
          <w:rPr>
            <w:rFonts w:hint="eastAsia"/>
          </w:rPr>
          <w:t>根據樣本中</w:t>
        </w:r>
      </w:ins>
      <w:ins w:id="465" w:author="昱嫻 郭" w:date="2024-04-26T16:34:00Z" w16du:dateUtc="2024-04-26T08:34:00Z">
        <w:r>
          <w:rPr>
            <w:rFonts w:hint="eastAsia"/>
          </w:rPr>
          <w:t>物種</w:t>
        </w:r>
      </w:ins>
      <w:r>
        <w:rPr>
          <w:rFonts w:hint="eastAsia"/>
        </w:rPr>
        <w:t>出現區塊</w:t>
      </w:r>
      <w:ins w:id="466" w:author="昱嫻 郭" w:date="2024-04-26T16:34:00Z" w16du:dateUtc="2024-04-26T08:34:00Z">
        <w:r>
          <w:rPr>
            <w:rFonts w:hint="eastAsia"/>
          </w:rPr>
          <w:t>計數</w:t>
        </w:r>
      </w:ins>
      <w:ins w:id="467" w:author="昱嫻 郭" w:date="2024-04-26T16:45:00Z" w16du:dateUtc="2024-04-26T08:45:00Z">
        <w:r>
          <w:rPr>
            <w:rFonts w:hint="eastAsia"/>
          </w:rPr>
          <w:t>的機率分佈</w:t>
        </w:r>
      </w:ins>
      <w:ins w:id="468" w:author="昱嫻 郭" w:date="2024-04-26T21:43:00Z" w16du:dateUtc="2024-04-26T13:43:00Z">
        <w:r>
          <w:rPr>
            <w:rFonts w:hint="eastAsia"/>
          </w:rPr>
          <w:t>，</w:t>
        </w:r>
      </w:ins>
      <m:oMath>
        <m:r>
          <w:ins w:id="469" w:author="昱嫻 郭" w:date="2024-04-26T16:38:00Z" w16du:dateUtc="2024-04-26T08:38:00Z">
            <w:rPr>
              <w:rFonts w:ascii="Cambria Math" w:hAnsi="Cambria Math" w:hint="eastAsia"/>
            </w:rPr>
            <m:t>E(</m:t>
          </w:ins>
        </m:r>
        <m:sSub>
          <m:sSubPr>
            <m:ctrlPr>
              <w:ins w:id="470" w:author="昱嫻 郭" w:date="2024-04-26T16:38:00Z" w16du:dateUtc="2024-04-26T08:38:00Z">
                <w:rPr>
                  <w:rFonts w:ascii="Cambria Math" w:hAnsi="Cambria Math"/>
                  <w:i/>
                </w:rPr>
              </w:ins>
            </m:ctrlPr>
          </m:sSubPr>
          <m:e>
            <m:r>
              <w:ins w:id="471" w:author="昱嫻 郭" w:date="2024-04-26T16:38:00Z" w16du:dateUtc="2024-04-26T08:38:00Z">
                <w:rPr>
                  <w:rFonts w:ascii="Cambria Math" w:hAnsi="Cambria Math" w:hint="eastAsia"/>
                </w:rPr>
                <m:t>Q</m:t>
              </w:ins>
            </m:r>
          </m:e>
          <m:sub>
            <m:r>
              <w:ins w:id="472" w:author="昱嫻 郭" w:date="2024-04-26T16:38:00Z" w16du:dateUtc="2024-04-26T08:38:00Z">
                <w:rPr>
                  <w:rFonts w:ascii="Cambria Math" w:hAnsi="Cambria Math"/>
                </w:rPr>
                <m:t>kl</m:t>
              </w:ins>
            </m:r>
          </m:sub>
        </m:sSub>
        <m:r>
          <w:ins w:id="473" w:author="昱嫻 郭" w:date="2024-04-26T16:38:00Z" w16du:dateUtc="2024-04-26T08:38:00Z">
            <w:rPr>
              <w:rFonts w:ascii="Cambria Math" w:hAnsi="Cambria Math"/>
            </w:rPr>
            <m:t>)</m:t>
          </w:ins>
        </m:r>
      </m:oMath>
      <w:ins w:id="474" w:author="昱嫻 郭" w:date="2024-04-26T16:38:00Z" w16du:dateUtc="2024-04-26T08:38:00Z">
        <w:r>
          <w:rPr>
            <w:rFonts w:hint="eastAsia"/>
          </w:rPr>
          <w:t>可以表示為：</w:t>
        </w:r>
      </w:ins>
    </w:p>
    <w:p w14:paraId="4F8EE07F" w14:textId="77777777" w:rsidR="00414292" w:rsidRDefault="00414292" w:rsidP="00414292">
      <w:pPr>
        <w:rPr>
          <w:ins w:id="475" w:author="昱嫻 郭" w:date="2024-04-26T16:39:00Z" w16du:dateUtc="2024-04-26T08:39:00Z"/>
        </w:rPr>
      </w:pPr>
      <m:oMath>
        <m:r>
          <w:ins w:id="476" w:author="昱嫻 郭" w:date="2024-04-26T16:38:00Z" w16du:dateUtc="2024-04-26T08:38:00Z">
            <w:rPr>
              <w:rFonts w:ascii="Cambria Math" w:hAnsi="Cambria Math"/>
            </w:rPr>
            <m:t>E</m:t>
          </w:ins>
        </m:r>
        <m:d>
          <m:dPr>
            <m:ctrlPr>
              <w:ins w:id="477" w:author="昱嫻 郭" w:date="2024-04-26T16:38:00Z" w16du:dateUtc="2024-04-26T08:38:00Z">
                <w:rPr>
                  <w:rFonts w:ascii="Cambria Math" w:hAnsi="Cambria Math"/>
                  <w:i/>
                </w:rPr>
              </w:ins>
            </m:ctrlPr>
          </m:dPr>
          <m:e>
            <m:sSub>
              <m:sSubPr>
                <m:ctrlPr>
                  <w:ins w:id="478" w:author="昱嫻 郭" w:date="2024-04-26T16:38:00Z" w16du:dateUtc="2024-04-26T08:38:00Z">
                    <w:rPr>
                      <w:rFonts w:ascii="Cambria Math" w:hAnsi="Cambria Math"/>
                      <w:i/>
                    </w:rPr>
                  </w:ins>
                </m:ctrlPr>
              </m:sSubPr>
              <m:e>
                <m:r>
                  <w:ins w:id="479" w:author="昱嫻 郭" w:date="2024-04-26T16:38:00Z" w16du:dateUtc="2024-04-26T08:38:00Z">
                    <w:rPr>
                      <w:rFonts w:ascii="Cambria Math" w:hAnsi="Cambria Math"/>
                    </w:rPr>
                    <m:t>Q</m:t>
                  </w:ins>
                </m:r>
              </m:e>
              <m:sub>
                <m:r>
                  <w:ins w:id="480" w:author="昱嫻 郭" w:date="2024-04-26T16:38:00Z" w16du:dateUtc="2024-04-26T08:38:00Z">
                    <w:rPr>
                      <w:rFonts w:ascii="Cambria Math" w:hAnsi="Cambria Math"/>
                    </w:rPr>
                    <m:t>kl</m:t>
                  </w:ins>
                </m:r>
              </m:sub>
            </m:sSub>
          </m:e>
        </m:d>
        <m:r>
          <w:ins w:id="481" w:author="昱嫻 郭" w:date="2024-04-26T16:38:00Z" w16du:dateUtc="2024-04-26T08:38:00Z">
            <w:rPr>
              <w:rFonts w:ascii="Cambria Math" w:hAnsi="Cambria Math"/>
            </w:rPr>
            <m:t>=</m:t>
          </w:ins>
        </m:r>
        <m:nary>
          <m:naryPr>
            <m:chr m:val="∑"/>
            <m:ctrlPr>
              <w:ins w:id="482" w:author="昱嫻 郭" w:date="2024-04-26T16:38:00Z" w16du:dateUtc="2024-04-26T08:38:00Z">
                <w:rPr>
                  <w:rFonts w:ascii="Cambria Math" w:hAnsi="Cambria Math"/>
                  <w:i/>
                </w:rPr>
              </w:ins>
            </m:ctrlPr>
          </m:naryPr>
          <m:sub>
            <m:r>
              <w:ins w:id="483" w:author="昱嫻 郭" w:date="2024-04-26T16:38:00Z" w16du:dateUtc="2024-04-26T08:38:00Z">
                <w:rPr>
                  <w:rFonts w:ascii="Cambria Math" w:hAnsi="Cambria Math"/>
                </w:rPr>
                <m:t>i=1</m:t>
              </w:ins>
            </m:r>
          </m:sub>
          <m:sup>
            <m:sSub>
              <m:sSubPr>
                <m:ctrlPr>
                  <w:ins w:id="484" w:author="昱嫻 郭" w:date="2024-04-26T16:38:00Z" w16du:dateUtc="2024-04-26T08:38:00Z">
                    <w:rPr>
                      <w:rFonts w:ascii="Cambria Math" w:hAnsi="Cambria Math"/>
                      <w:i/>
                    </w:rPr>
                  </w:ins>
                </m:ctrlPr>
              </m:sSubPr>
              <m:e>
                <m:r>
                  <w:ins w:id="485" w:author="昱嫻 郭" w:date="2024-04-26T16:38:00Z" w16du:dateUtc="2024-04-26T08:38:00Z">
                    <w:rPr>
                      <w:rFonts w:ascii="Cambria Math" w:hAnsi="Cambria Math"/>
                    </w:rPr>
                    <m:t>S</m:t>
                  </w:ins>
                </m:r>
              </m:e>
              <m:sub>
                <m:r>
                  <w:ins w:id="486" w:author="昱嫻 郭" w:date="2024-04-26T16:38:00Z" w16du:dateUtc="2024-04-26T08:38:00Z">
                    <w:rPr>
                      <w:rFonts w:ascii="Cambria Math" w:hAnsi="Cambria Math"/>
                    </w:rPr>
                    <m:t>12</m:t>
                  </w:ins>
                </m:r>
              </m:sub>
            </m:sSub>
          </m:sup>
          <m:e>
            <m:r>
              <w:ins w:id="487" w:author="昱嫻 郭" w:date="2024-04-26T16:38:00Z" w16du:dateUtc="2024-04-26T08:38:00Z">
                <w:rPr>
                  <w:rFonts w:ascii="Cambria Math" w:hAnsi="Cambria Math"/>
                </w:rPr>
                <m:t>P</m:t>
              </w:ins>
            </m:r>
            <m:d>
              <m:dPr>
                <m:ctrlPr>
                  <w:ins w:id="488" w:author="昱嫻 郭" w:date="2024-04-26T16:38:00Z" w16du:dateUtc="2024-04-26T08:38:00Z">
                    <w:rPr>
                      <w:rFonts w:ascii="Cambria Math" w:hAnsi="Cambria Math"/>
                      <w:i/>
                    </w:rPr>
                  </w:ins>
                </m:ctrlPr>
              </m:dPr>
              <m:e>
                <m:sSub>
                  <m:sSubPr>
                    <m:ctrlPr>
                      <w:ins w:id="489" w:author="昱嫻 郭" w:date="2024-04-26T16:38:00Z" w16du:dateUtc="2024-04-26T08:38:00Z">
                        <w:rPr>
                          <w:rFonts w:ascii="Cambria Math" w:hAnsi="Cambria Math"/>
                          <w:i/>
                        </w:rPr>
                      </w:ins>
                    </m:ctrlPr>
                  </m:sSubPr>
                  <m:e>
                    <m:r>
                      <w:ins w:id="490" w:author="昱嫻 郭" w:date="2024-04-26T16:38:00Z" w16du:dateUtc="2024-04-26T08:38:00Z">
                        <w:rPr>
                          <w:rFonts w:ascii="Cambria Math" w:hAnsi="Cambria Math"/>
                        </w:rPr>
                        <m:t>X</m:t>
                      </w:ins>
                    </m:r>
                  </m:e>
                  <m:sub>
                    <m:r>
                      <w:ins w:id="491" w:author="昱嫻 郭" w:date="2024-04-26T16:38:00Z" w16du:dateUtc="2024-04-26T08:38:00Z">
                        <w:rPr>
                          <w:rFonts w:ascii="Cambria Math" w:hAnsi="Cambria Math"/>
                        </w:rPr>
                        <m:t>i</m:t>
                      </w:ins>
                    </m:r>
                  </m:sub>
                </m:sSub>
                <m:r>
                  <w:ins w:id="492" w:author="昱嫻 郭" w:date="2024-04-26T16:38:00Z" w16du:dateUtc="2024-04-26T08:38:00Z">
                    <w:rPr>
                      <w:rFonts w:ascii="Cambria Math" w:hAnsi="Cambria Math"/>
                    </w:rPr>
                    <m:t>=k</m:t>
                  </w:ins>
                </m:r>
              </m:e>
            </m:d>
            <m:r>
              <w:ins w:id="493" w:author="昱嫻 郭" w:date="2024-04-26T16:38:00Z" w16du:dateUtc="2024-04-26T08:38:00Z">
                <w:rPr>
                  <w:rFonts w:ascii="Cambria Math" w:hAnsi="Cambria Math" w:hint="eastAsia"/>
                </w:rPr>
                <m:t>P(</m:t>
              </w:ins>
            </m:r>
            <m:sSub>
              <m:sSubPr>
                <m:ctrlPr>
                  <w:ins w:id="494" w:author="昱嫻 郭" w:date="2024-04-26T16:38:00Z" w16du:dateUtc="2024-04-26T08:38:00Z">
                    <w:rPr>
                      <w:rFonts w:ascii="Cambria Math" w:hAnsi="Cambria Math"/>
                      <w:i/>
                    </w:rPr>
                  </w:ins>
                </m:ctrlPr>
              </m:sSubPr>
              <m:e>
                <m:r>
                  <w:ins w:id="495" w:author="昱嫻 郭" w:date="2024-04-26T16:38:00Z" w16du:dateUtc="2024-04-26T08:38:00Z">
                    <w:rPr>
                      <w:rFonts w:ascii="Cambria Math" w:hAnsi="Cambria Math" w:hint="eastAsia"/>
                    </w:rPr>
                    <m:t>Y</m:t>
                  </w:ins>
                </m:r>
              </m:e>
              <m:sub>
                <m:r>
                  <w:ins w:id="496" w:author="昱嫻 郭" w:date="2024-04-26T16:38:00Z" w16du:dateUtc="2024-04-26T08:38:00Z">
                    <w:rPr>
                      <w:rFonts w:ascii="Cambria Math" w:hAnsi="Cambria Math"/>
                    </w:rPr>
                    <m:t>i</m:t>
                  </w:ins>
                </m:r>
              </m:sub>
            </m:sSub>
            <m:r>
              <w:ins w:id="497" w:author="昱嫻 郭" w:date="2024-04-26T16:38:00Z" w16du:dateUtc="2024-04-26T08:38:00Z">
                <w:rPr>
                  <w:rFonts w:ascii="Cambria Math" w:hAnsi="Cambria Math"/>
                </w:rPr>
                <m:t xml:space="preserve">=l)= </m:t>
              </w:ins>
            </m:r>
            <m:nary>
              <m:naryPr>
                <m:chr m:val="∑"/>
                <m:ctrlPr>
                  <w:ins w:id="498" w:author="昱嫻 郭" w:date="2024-04-26T16:38:00Z" w16du:dateUtc="2024-04-26T08:38:00Z">
                    <w:rPr>
                      <w:rFonts w:ascii="Cambria Math" w:hAnsi="Cambria Math"/>
                      <w:i/>
                    </w:rPr>
                  </w:ins>
                </m:ctrlPr>
              </m:naryPr>
              <m:sub>
                <m:r>
                  <w:ins w:id="499" w:author="昱嫻 郭" w:date="2024-04-26T16:38:00Z" w16du:dateUtc="2024-04-26T08:38:00Z">
                    <w:rPr>
                      <w:rFonts w:ascii="Cambria Math" w:hAnsi="Cambria Math"/>
                    </w:rPr>
                    <m:t>i=1</m:t>
                  </w:ins>
                </m:r>
              </m:sub>
              <m:sup>
                <m:sSub>
                  <m:sSubPr>
                    <m:ctrlPr>
                      <w:ins w:id="500" w:author="昱嫻 郭" w:date="2024-04-26T16:38:00Z" w16du:dateUtc="2024-04-26T08:38:00Z">
                        <w:rPr>
                          <w:rFonts w:ascii="Cambria Math" w:hAnsi="Cambria Math"/>
                          <w:i/>
                        </w:rPr>
                      </w:ins>
                    </m:ctrlPr>
                  </m:sSubPr>
                  <m:e>
                    <m:r>
                      <w:ins w:id="501" w:author="昱嫻 郭" w:date="2024-04-26T16:38:00Z" w16du:dateUtc="2024-04-26T08:38:00Z">
                        <w:rPr>
                          <w:rFonts w:ascii="Cambria Math" w:hAnsi="Cambria Math"/>
                        </w:rPr>
                        <m:t>S</m:t>
                      </w:ins>
                    </m:r>
                  </m:e>
                  <m:sub>
                    <m:r>
                      <w:ins w:id="502" w:author="昱嫻 郭" w:date="2024-04-26T16:38:00Z" w16du:dateUtc="2024-04-26T08:38:00Z">
                        <w:rPr>
                          <w:rFonts w:ascii="Cambria Math" w:hAnsi="Cambria Math"/>
                        </w:rPr>
                        <m:t>12</m:t>
                      </w:ins>
                    </m:r>
                  </m:sub>
                </m:sSub>
              </m:sup>
              <m:e>
                <m:d>
                  <m:dPr>
                    <m:ctrlPr>
                      <w:ins w:id="503" w:author="昱嫻 郭" w:date="2024-04-26T16:38:00Z" w16du:dateUtc="2024-04-26T08:38:00Z">
                        <w:rPr>
                          <w:rFonts w:ascii="Cambria Math" w:hAnsi="Cambria Math"/>
                          <w:i/>
                        </w:rPr>
                      </w:ins>
                    </m:ctrlPr>
                  </m:dPr>
                  <m:e>
                    <m:f>
                      <m:fPr>
                        <m:type m:val="noBar"/>
                        <m:ctrlPr>
                          <w:ins w:id="504" w:author="昱嫻 郭" w:date="2024-04-26T16:38:00Z" w16du:dateUtc="2024-04-26T08:38:00Z">
                            <w:rPr>
                              <w:rFonts w:ascii="Cambria Math" w:hAnsi="Cambria Math"/>
                              <w:i/>
                            </w:rPr>
                          </w:ins>
                        </m:ctrlPr>
                      </m:fPr>
                      <m:num>
                        <m:sSub>
                          <m:sSubPr>
                            <m:ctrlPr>
                              <w:ins w:id="505" w:author="昱嫻 郭" w:date="2024-04-26T16:38:00Z" w16du:dateUtc="2024-04-26T08:38:00Z">
                                <w:rPr>
                                  <w:rFonts w:ascii="Cambria Math" w:hAnsi="Cambria Math"/>
                                  <w:i/>
                                </w:rPr>
                              </w:ins>
                            </m:ctrlPr>
                          </m:sSubPr>
                          <m:e>
                            <m:r>
                              <w:ins w:id="506" w:author="昱嫻 郭" w:date="2024-04-26T16:38:00Z" w16du:dateUtc="2024-04-26T08:38:00Z">
                                <w:rPr>
                                  <w:rFonts w:ascii="Cambria Math" w:hAnsi="Cambria Math"/>
                                </w:rPr>
                                <m:t>t</m:t>
                              </w:ins>
                            </m:r>
                          </m:e>
                          <m:sub>
                            <m:r>
                              <w:ins w:id="507" w:author="昱嫻 郭" w:date="2024-04-26T16:38:00Z" w16du:dateUtc="2024-04-26T08:38:00Z">
                                <w:rPr>
                                  <w:rFonts w:ascii="Cambria Math" w:hAnsi="Cambria Math"/>
                                </w:rPr>
                                <m:t>1</m:t>
                              </w:ins>
                            </m:r>
                          </m:sub>
                        </m:sSub>
                      </m:num>
                      <m:den>
                        <m:r>
                          <w:ins w:id="508" w:author="昱嫻 郭" w:date="2024-04-26T16:38:00Z" w16du:dateUtc="2024-04-26T08:38:00Z">
                            <w:rPr>
                              <w:rFonts w:ascii="Cambria Math" w:hAnsi="Cambria Math"/>
                            </w:rPr>
                            <m:t>k</m:t>
                          </w:ins>
                        </m:r>
                      </m:den>
                    </m:f>
                  </m:e>
                </m:d>
                <m:sSubSup>
                  <m:sSubSupPr>
                    <m:ctrlPr>
                      <w:ins w:id="509" w:author="昱嫻 郭" w:date="2024-04-26T16:38:00Z" w16du:dateUtc="2024-04-26T08:38:00Z">
                        <w:rPr>
                          <w:rFonts w:ascii="Cambria Math" w:hAnsi="Cambria Math"/>
                          <w:i/>
                        </w:rPr>
                      </w:ins>
                    </m:ctrlPr>
                  </m:sSubSupPr>
                  <m:e>
                    <m:r>
                      <w:ins w:id="510" w:author="昱嫻 郭" w:date="2024-04-26T16:38:00Z" w16du:dateUtc="2024-04-26T08:38:00Z">
                        <w:rPr>
                          <w:rFonts w:ascii="Cambria Math" w:hAnsi="Cambria Math"/>
                        </w:rPr>
                        <m:t>π</m:t>
                      </w:ins>
                    </m:r>
                  </m:e>
                  <m:sub>
                    <m:r>
                      <w:ins w:id="511" w:author="昱嫻 郭" w:date="2024-04-26T16:38:00Z" w16du:dateUtc="2024-04-26T08:38:00Z">
                        <w:rPr>
                          <w:rFonts w:ascii="Cambria Math" w:hAnsi="Cambria Math"/>
                        </w:rPr>
                        <m:t>i</m:t>
                      </w:ins>
                    </m:r>
                    <m:r>
                      <w:ins w:id="512" w:author="昱嫻 郭" w:date="2024-04-26T16:40:00Z" w16du:dateUtc="2024-04-26T08:40:00Z">
                        <w:rPr>
                          <w:rFonts w:ascii="Cambria Math" w:hAnsi="Cambria Math"/>
                        </w:rPr>
                        <m:t>1</m:t>
                      </w:ins>
                    </m:r>
                  </m:sub>
                  <m:sup>
                    <m:r>
                      <w:ins w:id="513" w:author="昱嫻 郭" w:date="2024-04-26T16:38:00Z" w16du:dateUtc="2024-04-26T08:38:00Z">
                        <w:rPr>
                          <w:rFonts w:ascii="Cambria Math" w:hAnsi="Cambria Math"/>
                        </w:rPr>
                        <m:t>k</m:t>
                      </w:ins>
                    </m:r>
                  </m:sup>
                </m:sSubSup>
                <m:sSup>
                  <m:sSupPr>
                    <m:ctrlPr>
                      <w:ins w:id="514" w:author="昱嫻 郭" w:date="2024-04-26T16:38:00Z" w16du:dateUtc="2024-04-26T08:38:00Z">
                        <w:rPr>
                          <w:rFonts w:ascii="Cambria Math" w:hAnsi="Cambria Math"/>
                          <w:i/>
                        </w:rPr>
                      </w:ins>
                    </m:ctrlPr>
                  </m:sSupPr>
                  <m:e>
                    <m:d>
                      <m:dPr>
                        <m:ctrlPr>
                          <w:ins w:id="515" w:author="昱嫻 郭" w:date="2024-04-26T16:38:00Z" w16du:dateUtc="2024-04-26T08:38:00Z">
                            <w:rPr>
                              <w:rFonts w:ascii="Cambria Math" w:hAnsi="Cambria Math"/>
                              <w:i/>
                            </w:rPr>
                          </w:ins>
                        </m:ctrlPr>
                      </m:dPr>
                      <m:e>
                        <m:r>
                          <w:ins w:id="516" w:author="昱嫻 郭" w:date="2024-04-26T16:38:00Z" w16du:dateUtc="2024-04-26T08:38:00Z">
                            <w:rPr>
                              <w:rFonts w:ascii="Cambria Math" w:hAnsi="Cambria Math"/>
                            </w:rPr>
                            <m:t>1-</m:t>
                          </w:ins>
                        </m:r>
                        <m:sSub>
                          <m:sSubPr>
                            <m:ctrlPr>
                              <w:ins w:id="517" w:author="昱嫻 郭" w:date="2024-04-26T16:38:00Z" w16du:dateUtc="2024-04-26T08:38:00Z">
                                <w:rPr>
                                  <w:rFonts w:ascii="Cambria Math" w:hAnsi="Cambria Math"/>
                                  <w:i/>
                                </w:rPr>
                              </w:ins>
                            </m:ctrlPr>
                          </m:sSubPr>
                          <m:e>
                            <m:r>
                              <w:ins w:id="518" w:author="昱嫻 郭" w:date="2024-04-26T16:38:00Z" w16du:dateUtc="2024-04-26T08:38:00Z">
                                <w:rPr>
                                  <w:rFonts w:ascii="Cambria Math" w:hAnsi="Cambria Math"/>
                                </w:rPr>
                                <m:t>π</m:t>
                              </w:ins>
                            </m:r>
                          </m:e>
                          <m:sub>
                            <m:r>
                              <w:ins w:id="519" w:author="昱嫻 郭" w:date="2024-04-26T16:38:00Z" w16du:dateUtc="2024-04-26T08:38:00Z">
                                <w:rPr>
                                  <w:rFonts w:ascii="Cambria Math" w:hAnsi="Cambria Math"/>
                                </w:rPr>
                                <m:t>i</m:t>
                              </w:ins>
                            </m:r>
                            <m:r>
                              <w:ins w:id="520" w:author="昱嫻 郭" w:date="2024-04-26T16:40:00Z" w16du:dateUtc="2024-04-26T08:40:00Z">
                                <w:rPr>
                                  <w:rFonts w:ascii="Cambria Math" w:hAnsi="Cambria Math"/>
                                </w:rPr>
                                <m:t>1</m:t>
                              </w:ins>
                            </m:r>
                          </m:sub>
                        </m:sSub>
                      </m:e>
                    </m:d>
                  </m:e>
                  <m:sup>
                    <m:sSub>
                      <m:sSubPr>
                        <m:ctrlPr>
                          <w:ins w:id="521" w:author="昱嫻 郭" w:date="2024-04-26T16:38:00Z" w16du:dateUtc="2024-04-26T08:38:00Z">
                            <w:rPr>
                              <w:rFonts w:ascii="Cambria Math" w:hAnsi="Cambria Math"/>
                              <w:i/>
                            </w:rPr>
                          </w:ins>
                        </m:ctrlPr>
                      </m:sSubPr>
                      <m:e>
                        <m:r>
                          <w:ins w:id="522" w:author="昱嫻 郭" w:date="2024-04-26T16:38:00Z" w16du:dateUtc="2024-04-26T08:38:00Z">
                            <w:rPr>
                              <w:rFonts w:ascii="Cambria Math" w:hAnsi="Cambria Math"/>
                            </w:rPr>
                            <m:t>t</m:t>
                          </w:ins>
                        </m:r>
                      </m:e>
                      <m:sub>
                        <m:r>
                          <w:ins w:id="523" w:author="昱嫻 郭" w:date="2024-04-26T16:38:00Z" w16du:dateUtc="2024-04-26T08:38:00Z">
                            <w:rPr>
                              <w:rFonts w:ascii="Cambria Math" w:hAnsi="Cambria Math"/>
                            </w:rPr>
                            <m:t>1</m:t>
                          </w:ins>
                        </m:r>
                      </m:sub>
                    </m:sSub>
                    <m:r>
                      <w:ins w:id="524" w:author="昱嫻 郭" w:date="2024-04-26T16:38:00Z" w16du:dateUtc="2024-04-26T08:38:00Z">
                        <w:rPr>
                          <w:rFonts w:ascii="Cambria Math" w:hAnsi="Cambria Math"/>
                        </w:rPr>
                        <m:t>-k</m:t>
                      </w:ins>
                    </m:r>
                  </m:sup>
                </m:sSup>
                <m:d>
                  <m:dPr>
                    <m:ctrlPr>
                      <w:ins w:id="525" w:author="昱嫻 郭" w:date="2024-04-26T16:38:00Z" w16du:dateUtc="2024-04-26T08:38:00Z">
                        <w:rPr>
                          <w:rFonts w:ascii="Cambria Math" w:hAnsi="Cambria Math"/>
                          <w:i/>
                        </w:rPr>
                      </w:ins>
                    </m:ctrlPr>
                  </m:dPr>
                  <m:e>
                    <m:f>
                      <m:fPr>
                        <m:type m:val="noBar"/>
                        <m:ctrlPr>
                          <w:ins w:id="526" w:author="昱嫻 郭" w:date="2024-04-26T16:38:00Z" w16du:dateUtc="2024-04-26T08:38:00Z">
                            <w:rPr>
                              <w:rFonts w:ascii="Cambria Math" w:hAnsi="Cambria Math"/>
                              <w:i/>
                            </w:rPr>
                          </w:ins>
                        </m:ctrlPr>
                      </m:fPr>
                      <m:num>
                        <m:sSub>
                          <m:sSubPr>
                            <m:ctrlPr>
                              <w:ins w:id="527" w:author="昱嫻 郭" w:date="2024-04-26T16:38:00Z" w16du:dateUtc="2024-04-26T08:38:00Z">
                                <w:rPr>
                                  <w:rFonts w:ascii="Cambria Math" w:hAnsi="Cambria Math"/>
                                  <w:i/>
                                </w:rPr>
                              </w:ins>
                            </m:ctrlPr>
                          </m:sSubPr>
                          <m:e>
                            <m:r>
                              <w:ins w:id="528" w:author="昱嫻 郭" w:date="2024-04-26T16:38:00Z" w16du:dateUtc="2024-04-26T08:38:00Z">
                                <w:rPr>
                                  <w:rFonts w:ascii="Cambria Math" w:hAnsi="Cambria Math"/>
                                </w:rPr>
                                <m:t>t</m:t>
                              </w:ins>
                            </m:r>
                          </m:e>
                          <m:sub>
                            <m:r>
                              <w:ins w:id="529" w:author="昱嫻 郭" w:date="2024-04-26T16:38:00Z" w16du:dateUtc="2024-04-26T08:38:00Z">
                                <w:rPr>
                                  <w:rFonts w:ascii="Cambria Math" w:hAnsi="Cambria Math"/>
                                </w:rPr>
                                <m:t>2</m:t>
                              </w:ins>
                            </m:r>
                          </m:sub>
                        </m:sSub>
                      </m:num>
                      <m:den>
                        <m:r>
                          <w:ins w:id="530" w:author="昱嫻 郭" w:date="2024-04-26T16:38:00Z" w16du:dateUtc="2024-04-26T08:38:00Z">
                            <w:rPr>
                              <w:rFonts w:ascii="Cambria Math" w:hAnsi="Cambria Math"/>
                            </w:rPr>
                            <m:t>l</m:t>
                          </w:ins>
                        </m:r>
                      </m:den>
                    </m:f>
                  </m:e>
                </m:d>
                <m:sSubSup>
                  <m:sSubSupPr>
                    <m:ctrlPr>
                      <w:ins w:id="531" w:author="昱嫻 郭" w:date="2024-04-26T16:38:00Z" w16du:dateUtc="2024-04-26T08:38:00Z">
                        <w:rPr>
                          <w:rFonts w:ascii="Cambria Math" w:hAnsi="Cambria Math"/>
                          <w:i/>
                        </w:rPr>
                      </w:ins>
                    </m:ctrlPr>
                  </m:sSubSupPr>
                  <m:e>
                    <m:r>
                      <w:ins w:id="532" w:author="昱嫻 郭" w:date="2024-04-26T16:38:00Z" w16du:dateUtc="2024-04-26T08:38:00Z">
                        <w:rPr>
                          <w:rFonts w:ascii="Cambria Math" w:hAnsi="Cambria Math"/>
                        </w:rPr>
                        <m:t>π</m:t>
                      </w:ins>
                    </m:r>
                  </m:e>
                  <m:sub>
                    <m:r>
                      <w:ins w:id="533" w:author="昱嫻 郭" w:date="2024-04-26T16:38:00Z" w16du:dateUtc="2024-04-26T08:38:00Z">
                        <w:rPr>
                          <w:rFonts w:ascii="Cambria Math" w:hAnsi="Cambria Math"/>
                        </w:rPr>
                        <m:t>i</m:t>
                      </w:ins>
                    </m:r>
                    <m:r>
                      <w:ins w:id="534" w:author="昱嫻 郭" w:date="2024-04-26T16:41:00Z" w16du:dateUtc="2024-04-26T08:41:00Z">
                        <w:rPr>
                          <w:rFonts w:ascii="Cambria Math" w:hAnsi="Cambria Math"/>
                        </w:rPr>
                        <m:t>2</m:t>
                      </w:ins>
                    </m:r>
                  </m:sub>
                  <m:sup>
                    <m:r>
                      <w:ins w:id="535" w:author="昱嫻 郭" w:date="2024-04-26T16:38:00Z" w16du:dateUtc="2024-04-26T08:38:00Z">
                        <w:rPr>
                          <w:rFonts w:ascii="Cambria Math" w:hAnsi="Cambria Math"/>
                        </w:rPr>
                        <m:t>l</m:t>
                      </w:ins>
                    </m:r>
                  </m:sup>
                </m:sSubSup>
                <m:sSup>
                  <m:sSupPr>
                    <m:ctrlPr>
                      <w:ins w:id="536" w:author="昱嫻 郭" w:date="2024-04-26T16:38:00Z" w16du:dateUtc="2024-04-26T08:38:00Z">
                        <w:rPr>
                          <w:rFonts w:ascii="Cambria Math" w:hAnsi="Cambria Math"/>
                          <w:i/>
                        </w:rPr>
                      </w:ins>
                    </m:ctrlPr>
                  </m:sSupPr>
                  <m:e>
                    <m:d>
                      <m:dPr>
                        <m:ctrlPr>
                          <w:ins w:id="537" w:author="昱嫻 郭" w:date="2024-04-26T16:38:00Z" w16du:dateUtc="2024-04-26T08:38:00Z">
                            <w:rPr>
                              <w:rFonts w:ascii="Cambria Math" w:hAnsi="Cambria Math"/>
                              <w:i/>
                            </w:rPr>
                          </w:ins>
                        </m:ctrlPr>
                      </m:dPr>
                      <m:e>
                        <m:r>
                          <w:ins w:id="538" w:author="昱嫻 郭" w:date="2024-04-26T16:38:00Z" w16du:dateUtc="2024-04-26T08:38:00Z">
                            <w:rPr>
                              <w:rFonts w:ascii="Cambria Math" w:hAnsi="Cambria Math"/>
                            </w:rPr>
                            <m:t>1-</m:t>
                          </w:ins>
                        </m:r>
                        <m:sSub>
                          <m:sSubPr>
                            <m:ctrlPr>
                              <w:ins w:id="539" w:author="昱嫻 郭" w:date="2024-04-26T16:38:00Z" w16du:dateUtc="2024-04-26T08:38:00Z">
                                <w:rPr>
                                  <w:rFonts w:ascii="Cambria Math" w:hAnsi="Cambria Math"/>
                                  <w:i/>
                                </w:rPr>
                              </w:ins>
                            </m:ctrlPr>
                          </m:sSubPr>
                          <m:e>
                            <m:r>
                              <w:ins w:id="540" w:author="昱嫻 郭" w:date="2024-04-26T16:38:00Z" w16du:dateUtc="2024-04-26T08:38:00Z">
                                <w:rPr>
                                  <w:rFonts w:ascii="Cambria Math" w:hAnsi="Cambria Math"/>
                                </w:rPr>
                                <m:t>π</m:t>
                              </w:ins>
                            </m:r>
                          </m:e>
                          <m:sub>
                            <m:r>
                              <w:ins w:id="541" w:author="昱嫻 郭" w:date="2024-04-26T16:38:00Z" w16du:dateUtc="2024-04-26T08:38:00Z">
                                <w:rPr>
                                  <w:rFonts w:ascii="Cambria Math" w:hAnsi="Cambria Math"/>
                                </w:rPr>
                                <m:t>i</m:t>
                              </w:ins>
                            </m:r>
                            <m:r>
                              <w:ins w:id="542" w:author="昱嫻 郭" w:date="2024-04-26T16:41:00Z" w16du:dateUtc="2024-04-26T08:41:00Z">
                                <w:rPr>
                                  <w:rFonts w:ascii="Cambria Math" w:hAnsi="Cambria Math"/>
                                </w:rPr>
                                <m:t>2</m:t>
                              </w:ins>
                            </m:r>
                          </m:sub>
                        </m:sSub>
                      </m:e>
                    </m:d>
                  </m:e>
                  <m:sup>
                    <m:sSub>
                      <m:sSubPr>
                        <m:ctrlPr>
                          <w:ins w:id="543" w:author="昱嫻 郭" w:date="2024-04-26T16:38:00Z" w16du:dateUtc="2024-04-26T08:38:00Z">
                            <w:rPr>
                              <w:rFonts w:ascii="Cambria Math" w:hAnsi="Cambria Math"/>
                              <w:i/>
                            </w:rPr>
                          </w:ins>
                        </m:ctrlPr>
                      </m:sSubPr>
                      <m:e>
                        <m:r>
                          <w:ins w:id="544" w:author="昱嫻 郭" w:date="2024-04-26T16:38:00Z" w16du:dateUtc="2024-04-26T08:38:00Z">
                            <w:rPr>
                              <w:rFonts w:ascii="Cambria Math" w:hAnsi="Cambria Math"/>
                            </w:rPr>
                            <m:t>t</m:t>
                          </w:ins>
                        </m:r>
                      </m:e>
                      <m:sub>
                        <m:r>
                          <w:ins w:id="545" w:author="昱嫻 郭" w:date="2024-04-26T16:38:00Z" w16du:dateUtc="2024-04-26T08:38:00Z">
                            <w:rPr>
                              <w:rFonts w:ascii="Cambria Math" w:hAnsi="Cambria Math"/>
                            </w:rPr>
                            <m:t>2</m:t>
                          </w:ins>
                        </m:r>
                      </m:sub>
                    </m:sSub>
                    <m:r>
                      <w:ins w:id="546" w:author="昱嫻 郭" w:date="2024-04-26T16:38:00Z" w16du:dateUtc="2024-04-26T08:38:00Z">
                        <w:rPr>
                          <w:rFonts w:ascii="Cambria Math" w:hAnsi="Cambria Math"/>
                        </w:rPr>
                        <m:t>-l</m:t>
                      </w:ins>
                    </m:r>
                  </m:sup>
                </m:sSup>
              </m:e>
            </m:nary>
          </m:e>
        </m:nary>
      </m:oMath>
      <w:del w:id="547" w:author="昱嫻 郭" w:date="2024-04-26T16:38:00Z" w16du:dateUtc="2024-04-26T08:38:00Z">
        <w:r w:rsidDel="00E33255">
          <w:rPr>
            <w:rFonts w:hint="eastAsia"/>
          </w:rPr>
          <w:delText>：</w:delText>
        </w:r>
      </w:del>
    </w:p>
    <w:p w14:paraId="3747590E" w14:textId="77777777" w:rsidR="00414292" w:rsidRPr="00E33255" w:rsidRDefault="00414292" w:rsidP="00414292">
      <w:pPr>
        <w:pPrChange w:id="548" w:author="昱嫻 郭" w:date="2024-04-26T16:39:00Z" w16du:dateUtc="2024-04-26T08:39:00Z">
          <w:pPr>
            <w:ind w:firstLine="425"/>
          </w:pPr>
        </w:pPrChange>
      </w:pPr>
      <w:ins w:id="549" w:author="昱嫻 郭" w:date="2024-04-26T16:39:00Z" w16du:dateUtc="2024-04-26T08:39:00Z">
        <w:r>
          <w:tab/>
        </w:r>
        <w:r>
          <w:rPr>
            <w:rFonts w:hint="eastAsia"/>
          </w:rPr>
          <w:t>同樣</w:t>
        </w:r>
      </w:ins>
      <w:ins w:id="550" w:author="昱嫻 郭" w:date="2024-04-26T16:44:00Z" w16du:dateUtc="2024-04-26T08:44:00Z">
        <w:r>
          <w:rPr>
            <w:rFonts w:hint="eastAsia"/>
          </w:rPr>
          <w:t>可</w:t>
        </w:r>
      </w:ins>
      <w:ins w:id="551" w:author="昱嫻 郭" w:date="2024-04-26T16:39:00Z" w16du:dateUtc="2024-04-26T08:39:00Z">
        <w:r>
          <w:rPr>
            <w:rFonts w:hint="eastAsia"/>
          </w:rPr>
          <w:t>根據</w:t>
        </w:r>
        <w:r w:rsidRPr="008A601C">
          <w:rPr>
            <w:rFonts w:hint="eastAsia"/>
          </w:rPr>
          <w:t>柯西</w:t>
        </w:r>
        <w:r w:rsidRPr="008A601C">
          <w:rPr>
            <w:rFonts w:hint="eastAsia"/>
          </w:rPr>
          <w:t>-</w:t>
        </w:r>
        <w:r w:rsidRPr="008A601C">
          <w:rPr>
            <w:rFonts w:hint="eastAsia"/>
          </w:rPr>
          <w:t>施瓦茨</w:t>
        </w:r>
        <w:r>
          <w:rPr>
            <w:rFonts w:hint="eastAsia"/>
          </w:rPr>
          <w:t>不等，最終可以推</w:t>
        </w:r>
      </w:ins>
      <w:ins w:id="552" w:author="昱嫻 郭" w:date="2024-04-26T16:40:00Z" w16du:dateUtc="2024-04-26T08:40:00Z">
        <w:r>
          <w:rPr>
            <w:rFonts w:hint="eastAsia"/>
          </w:rPr>
          <w:t>導出估計式</w:t>
        </w:r>
        <w:r w:rsidRPr="00E33255">
          <w:rPr>
            <w:i/>
            <w:iCs/>
            <w:rPrChange w:id="553" w:author="昱嫻 郭" w:date="2024-04-26T16:40:00Z" w16du:dateUtc="2024-04-26T08:40:00Z">
              <w:rPr/>
            </w:rPrChange>
          </w:rPr>
          <w:t>Pan</w:t>
        </w:r>
        <w:r>
          <w:rPr>
            <w:rFonts w:hint="eastAsia"/>
          </w:rPr>
          <w:t>：</w:t>
        </w:r>
      </w:ins>
    </w:p>
    <w:p w14:paraId="47303DA9" w14:textId="77777777" w:rsidR="00414292" w:rsidRPr="00B8703E" w:rsidRDefault="00414292" w:rsidP="00414292">
      <w:pPr>
        <w:ind w:firstLine="425"/>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Pan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oMath>
      </m:oMathPara>
    </w:p>
    <w:p w14:paraId="20BA527D" w14:textId="77777777" w:rsidR="00414292" w:rsidRPr="00B8703E" w:rsidRDefault="00414292" w:rsidP="00414292">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26FB53F0" w14:textId="77777777" w:rsidR="00414292" w:rsidRPr="00B8703E" w:rsidRDefault="00414292" w:rsidP="00414292">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12CFDF74" w14:textId="77777777" w:rsidR="00414292" w:rsidRPr="001779F7" w:rsidRDefault="00414292" w:rsidP="00414292">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4</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=0</m:t>
                  </m:r>
                </m:e>
              </m:eqArr>
            </m:e>
          </m:d>
        </m:oMath>
      </m:oMathPara>
    </w:p>
    <w:p w14:paraId="4BBC20A2" w14:textId="77777777" w:rsidR="00414292" w:rsidRDefault="00414292" w:rsidP="00414292">
      <w:pPr>
        <w:ind w:firstLine="425"/>
      </w:pPr>
    </w:p>
    <w:p w14:paraId="0B3CC93C" w14:textId="77777777" w:rsidR="00414292" w:rsidRDefault="00414292" w:rsidP="00414292">
      <w:pPr>
        <w:pStyle w:val="3"/>
      </w:pPr>
      <w:bookmarkStart w:id="554" w:name="_Hlk162856736"/>
      <w:r>
        <w:rPr>
          <w:rFonts w:hint="eastAsia"/>
        </w:rPr>
        <w:t>取後不放回之抽樣方式</w:t>
      </w:r>
    </w:p>
    <w:p w14:paraId="3600C93B" w14:textId="77777777" w:rsidR="00414292" w:rsidRDefault="00414292" w:rsidP="00414292">
      <w:pPr>
        <w:ind w:firstLine="425"/>
        <w:jc w:val="both"/>
      </w:pPr>
      <w:r>
        <w:rPr>
          <w:rFonts w:hint="eastAsia"/>
        </w:rPr>
        <w:t>相對於取後放回的抽樣方式，另一種在生態資料中常見的抽樣方法為取後不放回，該抽樣方法廣泛使用在林業調查中，例如依照所選區塊對樹木進行不重複取樣，或是使用陷阱或誘捕器的抽樣方式等需要殺死個體的抽樣方法中。</w:t>
      </w:r>
    </w:p>
    <w:p w14:paraId="5734AC62" w14:textId="77777777" w:rsidR="00414292" w:rsidRDefault="00414292" w:rsidP="00414292">
      <w:pPr>
        <w:ind w:firstLine="480"/>
        <w:jc w:val="both"/>
        <w:rPr>
          <w:rFonts w:cs="Times New Roman"/>
        </w:rPr>
      </w:pPr>
      <w:r w:rsidRPr="00257D9B">
        <w:rPr>
          <w:rFonts w:hint="eastAsia"/>
        </w:rPr>
        <w:t>在這種類型抽樣方</w:t>
      </w:r>
      <w:r>
        <w:rPr>
          <w:rFonts w:hint="eastAsia"/>
        </w:rPr>
        <w:t>法的單群落情況下，以第一群落的為例，</w:t>
      </w:r>
      <w:r w:rsidRPr="007F0202">
        <w:rPr>
          <w:rFonts w:cs="Times New Roman" w:hint="eastAsia"/>
        </w:rPr>
        <w:t>假設將</w:t>
      </w:r>
      <w:r>
        <w:rPr>
          <w:rFonts w:cs="Times New Roman" w:hint="eastAsia"/>
        </w:rPr>
        <w:t>欲調查地區</w:t>
      </w:r>
      <w:r w:rsidRPr="007F0202">
        <w:rPr>
          <w:rFonts w:cs="Times New Roman" w:hint="eastAsia"/>
        </w:rPr>
        <w:t>大致分為</w:t>
      </w:r>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T</m:t>
            </m:r>
          </m:e>
          <m:sub>
            <m:r>
              <w:rPr>
                <w:rFonts w:ascii="Cambria Math" w:hAnsi="Cambria Math" w:cs="Times New Roman"/>
              </w:rPr>
              <m:t>1</m:t>
            </m:r>
          </m:sub>
        </m:sSub>
        <m:r>
          <w:rPr>
            <w:rFonts w:ascii="Cambria Math" w:hAnsi="Cambria Math" w:cs="Times New Roman" w:hint="eastAsia"/>
          </w:rPr>
          <m:t xml:space="preserve"> </m:t>
        </m:r>
      </m:oMath>
      <w:r w:rsidRPr="007F0202">
        <w:rPr>
          <w:rFonts w:cs="Times New Roman" w:hint="eastAsia"/>
        </w:rPr>
        <w:t>個相等的區塊</w:t>
      </w:r>
      <w:r>
        <w:rPr>
          <w:rFonts w:cs="Times New Roman" w:hint="eastAsia"/>
        </w:rPr>
        <w:t>，</w:t>
      </w:r>
      <w:r>
        <w:rPr>
          <w:rFonts w:hint="eastAsia"/>
        </w:rPr>
        <w:t>又每個區塊物種存在於該群落的比例為</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Pr>
          <w:rFonts w:hint="eastAsia"/>
        </w:rPr>
        <w:t>，而</w:t>
      </w:r>
      <m:oMath>
        <m:r>
          <w:rPr>
            <w:rFonts w:ascii="Cambria Math" w:hAnsi="Cambria Math"/>
          </w:rPr>
          <m:t>0≤</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≤1</m:t>
        </m:r>
      </m:oMath>
      <w:r>
        <w:rPr>
          <w:rFonts w:hint="eastAsia"/>
        </w:rPr>
        <w:t>，且為未知參數。並假設在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Pr>
          <w:rFonts w:hint="eastAsia"/>
        </w:rPr>
        <w:t>區塊中，物種</w:t>
      </w:r>
      <m:oMath>
        <m:r>
          <w:rPr>
            <w:rFonts w:ascii="Cambria Math" w:hAnsi="Cambria Math"/>
          </w:rPr>
          <m:t>i</m:t>
        </m:r>
      </m:oMath>
      <w:r>
        <w:t xml:space="preserve"> </w:t>
      </w:r>
      <w:r>
        <w:rPr>
          <w:rFonts w:hint="eastAsia"/>
        </w:rPr>
        <w:t>僅能在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Pr>
          <w:rFonts w:hint="eastAsia"/>
        </w:rPr>
        <w:t>的目標區塊中被檢驗到，</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Pr>
          <w:rFonts w:hint="eastAsia"/>
        </w:rPr>
        <w:t>亦為未知參數，且</w:t>
      </w:r>
      <m:oMath>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。則在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hint="eastAsia"/>
        </w:rPr>
        <w:t>給定</w:t>
      </w:r>
      <m:oMath>
        <m:r>
          <w:rPr>
            <w:rFonts w:ascii="Cambria Math" w:hAnsi="Cambria Math" w:hint="eastAsia"/>
          </w:rPr>
          <m:t xml:space="preserve">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hint="eastAsia"/>
          </w:rPr>
          <m:t xml:space="preserve"> </m:t>
        </m:r>
      </m:oMath>
      <w:r>
        <w:rPr>
          <w:rFonts w:hint="eastAsia"/>
        </w:rPr>
        <w:t>的條件下</w:t>
      </w:r>
      <w:r w:rsidRPr="007F0202">
        <w:rPr>
          <w:rFonts w:cs="Times New Roman" w:hint="eastAsia"/>
        </w:rPr>
        <w:t>遵循參數</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Pr="007F0202">
        <w:rPr>
          <w:rFonts w:cs="Times New Roman" w:hint="eastAsia"/>
        </w:rPr>
        <w:t>和</w:t>
      </w:r>
      <m:oMath>
        <m:sSub>
          <m:sSubPr>
            <m:ctrlPr>
              <w:rPr>
                <w:rFonts w:ascii="Cambria Math" w:hAnsi="Cambria Math" w:cs="Times New Roman"/>
                <w:i/>
              </w:rPr>
            </m:ctrlPr>
          </m:sSubPr>
          <m:e>
            <m:r>
              <w:rPr>
                <w:rFonts w:ascii="Cambria Math" w:hAnsi="Cambria Math" w:cs="Times New Roman" w:hint="eastAsia"/>
              </w:rPr>
              <m:t xml:space="preserve"> </m:t>
            </m:r>
            <m:r>
              <w:rPr>
                <w:rFonts w:ascii="Cambria Math" w:hAnsi="Cambria Math" w:cs="Times New Roman"/>
              </w:rPr>
              <m:t>π</m:t>
            </m:r>
          </m:e>
          <m:sub>
            <m:r>
              <w:rPr>
                <w:rFonts w:ascii="Cambria Math" w:hAnsi="Cambria Math" w:cs="Times New Roman"/>
              </w:rPr>
              <m:t>i1</m:t>
            </m:r>
            <m:r>
              <w:rPr>
                <w:rFonts w:ascii="Cambria Math" w:hAnsi="Cambria Math" w:cs="Times New Roman" w:hint="eastAsia"/>
              </w:rPr>
              <m:t xml:space="preserve"> </m:t>
            </m:r>
          </m:sub>
        </m:sSub>
      </m:oMath>
      <w:r w:rsidRPr="007F0202">
        <w:rPr>
          <w:rFonts w:cs="Times New Roman" w:hint="eastAsia"/>
        </w:rPr>
        <w:t>的零截尾二項分佈</w:t>
      </w:r>
      <w:r w:rsidRPr="007F0202">
        <w:rPr>
          <w:rFonts w:cs="Times New Roman" w:hint="eastAsia"/>
        </w:rPr>
        <w:t xml:space="preserve"> (</w:t>
      </w:r>
      <w:r w:rsidRPr="007F0202">
        <w:rPr>
          <w:rFonts w:cs="Times New Roman"/>
        </w:rPr>
        <w:t>zero-truncated binomial distribution)</w:t>
      </w:r>
      <w:r w:rsidRPr="007F0202">
        <w:rPr>
          <w:rFonts w:cs="Times New Roman" w:hint="eastAsia"/>
        </w:rPr>
        <w:t>：</w:t>
      </w:r>
    </w:p>
    <w:p w14:paraId="1AC5FE2D" w14:textId="77777777" w:rsidR="00414292" w:rsidRPr="009D4F8F" w:rsidRDefault="00414292" w:rsidP="00414292">
      <w:pPr>
        <w:ind w:firstLine="480"/>
        <w:jc w:val="both"/>
        <w:rPr>
          <w:rFonts w:cs="Times New Roman"/>
        </w:rPr>
      </w:pPr>
      <m:oMathPara>
        <m:oMath>
          <m:r>
            <w:rPr>
              <w:rFonts w:ascii="Cambria Math" w:hAnsi="Cambria Math" w:hint="eastAsia"/>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e>
            <m:e>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i1</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den>
                  </m:f>
                </m:e>
              </m:d>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w:rPr>
                          <w:rFonts w:ascii="Cambria Math" w:hAnsi="Cambria Math"/>
                        </w:rPr>
                        <m:t>i1</m:t>
                      </m:r>
                    </m:sub>
                    <m:sup>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sSub>
                        <m:sSubPr>
                          <m:ctrlPr>
                            <w:rPr>
                              <w:rFonts w:ascii="Cambria Math" w:hAnsi="Cambria Math"/>
                              <w:i/>
                            </w:rPr>
                          </m:ctrlPr>
                        </m:sSubPr>
                        <m:e>
                          <m:r>
                            <w:rPr>
                              <w:rFonts w:ascii="Cambria Math" w:hAnsi="Cambria Math" w:hint="eastAsia"/>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-u</m:t>
                          </m:r>
                        </m:e>
                        <m:sub>
                          <m:r>
                            <w:rPr>
                              <w:rFonts w:ascii="Cambria Math" w:hAnsi="Cambria Math"/>
                            </w:rPr>
                            <m:t>i</m:t>
                          </m:r>
                          <m:r>
                            <w:rPr>
                              <w:rFonts w:ascii="Cambria Math" w:hAnsi="Cambria Math" w:hint="eastAsia"/>
                            </w:rPr>
                            <m:t xml:space="preserve"> </m:t>
                          </m:r>
                        </m:sub>
                      </m:sSub>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den>
              </m:f>
            </m:e>
          </m:nary>
        </m:oMath>
      </m:oMathPara>
    </w:p>
    <w:p w14:paraId="38B4BE45" w14:textId="45BB5A12" w:rsidR="00414292" w:rsidRDefault="00414292" w:rsidP="00414292">
      <w:pPr>
        <w:ind w:firstLine="480"/>
        <w:jc w:val="both"/>
        <w:rPr>
          <w:rFonts w:cs="Times New Roman"/>
        </w:rPr>
      </w:pPr>
      <w:r>
        <w:rPr>
          <w:rFonts w:cs="Times New Roman" w:hint="eastAsia"/>
        </w:rPr>
        <w:t>當</w:t>
      </w:r>
      <w:r w:rsidRPr="007F0202">
        <w:rPr>
          <w:rFonts w:cs="Times New Roman" w:hint="eastAsia"/>
        </w:rPr>
        <w:t>從</w:t>
      </w:r>
      <m:oMath>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iCs/>
              </w:rPr>
            </m:ctrlPr>
          </m:e>
          <m:sub>
            <m:r>
              <w:rPr>
                <w:rFonts w:ascii="Cambria Math" w:hAnsi="Cambria Math" w:cs="Times New Roman"/>
              </w:rPr>
              <m:t>1</m:t>
            </m:r>
          </m:sub>
        </m:sSub>
      </m:oMath>
      <w:r w:rsidRPr="007F0202">
        <w:rPr>
          <w:rFonts w:cs="Times New Roman" w:hint="eastAsia"/>
        </w:rPr>
        <w:t>個區塊中，針對群落進行取後不放回之隨機抽樣，抽取</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Pr="007F0202">
        <w:rPr>
          <w:rFonts w:cs="Times New Roman" w:hint="eastAsia"/>
        </w:rPr>
        <w:t>的區塊數</w:t>
      </w:r>
      <w:r>
        <w:rPr>
          <w:rFonts w:cs="Times New Roman" w:hint="eastAsia"/>
        </w:rPr>
        <w:t>，</w:t>
      </w:r>
      <w:r w:rsidRPr="007F0202">
        <w:rPr>
          <w:rFonts w:cs="Times New Roman" w:hint="eastAsia"/>
        </w:rPr>
        <w:t>若在取樣區塊中發現該物種</w:t>
      </w:r>
      <w:bookmarkStart w:id="555" w:name="_Hlk165380935"/>
      <w:r w:rsidR="00F4338D">
        <w:rPr>
          <w:rFonts w:cs="Times New Roman" w:hint="eastAsia"/>
        </w:rPr>
        <w:t>出現</w:t>
      </w:r>
      <w:r w:rsidR="00F4338D">
        <w:rPr>
          <w:rFonts w:cs="Times New Roman" w:hint="eastAsia"/>
        </w:rPr>
        <w:t>與否著情況</w:t>
      </w:r>
      <w:r w:rsidR="00F4338D">
        <w:rPr>
          <w:rFonts w:cs="Times New Roman" w:hint="eastAsia"/>
        </w:rPr>
        <w:t>。</w:t>
      </w:r>
      <w:r w:rsidR="00F4338D">
        <w:rPr>
          <w:rFonts w:cs="Times New Roman" w:hint="eastAsia"/>
        </w:rPr>
        <w:t>最終</w:t>
      </w:r>
      <w:r w:rsidR="00F4338D">
        <w:rPr>
          <w:rFonts w:cs="Times New Roman" w:hint="eastAsia"/>
        </w:rPr>
        <w:t>將各物種出現區塊的總和</w:t>
      </w:r>
      <w:r w:rsidR="00F4338D">
        <w:rPr>
          <w:rFonts w:cs="Times New Roman" w:hint="eastAsia"/>
        </w:rPr>
        <w:t>整理</w:t>
      </w:r>
      <w:bookmarkEnd w:id="555"/>
      <w:r>
        <w:rPr>
          <w:rFonts w:cs="Times New Roman" w:hint="eastAsia"/>
        </w:rPr>
        <w:t>成</w:t>
      </w:r>
      <w:r w:rsidRPr="007F0202">
        <w:rPr>
          <w:rFonts w:cs="Times New Roman" w:hint="eastAsia"/>
        </w:rPr>
        <w:t>物種</w:t>
      </w:r>
      <w:r>
        <w:rPr>
          <w:rFonts w:cs="Times New Roman" w:hint="eastAsia"/>
        </w:rPr>
        <w:t>出現的區塊數量</w:t>
      </w:r>
      <m:oMath>
        <m:sSub>
          <m:sSubPr>
            <m:ctrlPr>
              <w:rPr>
                <w:rFonts w:ascii="Cambria Math" w:hAnsi="Cambria Math" w:cs="Times New Roman"/>
                <w:i/>
              </w:rPr>
            </m:ctrlPr>
          </m:sSubPr>
          <m:e>
            <m:r>
              <w:rPr>
                <w:rFonts w:ascii="Cambria Math" w:hAnsi="Cambria Math" w:cs="Times New Roman" w:hint="eastAsia"/>
              </w:rPr>
              <m:t>X</m:t>
            </m:r>
          </m:e>
          <m:sub>
            <m:r>
              <w:rPr>
                <w:rFonts w:ascii="Cambria Math" w:hAnsi="Cambria Math" w:cs="Times New Roman"/>
              </w:rPr>
              <m:t>i</m:t>
            </m:r>
          </m:sub>
        </m:sSub>
        <m:r>
          <w:rPr>
            <w:rFonts w:ascii="Cambria Math" w:hAnsi="Cambria Math" w:cs="Times New Roman" w:hint="eastAsia"/>
          </w:rPr>
          <m:t xml:space="preserve"> </m:t>
        </m:r>
      </m:oMath>
      <w:r>
        <w:rPr>
          <w:rFonts w:cs="Times New Roman" w:hint="eastAsia"/>
        </w:rPr>
        <w:t>。且</w:t>
      </w:r>
      <w:r w:rsidRPr="00F775FE">
        <w:rPr>
          <w:rFonts w:hint="eastAsia"/>
        </w:rPr>
        <w:t>在給定</w:t>
      </w:r>
      <w:r w:rsidRPr="00F775FE">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Pr="00F775FE">
        <w:rPr>
          <w:rFonts w:hint="eastAsia"/>
        </w:rPr>
        <w:t>的情況下，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 xml:space="preserve"> </m:t>
        </m:r>
      </m:oMath>
      <w:r w:rsidRPr="007F0202">
        <w:rPr>
          <w:rFonts w:cs="Times New Roman" w:hint="eastAsia"/>
        </w:rPr>
        <w:t>應</w:t>
      </w:r>
      <w:r>
        <w:rPr>
          <w:rFonts w:cs="Times New Roman" w:hint="eastAsia"/>
        </w:rPr>
        <w:t>服從</w:t>
      </w:r>
      <w:r w:rsidRPr="007F0202">
        <w:rPr>
          <w:rFonts w:cs="Times New Roman" w:hint="eastAsia"/>
        </w:rPr>
        <w:t>超幾何分佈</w:t>
      </w:r>
      <w:r w:rsidRPr="007F0202">
        <w:rPr>
          <w:rFonts w:cs="Times New Roman" w:hint="eastAsia"/>
        </w:rPr>
        <w:t xml:space="preserve"> (</w:t>
      </w:r>
      <w:r w:rsidRPr="007F0202">
        <w:rPr>
          <w:rFonts w:cs="Times New Roman"/>
        </w:rPr>
        <w:t>hypergeometric distribution</w:t>
      </w:r>
      <w:r w:rsidRPr="007F0202">
        <w:rPr>
          <w:rFonts w:cs="Times New Roman" w:hint="eastAsia"/>
        </w:rPr>
        <w:t>)</w:t>
      </w:r>
      <w:r w:rsidRPr="007F0202">
        <w:rPr>
          <w:rFonts w:cs="Times New Roman" w:hint="eastAsia"/>
        </w:rPr>
        <w:t>：</w:t>
      </w:r>
    </w:p>
    <w:p w14:paraId="08F42035" w14:textId="77777777" w:rsidR="00414292" w:rsidRDefault="00414292" w:rsidP="00414292">
      <w:pPr>
        <w:ind w:firstLine="480"/>
        <w:jc w:val="both"/>
        <w:rPr>
          <w:rFonts w:cs="Times New Roman"/>
        </w:rPr>
      </w:pPr>
    </w:p>
    <w:p w14:paraId="18843B24" w14:textId="77777777" w:rsidR="00414292" w:rsidRPr="007F0202" w:rsidRDefault="00414292" w:rsidP="00414292">
      <w:pPr>
        <w:ind w:firstLine="480"/>
        <w:jc w:val="both"/>
        <w:rPr>
          <w:rFonts w:cs="Times New Roman"/>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 xml:space="preserve"> </m:t>
              </m:r>
            </m:e>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hint="eastAsia"/>
                    </w:rPr>
                    <m:t xml:space="preserve"> </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e>
          </m:nary>
        </m:oMath>
      </m:oMathPara>
    </w:p>
    <w:p w14:paraId="23DD9C29" w14:textId="77777777" w:rsidR="00414292" w:rsidRPr="002D450E" w:rsidRDefault="00414292" w:rsidP="00414292">
      <w:pPr>
        <w:jc w:val="both"/>
        <w:rPr>
          <w:iCs/>
        </w:rPr>
      </w:pPr>
    </w:p>
    <w:p w14:paraId="07BCA0B2" w14:textId="77777777" w:rsidR="00414292" w:rsidRDefault="00414292" w:rsidP="00414292">
      <w:pPr>
        <w:widowControl/>
        <w:spacing w:line="240" w:lineRule="auto"/>
        <w:jc w:val="both"/>
      </w:pPr>
      <w:r>
        <w:br w:type="page"/>
      </w:r>
    </w:p>
    <w:p w14:paraId="6A6D914C" w14:textId="77777777" w:rsidR="00414292" w:rsidRDefault="00414292" w:rsidP="00414292">
      <w:pPr>
        <w:pStyle w:val="4"/>
        <w:jc w:val="both"/>
      </w:pPr>
      <w:r>
        <w:rPr>
          <w:rFonts w:hint="eastAsia"/>
        </w:rPr>
        <w:lastRenderedPageBreak/>
        <w:t>單群落物種數估計</w:t>
      </w:r>
    </w:p>
    <w:p w14:paraId="086BF923" w14:textId="77777777" w:rsidR="00414292" w:rsidRPr="005E0B60" w:rsidRDefault="00414292" w:rsidP="00414292">
      <w:pPr>
        <w:ind w:firstLine="425"/>
      </w:pPr>
      <w:r w:rsidRPr="00D80564">
        <w:t>Chao and Lin</w:t>
      </w:r>
      <w:r>
        <w:rPr>
          <w:rFonts w:hint="eastAsia"/>
        </w:rPr>
        <w:t xml:space="preserve"> (</w:t>
      </w:r>
      <w:r>
        <w:t>2012)</w:t>
      </w:r>
      <w:r>
        <w:rPr>
          <w:rFonts w:hint="eastAsia"/>
        </w:rPr>
        <w:t xml:space="preserve"> </w:t>
      </w:r>
      <w:r>
        <w:rPr>
          <w:rFonts w:hint="eastAsia"/>
        </w:rPr>
        <w:t>基於</w:t>
      </w:r>
      <w:r w:rsidRPr="00D80564">
        <w:rPr>
          <w:rFonts w:hint="eastAsia"/>
          <w:i/>
          <w:iCs/>
        </w:rPr>
        <w:t>Ch</w:t>
      </w:r>
      <w:r w:rsidRPr="00D80564">
        <w:rPr>
          <w:i/>
          <w:iCs/>
        </w:rPr>
        <w:t>ao2</w:t>
      </w:r>
      <w:r>
        <w:rPr>
          <w:rFonts w:hint="eastAsia"/>
        </w:rPr>
        <w:t>進行修正，針對取後不放回的樣本資料開發新的估計方法。以第一群落作為單一群落的情況下，在該估計方法中</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r>
                  <w:rPr>
                    <w:rFonts w:ascii="Cambria Math" w:hAnsi="Cambria Math" w:hint="eastAsia"/>
                  </w:rPr>
                  <m:t>(</m:t>
                </m:r>
                <m:r>
                  <w:rPr>
                    <w:rFonts w:ascii="Cambria Math" w:hAnsi="Cambria Math"/>
                  </w:rPr>
                  <m:t>1)</m:t>
                </m:r>
              </m:sub>
            </m:sSub>
          </m:e>
        </m:d>
      </m:oMath>
      <w:r>
        <w:rPr>
          <w:rFonts w:hint="eastAsia"/>
        </w:rPr>
        <w:t>可以表示為：</w:t>
      </w:r>
    </w:p>
    <w:p w14:paraId="3141761A" w14:textId="77777777" w:rsidR="00414292" w:rsidRDefault="00414292" w:rsidP="00414292">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hint="eastAsia"/>
                    </w:rPr>
                    <m:t>(</m:t>
                  </m:r>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e>
              </m:nary>
            </m:e>
          </m:nary>
        </m:oMath>
      </m:oMathPara>
    </w:p>
    <w:p w14:paraId="375C9ABD" w14:textId="77777777" w:rsidR="00414292" w:rsidRPr="004A41D5" w:rsidRDefault="00414292" w:rsidP="00414292">
      <w:pPr>
        <w:ind w:firstLine="425"/>
        <w:jc w:val="both"/>
      </w:pPr>
      <w:r>
        <w:rPr>
          <w:rFonts w:hint="eastAsia"/>
        </w:rPr>
        <w:t>隨後根據</w:t>
      </w:r>
      <w:r w:rsidRPr="008A601C">
        <w:rPr>
          <w:rFonts w:hint="eastAsia"/>
        </w:rPr>
        <w:t>柯西</w:t>
      </w:r>
      <w:r w:rsidRPr="008A601C">
        <w:rPr>
          <w:rFonts w:hint="eastAsia"/>
        </w:rPr>
        <w:t>-</w:t>
      </w:r>
      <w:r w:rsidRPr="008A601C">
        <w:rPr>
          <w:rFonts w:hint="eastAsia"/>
        </w:rPr>
        <w:t>施瓦茨</w:t>
      </w:r>
      <w:r>
        <w:rPr>
          <w:rFonts w:hint="eastAsia"/>
        </w:rPr>
        <w:t>不等式</w:t>
      </w:r>
      <w:r w:rsidRPr="00ED6B43">
        <w:rPr>
          <w:rFonts w:hint="eastAsia"/>
        </w:rPr>
        <w:t>的</w:t>
      </w:r>
      <w:r>
        <w:rPr>
          <w:rFonts w:hint="eastAsia"/>
        </w:rPr>
        <w:t>概念推導出估計式，建構出針對取後不放回的樣本資料新的估計方法</w:t>
      </w:r>
      <w:r w:rsidRPr="00593013">
        <w:rPr>
          <w:rFonts w:hint="eastAsia"/>
          <w:i/>
          <w:iCs/>
        </w:rPr>
        <w:t>w</w:t>
      </w:r>
      <w:r w:rsidRPr="004A41D5">
        <w:rPr>
          <w:rFonts w:hint="eastAsia"/>
          <w:i/>
          <w:iCs/>
        </w:rPr>
        <w:t>Chao</w:t>
      </w:r>
      <w:r>
        <w:rPr>
          <w:i/>
          <w:iCs/>
        </w:rPr>
        <w:t>2</w:t>
      </w:r>
      <w:r>
        <w:rPr>
          <w:rFonts w:hint="eastAsia"/>
        </w:rPr>
        <w:t>為：</w:t>
      </w:r>
    </w:p>
    <w:p w14:paraId="76A90F96" w14:textId="77777777" w:rsidR="00414292" w:rsidRDefault="00414292" w:rsidP="00414292">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m:t>
              </m:r>
            </m:sub>
          </m:sSub>
          <m:r>
            <w:rPr>
              <w:rFonts w:ascii="Cambria Math" w:hAnsi="Cambria Math" w:hint="eastAsia"/>
            </w:rPr>
            <m:t xml:space="preserve">=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sup>
                  <m:r>
                    <w:rPr>
                      <w:rFonts w:ascii="Cambria Math" w:hAnsi="Cambria Math"/>
                    </w:rPr>
                    <m:t>2</m:t>
                  </m:r>
                </m:sup>
              </m:sSup>
            </m:num>
            <m:den>
              <m:r>
                <w:rPr>
                  <w:rFonts w:ascii="Cambria Math" w:hAnsi="Cambria Math"/>
                </w:rPr>
                <m:t>w2E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2(1)</m:t>
                      </m:r>
                    </m:sub>
                  </m:sSub>
                </m:e>
              </m:d>
              <m:r>
                <w:rPr>
                  <w:rFonts w:ascii="Cambria Math" w:hAnsi="Cambria Math"/>
                </w:rPr>
                <m:t>+rE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den>
          </m:f>
        </m:oMath>
      </m:oMathPara>
    </w:p>
    <w:p w14:paraId="4EC7DFE8" w14:textId="77777777" w:rsidR="00414292" w:rsidRDefault="00414292" w:rsidP="00414292">
      <w:pPr>
        <w:widowControl/>
        <w:spacing w:line="240" w:lineRule="auto"/>
        <w:jc w:val="both"/>
      </w:pPr>
      <w:r>
        <w:rPr>
          <w:rFonts w:hint="eastAsia"/>
        </w:rPr>
        <w:t>其中，</w:t>
      </w:r>
      <m:oMath>
        <m:r>
          <w:rPr>
            <w:rFonts w:ascii="Cambria Math" w:hAnsi="Cambria Math"/>
          </w:rPr>
          <m:t xml:space="preserve">w=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den>
        </m:f>
      </m:oMath>
      <w:r>
        <w:rPr>
          <w:rFonts w:hint="eastAsia"/>
        </w:rPr>
        <w:t>，</w:t>
      </w:r>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den>
        </m:f>
      </m:oMath>
      <w:r>
        <w:rPr>
          <w:rFonts w:hint="eastAsia"/>
        </w:rPr>
        <w:t>。</w:t>
      </w:r>
    </w:p>
    <w:p w14:paraId="64E5AF34" w14:textId="77777777" w:rsidR="00414292" w:rsidRPr="00023094" w:rsidRDefault="00414292" w:rsidP="00414292">
      <w:pPr>
        <w:widowControl/>
        <w:spacing w:line="240" w:lineRule="auto"/>
        <w:jc w:val="both"/>
      </w:pPr>
    </w:p>
    <w:p w14:paraId="5A7F5B9E" w14:textId="77777777" w:rsidR="00414292" w:rsidRPr="00593013" w:rsidRDefault="00414292" w:rsidP="00414292">
      <w:pPr>
        <w:pStyle w:val="4"/>
        <w:jc w:val="both"/>
      </w:pPr>
      <w:r>
        <w:rPr>
          <w:rFonts w:hint="eastAsia"/>
        </w:rPr>
        <w:t>兩群落的共同種估計</w:t>
      </w:r>
    </w:p>
    <w:p w14:paraId="62EAB4A8" w14:textId="77777777" w:rsidR="00414292" w:rsidRPr="00CA08DA" w:rsidRDefault="00414292" w:rsidP="00414292">
      <w:pPr>
        <w:ind w:firstLine="425"/>
        <w:jc w:val="both"/>
      </w:pPr>
      <w:r>
        <w:rPr>
          <w:rFonts w:hint="eastAsia"/>
        </w:rPr>
        <w:t>與取後放回的估計方法相似，在取後不放回的估計中也存在兩群落間的共同種估計需求。</w:t>
      </w:r>
      <w:r w:rsidRPr="00D80564">
        <w:t>Chao</w:t>
      </w:r>
      <w:r>
        <w:rPr>
          <w:rFonts w:hint="eastAsia"/>
        </w:rPr>
        <w:t>與</w:t>
      </w:r>
      <w:r w:rsidRPr="00D80564">
        <w:t>Lin</w:t>
      </w:r>
      <w:r>
        <w:rPr>
          <w:rFonts w:hint="eastAsia"/>
        </w:rPr>
        <w:t xml:space="preserve"> (</w:t>
      </w:r>
      <w:r>
        <w:t>2012)</w:t>
      </w:r>
      <w:r>
        <w:rPr>
          <w:rFonts w:hint="eastAsia"/>
        </w:rPr>
        <w:t xml:space="preserve"> </w:t>
      </w:r>
      <w:r>
        <w:rPr>
          <w:rFonts w:hint="eastAsia"/>
        </w:rPr>
        <w:t>將估計由單群落的物種數估計延伸至兩群落的共同物種估計，建構一個針對取後不放回的抽樣方式，估計兩群落共同種的估計方法。在給定</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i1</m:t>
            </m:r>
          </m:sub>
        </m:sSub>
        <m:r>
          <w:rPr>
            <w:rFonts w:ascii="Cambria Math" w:hAnsi="Cambria Math" w:hint="eastAsia"/>
          </w:rPr>
          <m:t xml:space="preserve"> </m:t>
        </m:r>
      </m:oMath>
      <w:r>
        <w:rPr>
          <w:rFonts w:hint="eastAsia"/>
        </w:rPr>
        <w:t>與</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i2</m:t>
            </m:r>
          </m:sub>
        </m:sSub>
        <m:r>
          <w:rPr>
            <w:rFonts w:ascii="Cambria Math" w:hAnsi="Cambria Math" w:hint="eastAsia"/>
          </w:rPr>
          <m:t xml:space="preserve"> </m:t>
        </m:r>
      </m:oMath>
      <w:r w:rsidRPr="00F775FE">
        <w:rPr>
          <w:rFonts w:hint="eastAsia"/>
        </w:rPr>
        <w:t>的情況下</w:t>
      </w:r>
      <w:r>
        <w:rPr>
          <w:rFonts w:hint="eastAsia"/>
        </w:rPr>
        <w:t>，</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kl</m:t>
                </m:r>
              </m:sub>
            </m:sSub>
          </m:e>
        </m:d>
        <m:r>
          <w:rPr>
            <w:rFonts w:ascii="Cambria Math" w:hAnsi="Cambria Math" w:hint="eastAsia"/>
          </w:rPr>
          <m:t xml:space="preserve"> </m:t>
        </m:r>
      </m:oMath>
      <w:r>
        <w:rPr>
          <w:rFonts w:hint="eastAsia"/>
        </w:rPr>
        <w:t>可以表示為：</w:t>
      </w:r>
    </w:p>
    <w:p w14:paraId="61217F53" w14:textId="77777777" w:rsidR="00414292" w:rsidRPr="001B309D" w:rsidRDefault="00414292" w:rsidP="00414292">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nary>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i2</m:t>
                              </m:r>
                            </m:sub>
                          </m:sSub>
                        </m:num>
                        <m:den>
                          <m:r>
                            <w:rPr>
                              <w:rFonts w:ascii="Cambria Math" w:hAnsi="Cambria Math"/>
                            </w:rPr>
                            <m:t>l</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den>
              </m:f>
            </m:e>
          </m:nary>
        </m:oMath>
      </m:oMathPara>
    </w:p>
    <w:p w14:paraId="5D1E7B60" w14:textId="77777777" w:rsidR="00414292" w:rsidRDefault="00414292" w:rsidP="00414292">
      <w:pPr>
        <w:jc w:val="both"/>
      </w:pPr>
      <w:r>
        <w:tab/>
      </w:r>
      <w:r>
        <w:rPr>
          <w:rFonts w:hint="eastAsia"/>
        </w:rPr>
        <w:t>同理於取後不放回的單群落物種數估計方法，藉由樣本中分別未出現於兩群落的期望值計算兩群落的共同種，可得最終估計式為：</w:t>
      </w:r>
    </w:p>
    <w:p w14:paraId="7570051D" w14:textId="77777777" w:rsidR="00414292" w:rsidRDefault="00414292" w:rsidP="00414292">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22</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21</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den>
          </m:f>
        </m:oMath>
      </m:oMathPara>
    </w:p>
    <w:p w14:paraId="6581114F" w14:textId="77777777" w:rsidR="00414292" w:rsidRPr="00ED6B43" w:rsidRDefault="00414292" w:rsidP="00414292">
      <w:pPr>
        <w:jc w:val="both"/>
        <w:rPr>
          <w:iCs/>
        </w:rPr>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den>
        </m:f>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rPr>
          <w:rFonts w:hint="eastAsia"/>
        </w:rPr>
        <w:t>，</w:t>
      </w:r>
      <m:oMath>
        <m:r>
          <w:rPr>
            <w:rFonts w:ascii="Cambria Math" w:hAnsi="Cambria Math"/>
          </w:rPr>
          <m:t>j=1, 2</m:t>
        </m:r>
      </m:oMath>
      <w:bookmarkEnd w:id="554"/>
    </w:p>
    <w:p w14:paraId="2381F392" w14:textId="77777777" w:rsidR="00414292" w:rsidRDefault="00414292" w:rsidP="00414292">
      <w:pPr>
        <w:ind w:firstLine="425"/>
      </w:pPr>
    </w:p>
    <w:p w14:paraId="4B69E2C8" w14:textId="77777777" w:rsidR="00414292" w:rsidRPr="007F0202" w:rsidRDefault="00414292" w:rsidP="00414292">
      <w:pPr>
        <w:pStyle w:val="3"/>
      </w:pPr>
      <w:r w:rsidRPr="007F0202">
        <w:rPr>
          <w:rFonts w:hint="eastAsia"/>
        </w:rPr>
        <w:t>標準差估計</w:t>
      </w:r>
    </w:p>
    <w:p w14:paraId="382DFC15" w14:textId="77777777" w:rsidR="00414292" w:rsidRPr="007F0202" w:rsidRDefault="00414292" w:rsidP="00414292">
      <w:pPr>
        <w:ind w:firstLine="480"/>
        <w:rPr>
          <w:rFonts w:cs="Times New Roman"/>
        </w:rPr>
      </w:pPr>
      <w:r w:rsidRPr="007F0202">
        <w:rPr>
          <w:rFonts w:cs="Times New Roman" w:hint="eastAsia"/>
        </w:rPr>
        <w:t>根據</w:t>
      </w:r>
      <m:oMath>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r>
                  <w:ins w:id="556" w:author="昱嫻 郭" w:date="2024-04-27T14:10:00Z" w16du:dateUtc="2024-04-27T06:10:00Z">
                    <w:rPr>
                      <w:rFonts w:ascii="Cambria Math" w:hAnsi="Cambria Math" w:cs="Times New Roman" w:hint="eastAsia"/>
                    </w:rPr>
                    <m:t>(</m:t>
                  </w:ins>
                </m:r>
                <m:r>
                  <w:rPr>
                    <w:rFonts w:ascii="Cambria Math" w:hAnsi="Cambria Math" w:cs="Times New Roman"/>
                  </w:rPr>
                  <m:t>j</m:t>
                </m:r>
                <m:r>
                  <w:ins w:id="557" w:author="昱嫻 郭" w:date="2024-04-27T14:10:00Z" w16du:dateUtc="2024-04-27T06:10:00Z">
                    <w:rPr>
                      <w:rFonts w:ascii="Cambria Math" w:hAnsi="Cambria Math" w:cs="Times New Roman" w:hint="eastAsia"/>
                    </w:rPr>
                    <m:t>)</m:t>
                  </w:ins>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r>
                  <w:ins w:id="558" w:author="昱嫻 郭" w:date="2024-04-27T14:10:00Z" w16du:dateUtc="2024-04-27T06:10:00Z">
                    <w:rPr>
                      <w:rFonts w:ascii="Cambria Math" w:hAnsi="Cambria Math" w:cs="Times New Roman"/>
                    </w:rPr>
                    <m:t>(</m:t>
                  </w:ins>
                </m:r>
                <m:r>
                  <w:rPr>
                    <w:rFonts w:ascii="Cambria Math" w:hAnsi="Cambria Math" w:cs="Times New Roman"/>
                  </w:rPr>
                  <m:t>j</m:t>
                </m:r>
                <m:r>
                  <w:ins w:id="559" w:author="昱嫻 郭" w:date="2024-04-27T14:10:00Z" w16du:dateUtc="2024-04-27T06:10:00Z">
                    <w:rPr>
                      <w:rFonts w:ascii="Cambria Math" w:hAnsi="Cambria Math" w:cs="Times New Roman"/>
                    </w:rPr>
                    <m:t>)</m:t>
                  </w:ins>
                </m:r>
              </m:sub>
            </m:sSub>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m:t>
                </m:r>
                <m:r>
                  <w:ins w:id="560" w:author="昱嫻 郭" w:date="2024-04-27T14:10:00Z" w16du:dateUtc="2024-04-27T06:10:00Z">
                    <w:rPr>
                      <w:rFonts w:ascii="Cambria Math" w:hAnsi="Cambria Math" w:cs="Times New Roman"/>
                    </w:rPr>
                    <m:t>(</m:t>
                  </w:ins>
                </m:r>
                <m:r>
                  <w:rPr>
                    <w:rFonts w:ascii="Cambria Math" w:hAnsi="Cambria Math" w:cs="Times New Roman"/>
                  </w:rPr>
                  <m:t>j</m:t>
                </m:r>
                <m:r>
                  <w:ins w:id="561" w:author="昱嫻 郭" w:date="2024-04-27T14:10:00Z" w16du:dateUtc="2024-04-27T06:10:00Z">
                    <w:rPr>
                      <w:rFonts w:ascii="Cambria Math" w:hAnsi="Cambria Math" w:cs="Times New Roman"/>
                    </w:rPr>
                    <m:t>)</m:t>
                  </w:ins>
                </m:r>
              </m:sub>
            </m:sSub>
          </m:e>
        </m:d>
      </m:oMath>
      <w:r w:rsidRPr="007F0202">
        <w:rPr>
          <w:rFonts w:cs="Times New Roman" w:hint="eastAsia"/>
        </w:rPr>
        <w:t>的漸近分布，其服從大小為</w:t>
      </w:r>
      <m:oMath>
        <m:r>
          <w:rPr>
            <w:rFonts w:ascii="Cambria Math" w:hAnsi="Cambria Math" w:cs="Times New Roman" w:hint="eastAsia"/>
          </w:rPr>
          <m:t xml:space="preserve"> </m:t>
        </m:r>
        <m:sSub>
          <m:sSubPr>
            <m:ctrlPr>
              <w:ins w:id="562" w:author="昱嫻 郭" w:date="2024-04-27T14:12:00Z" w16du:dateUtc="2024-04-27T06:12:00Z">
                <w:rPr>
                  <w:rFonts w:ascii="Cambria Math" w:hAnsi="Cambria Math" w:cs="Times New Roman"/>
                  <w:i/>
                </w:rPr>
              </w:ins>
            </m:ctrlPr>
          </m:sSubPr>
          <m:e>
            <m:r>
              <w:rPr>
                <w:rFonts w:ascii="Cambria Math" w:hAnsi="Cambria Math" w:cs="Times New Roman" w:hint="eastAsia"/>
              </w:rPr>
              <m:t>S</m:t>
            </m:r>
          </m:e>
          <m:sub>
            <m:r>
              <w:rPr>
                <w:rFonts w:ascii="Cambria Math" w:hAnsi="Cambria Math" w:cs="Times New Roman"/>
              </w:rPr>
              <m:t>j</m:t>
            </m:r>
          </m:sub>
        </m:sSub>
        <m:r>
          <w:rPr>
            <w:rFonts w:ascii="Cambria Math" w:hAnsi="Cambria Math" w:cs="Times New Roman" w:hint="eastAsia"/>
          </w:rPr>
          <m:t xml:space="preserve"> </m:t>
        </m:r>
      </m:oMath>
      <w:r w:rsidRPr="007F0202">
        <w:rPr>
          <w:rFonts w:cs="Times New Roman" w:hint="eastAsia"/>
        </w:rPr>
        <w:t>以及機率為</w:t>
      </w:r>
      <m:oMath>
        <m:d>
          <m:dPr>
            <m:ctrlPr>
              <w:rPr>
                <w:rFonts w:ascii="Cambria Math" w:hAnsi="Cambria Math" w:cs="Times New Roman"/>
                <w:i/>
              </w:rPr>
            </m:ctrlPr>
          </m:dPr>
          <m:e>
            <m:f>
              <m:fPr>
                <m:ctrlPr>
                  <w:rPr>
                    <w:rFonts w:ascii="Cambria Math" w:hAnsi="Cambria Math" w:cs="Times New Roman"/>
                    <w:i/>
                    <w:iCs/>
                  </w:rPr>
                </m:ctrlPr>
              </m:fPr>
              <m:num>
                <m:r>
                  <w:rPr>
                    <w:rFonts w:ascii="Cambria Math" w:hAnsi="Cambria Math" w:cs="Times New Roman"/>
                  </w:rPr>
                  <m:t>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r>
                      <w:ins w:id="563" w:author="昱嫻 郭" w:date="2024-04-27T14:10:00Z" w16du:dateUtc="2024-04-27T06:10:00Z">
                        <w:rPr>
                          <w:rFonts w:ascii="Cambria Math" w:hAnsi="Cambria Math" w:cs="Times New Roman"/>
                        </w:rPr>
                        <m:t>(</m:t>
                      </w:ins>
                    </m:r>
                    <m:r>
                      <w:rPr>
                        <w:rFonts w:ascii="Cambria Math" w:hAnsi="Cambria Math" w:cs="Times New Roman"/>
                      </w:rPr>
                      <m:t>j</m:t>
                    </m:r>
                    <m:r>
                      <w:ins w:id="564" w:author="昱嫻 郭" w:date="2024-04-27T14:10:00Z" w16du:dateUtc="2024-04-27T06:10:00Z">
                        <w:rPr>
                          <w:rFonts w:ascii="Cambria Math" w:hAnsi="Cambria Math" w:cs="Times New Roman"/>
                        </w:rPr>
                        <m:t>)</m:t>
                      </w:ins>
                    </m:r>
                  </m:sub>
                </m:sSub>
                <m:r>
                  <w:rPr>
                    <w:rFonts w:ascii="Cambria Math" w:hAnsi="Cambria Math" w:cs="Times New Roman"/>
                  </w:rPr>
                  <m:t>)</m:t>
                </m:r>
              </m:num>
              <m:den>
                <m:sSub>
                  <m:sSubPr>
                    <m:ctrlPr>
                      <w:ins w:id="565" w:author="昱嫻 郭" w:date="2024-04-27T14:10:00Z" w16du:dateUtc="2024-04-27T06:10:00Z">
                        <w:rPr>
                          <w:rFonts w:ascii="Cambria Math" w:hAnsi="Cambria Math" w:cs="Times New Roman"/>
                          <w:i/>
                        </w:rPr>
                      </w:ins>
                    </m:ctrlPr>
                  </m:sSubPr>
                  <m:e>
                    <m:r>
                      <w:rPr>
                        <w:rFonts w:ascii="Cambria Math" w:hAnsi="Cambria Math" w:cs="Times New Roman"/>
                      </w:rPr>
                      <m:t>S</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E(</m:t>
                </m:r>
                <m:sSub>
                  <m:sSubPr>
                    <m:ctrlPr>
                      <w:rPr>
                        <w:rFonts w:ascii="Cambria Math" w:hAnsi="Cambria Math" w:cs="Times New Roman"/>
                        <w:i/>
                        <w:iCs/>
                      </w:rPr>
                    </m:ctrlPr>
                  </m:sSubPr>
                  <m:e>
                    <m:r>
                      <w:rPr>
                        <w:rFonts w:ascii="Cambria Math" w:hAnsi="Cambria Math" w:cs="Times New Roman"/>
                      </w:rPr>
                      <m:t>Q</m:t>
                    </m:r>
                  </m:e>
                  <m:sub>
                    <m:r>
                      <w:ins w:id="566" w:author="昱嫻 郭" w:date="2024-04-27T14:10:00Z" w16du:dateUtc="2024-04-27T06:10:00Z">
                        <w:rPr>
                          <w:rFonts w:ascii="Cambria Math" w:hAnsi="Cambria Math" w:cs="Times New Roman"/>
                        </w:rPr>
                        <m:t>1(</m:t>
                      </w:ins>
                    </m:r>
                    <m:r>
                      <w:rPr>
                        <w:rFonts w:ascii="Cambria Math" w:hAnsi="Cambria Math" w:cs="Times New Roman"/>
                      </w:rPr>
                      <m:t>j</m:t>
                    </m:r>
                    <m:r>
                      <w:ins w:id="567" w:author="昱嫻 郭" w:date="2024-04-27T14:10:00Z" w16du:dateUtc="2024-04-27T06:10:00Z">
                        <w:rPr>
                          <w:rFonts w:ascii="Cambria Math" w:hAnsi="Cambria Math" w:cs="Times New Roman"/>
                        </w:rPr>
                        <m:t>)</m:t>
                      </w:ins>
                    </m:r>
                    <m:r>
                      <w:del w:id="568" w:author="昱嫻 郭" w:date="2024-04-27T14:10:00Z" w16du:dateUtc="2024-04-27T06:10:00Z">
                        <w:rPr>
                          <w:rFonts w:ascii="Cambria Math" w:hAnsi="Cambria Math" w:cs="Times New Roman"/>
                        </w:rPr>
                        <m:t>2</m:t>
                      </w:del>
                    </m:r>
                  </m:sub>
                </m:sSub>
                <m:r>
                  <w:rPr>
                    <w:rFonts w:ascii="Cambria Math" w:hAnsi="Cambria Math" w:cs="Times New Roman"/>
                  </w:rPr>
                  <m:t>)</m:t>
                </m:r>
              </m:num>
              <m:den>
                <m:sSub>
                  <m:sSubPr>
                    <m:ctrlPr>
                      <w:ins w:id="569" w:author="昱嫻 郭" w:date="2024-04-27T14:10:00Z" w16du:dateUtc="2024-04-27T06:10:00Z">
                        <w:rPr>
                          <w:rFonts w:ascii="Cambria Math" w:hAnsi="Cambria Math" w:cs="Times New Roman"/>
                          <w:i/>
                        </w:rPr>
                      </w:ins>
                    </m:ctrlPr>
                  </m:sSubPr>
                  <m:e>
                    <m:r>
                      <w:rPr>
                        <w:rFonts w:ascii="Cambria Math" w:hAnsi="Cambria Math" w:cs="Times New Roman"/>
                      </w:rPr>
                      <m:t>S</m:t>
                    </m:r>
                  </m:e>
                  <m:sub>
                    <m:r>
                      <w:rPr>
                        <w:rFonts w:ascii="Cambria Math" w:hAnsi="Cambria Math" w:cs="Times New Roman"/>
                      </w:rPr>
                      <m:t>j</m:t>
                    </m:r>
                  </m:sub>
                </m:sSub>
              </m:den>
            </m:f>
            <m:r>
              <w:rPr>
                <w:rFonts w:ascii="Cambria Math" w:hAnsi="Cambria Math" w:cs="Times New Roman"/>
              </w:rPr>
              <m:t>, …,</m:t>
            </m:r>
            <m:f>
              <m:fPr>
                <m:ctrlPr>
                  <w:rPr>
                    <w:rFonts w:ascii="Cambria Math" w:hAnsi="Cambria Math" w:cs="Times New Roman"/>
                    <w:i/>
                    <w:iCs/>
                  </w:rPr>
                </m:ctrlPr>
              </m:fPr>
              <m:num>
                <m:r>
                  <w:rPr>
                    <w:rFonts w:ascii="Cambria Math" w:hAnsi="Cambria Math" w:cs="Times New Roman"/>
                  </w:rPr>
                  <m:t>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m:t>
                    </m:r>
                    <m:r>
                      <w:ins w:id="570" w:author="昱嫻 郭" w:date="2024-04-27T14:10:00Z" w16du:dateUtc="2024-04-27T06:10:00Z">
                        <w:rPr>
                          <w:rFonts w:ascii="Cambria Math" w:hAnsi="Cambria Math" w:cs="Times New Roman"/>
                        </w:rPr>
                        <m:t>(</m:t>
                      </w:ins>
                    </m:r>
                    <m:r>
                      <w:rPr>
                        <w:rFonts w:ascii="Cambria Math" w:hAnsi="Cambria Math" w:cs="Times New Roman"/>
                      </w:rPr>
                      <m:t>j</m:t>
                    </m:r>
                    <m:r>
                      <w:ins w:id="571" w:author="昱嫻 郭" w:date="2024-04-27T14:10:00Z" w16du:dateUtc="2024-04-27T06:10:00Z">
                        <w:rPr>
                          <w:rFonts w:ascii="Cambria Math" w:hAnsi="Cambria Math" w:cs="Times New Roman"/>
                        </w:rPr>
                        <m:t>)</m:t>
                      </w:ins>
                    </m:r>
                  </m:sub>
                </m:sSub>
                <m:r>
                  <w:rPr>
                    <w:rFonts w:ascii="Cambria Math" w:hAnsi="Cambria Math" w:cs="Times New Roman"/>
                  </w:rPr>
                  <m:t>)</m:t>
                </m:r>
              </m:num>
              <m:den>
                <m:sSub>
                  <m:sSubPr>
                    <m:ctrlPr>
                      <w:ins w:id="572" w:author="昱嫻 郭" w:date="2024-04-27T14:10:00Z" w16du:dateUtc="2024-04-27T06:10:00Z">
                        <w:rPr>
                          <w:rFonts w:ascii="Cambria Math" w:hAnsi="Cambria Math" w:cs="Times New Roman"/>
                          <w:i/>
                        </w:rPr>
                      </w:ins>
                    </m:ctrlPr>
                  </m:sSubPr>
                  <m:e>
                    <m:r>
                      <w:rPr>
                        <w:rFonts w:ascii="Cambria Math" w:hAnsi="Cambria Math" w:cs="Times New Roman"/>
                      </w:rPr>
                      <m:t>S</m:t>
                    </m:r>
                  </m:e>
                  <m:sub>
                    <m:r>
                      <w:rPr>
                        <w:rFonts w:ascii="Cambria Math" w:hAnsi="Cambria Math" w:cs="Times New Roman"/>
                      </w:rPr>
                      <m:t>j</m:t>
                    </m:r>
                  </m:sub>
                </m:sSub>
              </m:den>
            </m:f>
          </m:e>
        </m:d>
        <m:r>
          <w:rPr>
            <w:rFonts w:ascii="Cambria Math" w:hAnsi="Cambria Math" w:cs="Times New Roman" w:hint="eastAsia"/>
          </w:rPr>
          <m:t xml:space="preserve"> </m:t>
        </m:r>
      </m:oMath>
      <w:r w:rsidRPr="007F0202">
        <w:rPr>
          <w:rFonts w:cs="Times New Roman" w:hint="eastAsia"/>
        </w:rPr>
        <w:t>的多項分布</w:t>
      </w:r>
      <w:r w:rsidRPr="007F0202">
        <w:rPr>
          <w:rFonts w:cs="Times New Roman" w:hint="eastAsia"/>
        </w:rPr>
        <w:t xml:space="preserve"> (</w:t>
      </w:r>
      <w:r w:rsidRPr="007F0202">
        <w:rPr>
          <w:rFonts w:cs="Times New Roman"/>
        </w:rPr>
        <w:t>multinomial distribution</w:t>
      </w:r>
      <w:r w:rsidRPr="007F0202">
        <w:rPr>
          <w:rFonts w:cs="Times New Roman" w:hint="eastAsia"/>
        </w:rPr>
        <w:t>)</w:t>
      </w:r>
      <w:r w:rsidRPr="007F0202">
        <w:rPr>
          <w:rFonts w:cs="Times New Roman" w:hint="eastAsia"/>
        </w:rPr>
        <w:t>。所提出的物種豐富度估計量的變異數估計量可以使用</w:t>
      </w:r>
      <w:r w:rsidRPr="007F0202">
        <w:rPr>
          <w:rFonts w:cs="Times New Roman" w:hint="eastAsia"/>
        </w:rPr>
        <w:t xml:space="preserve"> </w:t>
      </w:r>
      <w:r w:rsidRPr="00D834A0">
        <w:rPr>
          <w:rFonts w:cs="Times New Roman"/>
        </w:rPr>
        <w:t>multivariate delta-method</w:t>
      </w:r>
      <w:r w:rsidRPr="007F0202">
        <w:rPr>
          <w:rFonts w:cs="Times New Roman" w:hint="eastAsia"/>
        </w:rPr>
        <w:t>導出，表示為</w:t>
      </w: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508"/>
        <w:gridCol w:w="788"/>
      </w:tblGrid>
      <w:tr w:rsidR="00414292" w:rsidRPr="007F0202" w14:paraId="5E843C41" w14:textId="77777777" w:rsidTr="005634E8">
        <w:tc>
          <w:tcPr>
            <w:tcW w:w="7508" w:type="dxa"/>
            <w:vAlign w:val="bottom"/>
          </w:tcPr>
          <w:p w14:paraId="572C7AE8" w14:textId="77777777" w:rsidR="00414292" w:rsidRPr="007F0202" w:rsidRDefault="00414292" w:rsidP="005634E8">
            <w:pPr>
              <w:rPr>
                <w:iCs/>
              </w:rPr>
            </w:pPr>
            <m:oMathPara>
              <m:oMath>
                <m:acc>
                  <m:accPr>
                    <m:ctrlPr>
                      <w:rPr>
                        <w:rFonts w:ascii="Cambria Math" w:hAnsi="Cambria Math"/>
                        <w:i/>
                        <w:iCs/>
                      </w:rPr>
                    </m:ctrlPr>
                  </m:accPr>
                  <m:e>
                    <m:r>
                      <w:rPr>
                        <w:rFonts w:ascii="Cambria Math" w:hAnsi="Cambria Math"/>
                      </w:rPr>
                      <m:t>var</m:t>
                    </m:r>
                  </m:e>
                </m:acc>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S</m:t>
                            </m:r>
                          </m:e>
                        </m:acc>
                      </m:e>
                      <m:sub>
                        <m:r>
                          <w:rPr>
                            <w:rFonts w:ascii="Cambria Math" w:hAnsi="Cambria Math"/>
                          </w:rPr>
                          <m:t>12</m:t>
                        </m:r>
                      </m:sub>
                    </m:sSub>
                  </m:e>
                </m:d>
                <m:r>
                  <w:rPr>
                    <w:rFonts w:ascii="Cambria Math" w:hAnsi="Cambria Math"/>
                  </w:rPr>
                  <m:t xml:space="preserve">= </m:t>
                </m:r>
                <m:nary>
                  <m:naryPr>
                    <m:chr m:val="∑"/>
                    <m:ctrlPr>
                      <w:rPr>
                        <w:rFonts w:ascii="Cambria Math" w:hAnsi="Cambria Math"/>
                        <w:i/>
                        <w:iCs/>
                      </w:rPr>
                    </m:ctrlPr>
                  </m:naryPr>
                  <m:sub>
                    <m:r>
                      <w:rPr>
                        <w:rFonts w:ascii="Cambria Math" w:hAnsi="Cambria Math"/>
                      </w:rPr>
                      <m:t>i=1</m:t>
                    </m:r>
                  </m:sub>
                  <m:sup>
                    <m:sSub>
                      <m:sSubPr>
                        <m:ctrlPr>
                          <w:ins w:id="573" w:author="昱嫻 郭" w:date="2024-04-27T14:13:00Z" w16du:dateUtc="2024-04-27T06:13:00Z">
                            <w:rPr>
                              <w:rFonts w:ascii="Cambria Math" w:hAnsi="Cambria Math"/>
                              <w:i/>
                            </w:rPr>
                          </w:ins>
                        </m:ctrlPr>
                      </m:sSubPr>
                      <m:e>
                        <m:r>
                          <w:rPr>
                            <w:rFonts w:ascii="Cambria Math" w:hAnsi="Cambria Math"/>
                          </w:rPr>
                          <m:t>t</m:t>
                        </m:r>
                      </m:e>
                      <m:sub>
                        <m:r>
                          <w:ins w:id="574" w:author="昱嫻 郭" w:date="2024-04-27T14:13:00Z" w16du:dateUtc="2024-04-27T06:13:00Z">
                            <w:rPr>
                              <w:rFonts w:ascii="Cambria Math" w:hAnsi="Cambria Math"/>
                            </w:rPr>
                            <m:t>1</m:t>
                          </w:ins>
                        </m:r>
                      </m:sub>
                    </m:sSub>
                  </m:sup>
                  <m:e>
                    <m:nary>
                      <m:naryPr>
                        <m:chr m:val="∑"/>
                        <m:ctrlPr>
                          <w:rPr>
                            <w:rFonts w:ascii="Cambria Math" w:hAnsi="Cambria Math"/>
                            <w:i/>
                            <w:iCs/>
                          </w:rPr>
                        </m:ctrlPr>
                      </m:naryPr>
                      <m:sub>
                        <m:r>
                          <w:rPr>
                            <w:rFonts w:ascii="Cambria Math" w:hAnsi="Cambria Math"/>
                          </w:rPr>
                          <m:t>j=1</m:t>
                        </m:r>
                      </m:sub>
                      <m:sup>
                        <m:sSub>
                          <m:sSubPr>
                            <m:ctrlPr>
                              <w:ins w:id="575" w:author="昱嫻 郭" w:date="2024-04-27T14:13:00Z" w16du:dateUtc="2024-04-27T06:13:00Z">
                                <w:rPr>
                                  <w:rFonts w:ascii="Cambria Math" w:hAnsi="Cambria Math"/>
                                  <w:i/>
                                </w:rPr>
                              </w:ins>
                            </m:ctrlPr>
                          </m:sSubPr>
                          <m:e>
                            <m:r>
                              <w:rPr>
                                <w:rFonts w:ascii="Cambria Math" w:hAnsi="Cambria Math"/>
                              </w:rPr>
                              <m:t>t</m:t>
                            </m:r>
                          </m:e>
                          <m:sub>
                            <m:r>
                              <w:ins w:id="576" w:author="昱嫻 郭" w:date="2024-04-27T14:13:00Z" w16du:dateUtc="2024-04-27T06:13:00Z">
                                <w:rPr>
                                  <w:rFonts w:ascii="Cambria Math" w:hAnsi="Cambria Math"/>
                                </w:rPr>
                                <m:t>2</m:t>
                              </w:ins>
                            </m:r>
                          </m:sub>
                        </m:sSub>
                      </m:sup>
                      <m:e>
                        <m:f>
                          <m:fPr>
                            <m:ctrlPr>
                              <w:rPr>
                                <w:rFonts w:ascii="Cambria Math" w:hAnsi="Cambria Math"/>
                                <w:i/>
                                <w:iCs/>
                              </w:rPr>
                            </m:ctrlPr>
                          </m:fPr>
                          <m:num>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S</m:t>
                                    </m:r>
                                  </m:e>
                                </m:acc>
                              </m:e>
                              <m:sub>
                                <m:r>
                                  <w:rPr>
                                    <w:rFonts w:ascii="Cambria Math" w:hAnsi="Cambria Math"/>
                                  </w:rPr>
                                  <m:t>12</m:t>
                                </m:r>
                              </m:sub>
                            </m:sSub>
                          </m:num>
                          <m:den>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i</m:t>
                                </m:r>
                              </m:sub>
                            </m:sSub>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S</m:t>
                                    </m:r>
                                  </m:e>
                                </m:acc>
                              </m:e>
                              <m:sub>
                                <m:r>
                                  <w:rPr>
                                    <w:rFonts w:ascii="Cambria Math" w:hAnsi="Cambria Math"/>
                                  </w:rPr>
                                  <m:t>12</m:t>
                                </m:r>
                              </m:sub>
                            </m:sSub>
                          </m:num>
                          <m:den>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j</m:t>
                                </m:r>
                              </m:sub>
                            </m:sSub>
                          </m:den>
                        </m:f>
                        <m:r>
                          <w:rPr>
                            <w:rFonts w:ascii="Cambria Math" w:hAnsi="Cambria Math"/>
                          </w:rPr>
                          <m:t xml:space="preserve"> </m:t>
                        </m:r>
                        <m:acc>
                          <m:accPr>
                            <m:ctrlPr>
                              <w:rPr>
                                <w:rFonts w:ascii="Cambria Math" w:hAnsi="Cambria Math"/>
                                <w:i/>
                              </w:rPr>
                            </m:ctrlPr>
                          </m:accPr>
                          <m:e>
                            <m:r>
                              <w:rPr>
                                <w:rFonts w:ascii="Cambria Math" w:hAnsi="Cambria Math"/>
                              </w:rPr>
                              <m:t>cov</m:t>
                            </m:r>
                          </m:e>
                        </m:acc>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Q</m:t>
                                </m:r>
                              </m:e>
                              <m:sub>
                                <m:r>
                                  <w:rPr>
                                    <w:rFonts w:ascii="Cambria Math" w:hAnsi="Cambria Math"/>
                                  </w:rPr>
                                  <m:t>j</m:t>
                                </m:r>
                              </m:sub>
                            </m:sSub>
                          </m:e>
                        </m:d>
                      </m:e>
                    </m:nary>
                  </m:e>
                </m:nary>
              </m:oMath>
            </m:oMathPara>
          </w:p>
        </w:tc>
        <w:tc>
          <w:tcPr>
            <w:tcW w:w="788" w:type="dxa"/>
            <w:vAlign w:val="center"/>
          </w:tcPr>
          <w:p w14:paraId="607408D8" w14:textId="77777777" w:rsidR="00414292" w:rsidRPr="007F0202" w:rsidRDefault="00414292" w:rsidP="005634E8">
            <w:pPr>
              <w:rPr>
                <w:iCs/>
              </w:rPr>
            </w:pPr>
          </w:p>
        </w:tc>
      </w:tr>
    </w:tbl>
    <w:p w14:paraId="12087823" w14:textId="77777777" w:rsidR="00414292" w:rsidRPr="007F0202" w:rsidRDefault="00414292" w:rsidP="00414292">
      <w:pPr>
        <w:rPr>
          <w:rFonts w:cs="Times New Roman"/>
          <w:iCs/>
        </w:rPr>
      </w:pPr>
      <w:r w:rsidRPr="007F0202">
        <w:rPr>
          <w:rFonts w:cs="Times New Roman" w:hint="eastAsia"/>
          <w:iCs/>
        </w:rPr>
        <w:t>其中</w:t>
      </w:r>
      <w:r w:rsidRPr="007F0202">
        <w:rPr>
          <w:rFonts w:cs="Times New Roman"/>
          <w:iCs/>
        </w:rPr>
        <w:t xml:space="preserve"> </w:t>
      </w:r>
      <m:oMath>
        <m:acc>
          <m:accPr>
            <m:ctrlPr>
              <w:rPr>
                <w:rFonts w:ascii="Cambria Math" w:hAnsi="Cambria Math" w:cs="Times New Roman"/>
                <w:i/>
              </w:rPr>
            </m:ctrlPr>
          </m:accPr>
          <m:e>
            <m:r>
              <w:rPr>
                <w:rFonts w:ascii="Cambria Math" w:hAnsi="Cambria Math" w:cs="Times New Roman"/>
              </w:rPr>
              <m:t>cov</m:t>
            </m:r>
          </m:e>
        </m:acc>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j</m:t>
                </m:r>
              </m:sub>
            </m:sSub>
          </m:e>
        </m:d>
        <m:r>
          <w:rPr>
            <w:rFonts w:ascii="Cambria Math" w:hAnsi="Cambria Math" w:cs="Times New Roman"/>
          </w:rPr>
          <m:t xml:space="preserve">= </m:t>
        </m:r>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d>
                  <m:dPr>
                    <m:ctrlPr>
                      <w:rPr>
                        <w:rFonts w:ascii="Cambria Math" w:hAnsi="Cambria Math" w:cs="Times New Roman"/>
                        <w:i/>
                        <w:iCs/>
                      </w:rPr>
                    </m:ctrlPr>
                  </m:dPr>
                  <m:e>
                    <m:r>
                      <w:rPr>
                        <w:rFonts w:ascii="Cambria Math" w:hAnsi="Cambria Math" w:cs="Times New Roman"/>
                      </w:rPr>
                      <m:t>1-</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num>
                      <m:den>
                        <m:sSub>
                          <m:sSubPr>
                            <m:ctrlPr>
                              <w:ins w:id="577" w:author="昱嫻 郭" w:date="2024-04-27T14:15:00Z" w16du:dateUtc="2024-04-27T06:15:00Z">
                                <w:rPr>
                                  <w:rFonts w:ascii="Cambria Math" w:hAnsi="Cambria Math"/>
                                  <w:i/>
                                  <w:iCs/>
                                </w:rPr>
                              </w:ins>
                            </m:ctrlPr>
                          </m:sSubPr>
                          <m:e>
                            <m:acc>
                              <m:accPr>
                                <m:ctrlPr>
                                  <w:ins w:id="578" w:author="昱嫻 郭" w:date="2024-04-27T14:15:00Z" w16du:dateUtc="2024-04-27T06:15:00Z">
                                    <w:rPr>
                                      <w:rFonts w:ascii="Cambria Math" w:hAnsi="Cambria Math"/>
                                      <w:i/>
                                      <w:iCs/>
                                    </w:rPr>
                                  </w:ins>
                                </m:ctrlPr>
                              </m:accPr>
                              <m:e>
                                <m:r>
                                  <w:ins w:id="579" w:author="昱嫻 郭" w:date="2024-04-27T14:15:00Z" w16du:dateUtc="2024-04-27T06:15:00Z">
                                    <w:rPr>
                                      <w:rFonts w:ascii="Cambria Math" w:hAnsi="Cambria Math"/>
                                    </w:rPr>
                                    <m:t>S</m:t>
                                  </w:ins>
                                </m:r>
                              </m:e>
                            </m:acc>
                          </m:e>
                          <m:sub>
                            <m:r>
                              <w:ins w:id="580" w:author="昱嫻 郭" w:date="2024-04-27T14:15:00Z" w16du:dateUtc="2024-04-27T06:15:00Z">
                                <w:rPr>
                                  <w:rFonts w:ascii="Cambria Math" w:hAnsi="Cambria Math"/>
                                </w:rPr>
                                <m:t>12</m:t>
                              </w:ins>
                            </m:r>
                          </m:sub>
                        </m:sSub>
                        <m:acc>
                          <m:accPr>
                            <m:ctrlPr>
                              <w:del w:id="581" w:author="昱嫻 郭" w:date="2024-04-27T14:15:00Z" w16du:dateUtc="2024-04-27T06:15:00Z">
                                <w:rPr>
                                  <w:rFonts w:ascii="Cambria Math" w:hAnsi="Cambria Math" w:cs="Times New Roman"/>
                                  <w:i/>
                                  <w:iCs/>
                                </w:rPr>
                              </w:del>
                            </m:ctrlPr>
                          </m:accPr>
                          <m:e/>
                        </m:acc>
                      </m:den>
                    </m:f>
                  </m:e>
                </m:d>
                <m:r>
                  <w:rPr>
                    <w:rFonts w:ascii="Cambria Math" w:hAnsi="Cambria Math" w:cs="Times New Roman"/>
                  </w:rPr>
                  <m:t>, if i=j</m:t>
                </m:r>
              </m:e>
              <m:e>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j</m:t>
                        </m:r>
                      </m:sub>
                    </m:sSub>
                  </m:num>
                  <m:den>
                    <m:sSub>
                      <m:sSubPr>
                        <m:ctrlPr>
                          <w:ins w:id="582" w:author="昱嫻 郭" w:date="2024-04-27T14:15:00Z" w16du:dateUtc="2024-04-27T06:15:00Z">
                            <w:rPr>
                              <w:rFonts w:ascii="Cambria Math" w:hAnsi="Cambria Math"/>
                              <w:i/>
                              <w:iCs/>
                            </w:rPr>
                          </w:ins>
                        </m:ctrlPr>
                      </m:sSubPr>
                      <m:e>
                        <m:acc>
                          <m:accPr>
                            <m:ctrlPr>
                              <w:ins w:id="583" w:author="昱嫻 郭" w:date="2024-04-27T14:15:00Z" w16du:dateUtc="2024-04-27T06:15:00Z">
                                <w:rPr>
                                  <w:rFonts w:ascii="Cambria Math" w:hAnsi="Cambria Math"/>
                                  <w:i/>
                                  <w:iCs/>
                                </w:rPr>
                              </w:ins>
                            </m:ctrlPr>
                          </m:accPr>
                          <m:e>
                            <m:r>
                              <w:ins w:id="584" w:author="昱嫻 郭" w:date="2024-04-27T14:15:00Z" w16du:dateUtc="2024-04-27T06:15:00Z">
                                <w:rPr>
                                  <w:rFonts w:ascii="Cambria Math" w:hAnsi="Cambria Math"/>
                                </w:rPr>
                                <m:t>S</m:t>
                              </w:ins>
                            </m:r>
                          </m:e>
                        </m:acc>
                      </m:e>
                      <m:sub>
                        <m:r>
                          <w:ins w:id="585" w:author="昱嫻 郭" w:date="2024-04-27T14:15:00Z" w16du:dateUtc="2024-04-27T06:15:00Z">
                            <w:rPr>
                              <w:rFonts w:ascii="Cambria Math" w:hAnsi="Cambria Math"/>
                            </w:rPr>
                            <m:t>12</m:t>
                          </w:ins>
                        </m:r>
                      </m:sub>
                    </m:sSub>
                    <m:acc>
                      <m:accPr>
                        <m:ctrlPr>
                          <w:del w:id="586" w:author="昱嫻 郭" w:date="2024-04-27T14:15:00Z" w16du:dateUtc="2024-04-27T06:15:00Z">
                            <w:rPr>
                              <w:rFonts w:ascii="Cambria Math" w:hAnsi="Cambria Math" w:cs="Times New Roman"/>
                              <w:i/>
                              <w:iCs/>
                            </w:rPr>
                          </w:del>
                        </m:ctrlPr>
                      </m:accPr>
                      <m:e/>
                    </m:acc>
                  </m:den>
                </m:f>
                <m:r>
                  <w:rPr>
                    <w:rFonts w:ascii="Cambria Math" w:hAnsi="Cambria Math" w:cs="Times New Roman"/>
                  </w:rPr>
                  <m:t>, if i≠j</m:t>
                </m:r>
              </m:e>
            </m:eqArr>
          </m:e>
        </m:d>
      </m:oMath>
    </w:p>
    <w:p w14:paraId="69F5871E" w14:textId="77777777" w:rsidR="00414292" w:rsidRPr="007F0202" w:rsidRDefault="00414292" w:rsidP="00414292">
      <w:pPr>
        <w:rPr>
          <w:rFonts w:cs="Times New Roman"/>
          <w:b/>
          <w:bCs/>
        </w:rPr>
      </w:pPr>
    </w:p>
    <w:p w14:paraId="0B4D70C7" w14:textId="77777777" w:rsidR="00414292" w:rsidRPr="007F0202" w:rsidRDefault="00414292" w:rsidP="00414292">
      <w:pPr>
        <w:pStyle w:val="3"/>
      </w:pPr>
      <w:r w:rsidRPr="007F0202">
        <w:t>95%</w:t>
      </w:r>
      <w:r w:rsidRPr="007F0202">
        <w:rPr>
          <w:rFonts w:hint="eastAsia"/>
        </w:rPr>
        <w:t>信賴區間</w:t>
      </w:r>
    </w:p>
    <w:p w14:paraId="34EC44D5" w14:textId="77777777" w:rsidR="00414292" w:rsidRDefault="00414292" w:rsidP="00414292">
      <w:pPr>
        <w:ind w:firstLine="480"/>
        <w:rPr>
          <w:rFonts w:cs="Times New Roman"/>
        </w:rPr>
      </w:pPr>
      <w:r w:rsidRPr="007F0202">
        <w:rPr>
          <w:rFonts w:cs="Times New Roman" w:hint="eastAsia"/>
        </w:rPr>
        <w:t>物種豐富的信賴區間通過假</w:t>
      </w:r>
      <w:r>
        <w:rPr>
          <w:rFonts w:cs="Times New Roman" w:hint="eastAsia"/>
        </w:rPr>
        <w:t>設</w:t>
      </w:r>
      <m:oMath>
        <m:r>
          <w:rPr>
            <w:rFonts w:ascii="Cambria Math" w:hAnsi="Cambria Math" w:cs="Times New Roman" w:hint="eastAsia"/>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12</m:t>
            </m:r>
          </m:sub>
        </m:sSub>
      </m:oMath>
      <w:r>
        <w:rPr>
          <w:rFonts w:cs="Times New Roman" w:hint="eastAsia"/>
        </w:rPr>
        <w:t xml:space="preserve"> </w:t>
      </w:r>
      <w:r w:rsidRPr="007F0202">
        <w:rPr>
          <w:rFonts w:cs="Times New Roman" w:hint="eastAsia"/>
        </w:rPr>
        <w:t>符合對數常態分佈</w:t>
      </w:r>
      <w:r w:rsidRPr="007F0202">
        <w:rPr>
          <w:rFonts w:cs="Times New Roman" w:hint="eastAsia"/>
        </w:rPr>
        <w:t xml:space="preserve"> (</w:t>
      </w:r>
      <w:r w:rsidRPr="007F0202">
        <w:rPr>
          <w:rFonts w:cs="Times New Roman"/>
        </w:rPr>
        <w:t>log normal distribution</w:t>
      </w:r>
      <w:r w:rsidRPr="007F0202">
        <w:rPr>
          <w:rFonts w:cs="Times New Roman" w:hint="eastAsia"/>
        </w:rPr>
        <w:t>)</w:t>
      </w:r>
      <w:r w:rsidRPr="007F0202">
        <w:rPr>
          <w:rFonts w:cs="Times New Roman"/>
        </w:rPr>
        <w:t xml:space="preserve"> (Chiu et al., 2014)</w:t>
      </w:r>
      <w:r w:rsidRPr="007F0202">
        <w:rPr>
          <w:rFonts w:cs="Times New Roman" w:hint="eastAsia"/>
        </w:rPr>
        <w:t>，為此確保了信賴區間之下限值大於觀察到的物種豐富度。故，物種豐富度之</w:t>
      </w:r>
      <w:r w:rsidRPr="007F0202">
        <w:rPr>
          <w:rFonts w:cs="Times New Roman"/>
        </w:rPr>
        <w:t>95%</w:t>
      </w:r>
      <w:r w:rsidRPr="007F0202">
        <w:rPr>
          <w:rFonts w:cs="Times New Roman" w:hint="eastAsia"/>
        </w:rPr>
        <w:t>信賴區間為：</w:t>
      </w:r>
    </w:p>
    <w:p w14:paraId="67195E3E" w14:textId="77777777" w:rsidR="00414292" w:rsidRPr="007F0202" w:rsidRDefault="00414292" w:rsidP="00414292">
      <w:pPr>
        <w:ind w:firstLine="480"/>
        <w:rPr>
          <w:rFonts w:cs="Times New Roman"/>
        </w:rPr>
      </w:pPr>
    </w:p>
    <w:tbl>
      <w:tblPr>
        <w:tblStyle w:val="1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508"/>
        <w:gridCol w:w="788"/>
      </w:tblGrid>
      <w:tr w:rsidR="00414292" w:rsidRPr="007F0202" w14:paraId="263790B3" w14:textId="77777777" w:rsidTr="005634E8">
        <w:tc>
          <w:tcPr>
            <w:tcW w:w="7508" w:type="dxa"/>
            <w:vAlign w:val="center"/>
          </w:tcPr>
          <w:p w14:paraId="53415992" w14:textId="77777777" w:rsidR="00414292" w:rsidRPr="007F0202" w:rsidRDefault="00414292" w:rsidP="005634E8">
            <w:pPr>
              <w:rPr>
                <w:i/>
                <w:iCs/>
              </w:rPr>
            </w:pPr>
            <m:oMathPara>
              <m:oMath>
                <m:d>
                  <m:dPr>
                    <m:begChr m:val="["/>
                    <m:endChr m:val="]"/>
                    <m:ctrlPr>
                      <w:rPr>
                        <w:rFonts w:ascii="Cambria Math" w:hAnsi="Cambria Math"/>
                        <w:i/>
                      </w:rPr>
                    </m:ctrlPr>
                  </m:dPr>
                  <m:e>
                    <m:r>
                      <w:rPr>
                        <w:rFonts w:ascii="Cambria Math" w:hAnsi="Cambria Math" w:hint="eastAsia"/>
                      </w:rPr>
                      <m:t xml:space="preserve"> </m:t>
                    </m:r>
                    <m:sSub>
                      <m:sSubPr>
                        <m:ctrlPr>
                          <w:rPr>
                            <w:rFonts w:ascii="Cambria Math" w:hAnsi="Cambria Math"/>
                            <w:i/>
                          </w:rPr>
                        </m:ctrlPr>
                      </m:sSubPr>
                      <m:e>
                        <m:r>
                          <w:rPr>
                            <w:rFonts w:ascii="Cambria Math" w:hAnsi="Cambria Math" w:hint="eastAsia"/>
                          </w:rPr>
                          <m:t>D</m:t>
                        </m:r>
                      </m:e>
                      <m:sub>
                        <m:r>
                          <w:rPr>
                            <w:rFonts w:ascii="Cambria Math" w:hAnsi="Cambria Math"/>
                          </w:rPr>
                          <m:t>12</m:t>
                        </m:r>
                      </m:sub>
                    </m:sSub>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12</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e>
                    </m:d>
                    <m:r>
                      <w:rPr>
                        <w:rFonts w:ascii="Cambria Math" w:hAnsi="Cambria Math"/>
                      </w:rPr>
                      <m:t>×R</m:t>
                    </m:r>
                  </m:e>
                </m:d>
              </m:oMath>
            </m:oMathPara>
          </w:p>
        </w:tc>
        <w:tc>
          <w:tcPr>
            <w:tcW w:w="788" w:type="dxa"/>
            <w:vAlign w:val="center"/>
          </w:tcPr>
          <w:p w14:paraId="0D162935" w14:textId="77777777" w:rsidR="00414292" w:rsidRPr="007F0202" w:rsidRDefault="00414292" w:rsidP="005634E8">
            <w:pPr>
              <w:rPr>
                <w:iCs/>
              </w:rPr>
            </w:pPr>
          </w:p>
        </w:tc>
      </w:tr>
    </w:tbl>
    <w:p w14:paraId="3CB6F094" w14:textId="77777777" w:rsidR="00414292" w:rsidRDefault="00414292" w:rsidP="00414292"/>
    <w:p w14:paraId="51383787" w14:textId="77777777" w:rsidR="00414292" w:rsidRDefault="00414292" w:rsidP="00414292">
      <w:pPr>
        <w:pStyle w:val="3"/>
      </w:pPr>
      <w:r>
        <w:rPr>
          <w:rFonts w:hint="eastAsia"/>
        </w:rPr>
        <w:t>樣本涵蓋率</w:t>
      </w:r>
    </w:p>
    <w:p w14:paraId="74B7271B" w14:textId="77777777" w:rsidR="00414292" w:rsidRPr="00D81CC6" w:rsidRDefault="00414292" w:rsidP="00414292">
      <w:pPr>
        <w:ind w:firstLine="425"/>
      </w:pPr>
      <w:r>
        <w:rPr>
          <w:rFonts w:hint="eastAsia"/>
        </w:rPr>
        <w:t>樣本涵蓋率</w:t>
      </w:r>
      <w:r>
        <w:rPr>
          <w:rFonts w:hint="eastAsia"/>
        </w:rPr>
        <w:t xml:space="preserve"> (sample coverage) </w:t>
      </w:r>
      <w:r>
        <w:rPr>
          <w:rFonts w:hint="eastAsia"/>
        </w:rPr>
        <w:t>的概念起源於第二次世界大戰，艾倫圖靈</w:t>
      </w:r>
      <w:r>
        <w:rPr>
          <w:rFonts w:hint="eastAsia"/>
        </w:rPr>
        <w:t xml:space="preserve"> (</w:t>
      </w:r>
      <w:r w:rsidRPr="00DE7247">
        <w:t>Alan Turing</w:t>
      </w:r>
      <w:r>
        <w:rPr>
          <w:rFonts w:hint="eastAsia"/>
        </w:rPr>
        <w:t xml:space="preserve">) </w:t>
      </w:r>
      <w:r>
        <w:rPr>
          <w:rFonts w:hint="eastAsia"/>
        </w:rPr>
        <w:t>與其同事</w:t>
      </w:r>
      <w:r>
        <w:rPr>
          <w:rFonts w:hint="eastAsia"/>
        </w:rPr>
        <w:t xml:space="preserve">I.J </w:t>
      </w:r>
      <w:r>
        <w:rPr>
          <w:rFonts w:hint="eastAsia"/>
        </w:rPr>
        <w:t>古德</w:t>
      </w:r>
      <w:r>
        <w:rPr>
          <w:rFonts w:hint="eastAsia"/>
        </w:rPr>
        <w:t xml:space="preserve"> (</w:t>
      </w:r>
      <w:r w:rsidRPr="00DE7247">
        <w:t>I. J. Good.</w:t>
      </w:r>
      <w:r>
        <w:rPr>
          <w:rFonts w:hint="eastAsia"/>
        </w:rPr>
        <w:t xml:space="preserve">) </w:t>
      </w:r>
      <w:r>
        <w:rPr>
          <w:rFonts w:hint="eastAsia"/>
        </w:rPr>
        <w:t>在密碼分析中所開發之估計方法。於出現率樣本中，樣本涵蓋率被定義為</w:t>
      </w:r>
      <w:r w:rsidRPr="00006ACF">
        <w:rPr>
          <w:rFonts w:hint="eastAsia"/>
        </w:rPr>
        <w:t>樣本中已檢測物種的總</w:t>
      </w:r>
      <w:r>
        <w:rPr>
          <w:rFonts w:hint="eastAsia"/>
        </w:rPr>
        <w:t>出</w:t>
      </w:r>
      <w:r w:rsidRPr="00006ACF">
        <w:rPr>
          <w:rFonts w:hint="eastAsia"/>
        </w:rPr>
        <w:t>現的比例</w:t>
      </w:r>
      <w:r>
        <w:rPr>
          <w:rFonts w:hint="eastAsia"/>
        </w:rPr>
        <w:t>，即物種的相對</w:t>
      </w:r>
      <w:r>
        <w:rPr>
          <w:rFonts w:hint="eastAsia"/>
          <w:iCs/>
        </w:rPr>
        <w:t>出現率</w:t>
      </w:r>
      <w:r>
        <w:rPr>
          <w:rFonts w:hint="eastAsia"/>
        </w:rPr>
        <w:t>總和。在隨機抽樣的假設下，物種出現區塊數為</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w:t>
      </w:r>
      <w:r>
        <w:rPr>
          <w:rFonts w:hint="eastAsia"/>
        </w:rPr>
        <w:t>，而對抽樣區塊中所觀測到的物種機率估計為</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sSub>
                  <m:sSubPr>
                    <m:ctrlPr>
                      <w:rPr>
                        <w:rFonts w:ascii="Cambria Math" w:hAnsi="Cambria Math"/>
                        <w:i/>
                      </w:rPr>
                    </m:ctrlPr>
                  </m:sSubPr>
                  <m:e>
                    <m:r>
                      <w:rPr>
                        <w:rFonts w:ascii="Cambria Math" w:hAnsi="Cambria Math"/>
                      </w:rPr>
                      <m:t>X</m:t>
                    </m:r>
                  </m:e>
                  <m:sub>
                    <m:r>
                      <w:rPr>
                        <w:rFonts w:ascii="Cambria Math" w:hAnsi="Cambria Math"/>
                      </w:rPr>
                      <m:t>i</m:t>
                    </m:r>
                  </m:sub>
                </m:sSub>
              </m:e>
            </m:nary>
          </m:den>
        </m:f>
      </m:oMath>
      <w:r>
        <w:rPr>
          <w:rFonts w:hint="eastAsia"/>
        </w:rPr>
        <w:t xml:space="preserve"> </w:t>
      </w:r>
      <w:r>
        <w:rPr>
          <w:rFonts w:hint="eastAsia"/>
        </w:rPr>
        <w:t>，則樣本覆蓋率可表示為：</w:t>
      </w:r>
    </w:p>
    <w:p w14:paraId="31643AAF" w14:textId="77777777" w:rsidR="00414292" w:rsidRPr="00D81CC6" w:rsidRDefault="00414292" w:rsidP="00414292">
      <w:pPr>
        <w:ind w:firstLine="425"/>
      </w:pPr>
    </w:p>
    <w:p w14:paraId="6D2C196C" w14:textId="77777777" w:rsidR="00414292" w:rsidRPr="00D81CC6" w:rsidRDefault="00414292" w:rsidP="00414292">
      <w:pPr>
        <w:ind w:firstLine="425"/>
        <w:rPr>
          <w:i/>
        </w:rPr>
      </w:pPr>
      <m:oMathPara>
        <m:oMath>
          <m:r>
            <w:rPr>
              <w:rFonts w:ascii="Cambria Math" w:hAnsi="Cambria Math" w:hint="eastAsia"/>
            </w:rPr>
            <m:t xml:space="preserve">C=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&gt;0</m:t>
                  </m:r>
                </m:e>
              </m:d>
            </m:e>
          </m:nary>
          <m:r>
            <w:rPr>
              <w:rFonts w:ascii="Cambria Math" w:hAnsi="Cambria Math"/>
            </w:rPr>
            <m:t>=1-</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nary>
        </m:oMath>
      </m:oMathPara>
    </w:p>
    <w:p w14:paraId="4FD839DF" w14:textId="77777777" w:rsidR="00414292" w:rsidRDefault="00414292" w:rsidP="00414292">
      <w:pPr>
        <w:ind w:firstLine="425"/>
        <w:rPr>
          <w:iCs/>
        </w:rPr>
      </w:pPr>
      <w:r>
        <w:rPr>
          <w:rFonts w:hint="eastAsia"/>
          <w:iCs/>
        </w:rPr>
        <w:t>由上述式子可以得知，物種的相對出現率總和，其值應界於</w:t>
      </w:r>
      <w:r>
        <w:rPr>
          <w:rFonts w:hint="eastAsia"/>
          <w:iCs/>
        </w:rPr>
        <w:t>0</w:t>
      </w:r>
      <w:r>
        <w:rPr>
          <w:rFonts w:hint="eastAsia"/>
          <w:iCs/>
        </w:rPr>
        <w:t>至</w:t>
      </w:r>
      <w:r>
        <w:rPr>
          <w:iCs/>
        </w:rPr>
        <w:t>1</w:t>
      </w:r>
      <w:r>
        <w:rPr>
          <w:rFonts w:hint="eastAsia"/>
          <w:iCs/>
        </w:rPr>
        <w:t>之間。並且，</w:t>
      </w:r>
      <m:oMath>
        <m:r>
          <w:rPr>
            <w:rFonts w:ascii="Cambria Math" w:hAnsi="Cambria Math"/>
          </w:rPr>
          <m:t>1</m:t>
        </m:r>
        <m:r>
          <w:rPr>
            <w:rFonts w:ascii="Cambria Math" w:eastAsia="MS Mincho" w:hAnsi="Cambria Math" w:cs="MS Mincho" w:hint="eastAsia"/>
          </w:rPr>
          <m:t>-</m:t>
        </m:r>
        <m:r>
          <w:rPr>
            <w:rFonts w:ascii="Cambria Math" w:hAnsi="Cambria Math" w:hint="eastAsia"/>
          </w:rPr>
          <m:t>C</m:t>
        </m:r>
      </m:oMath>
      <w:r>
        <w:rPr>
          <w:rFonts w:hint="eastAsia"/>
          <w:iCs/>
        </w:rPr>
        <w:t xml:space="preserve"> </w:t>
      </w:r>
      <w:r>
        <w:rPr>
          <w:rFonts w:hint="eastAsia"/>
          <w:iCs/>
        </w:rPr>
        <w:t>可被解釋為再多觀測一個新的區塊時，該區塊出現新物種的機率。由於該區塊出現的為新物種，固可使用樣本中僅出現一個區塊</w:t>
      </w:r>
      <w:r>
        <w:rPr>
          <w:rFonts w:hint="eastAsia"/>
          <w:iCs/>
        </w:rPr>
        <w:t xml:space="preserve"> (</w:t>
      </w:r>
      <m:oMath>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rPr>
              <m:t>i(j)</m:t>
            </m:r>
          </m:sub>
        </m:sSub>
      </m:oMath>
      <w:r>
        <w:rPr>
          <w:rFonts w:hint="eastAsia"/>
          <w:iCs/>
        </w:rPr>
        <w:t xml:space="preserve">) </w:t>
      </w:r>
      <w:r>
        <w:rPr>
          <w:rFonts w:hint="eastAsia"/>
          <w:iCs/>
        </w:rPr>
        <w:t>的資訊估計該指標，樣本涵蓋率的估計式為：</w:t>
      </w:r>
    </w:p>
    <w:p w14:paraId="353100BF" w14:textId="77777777" w:rsidR="00414292" w:rsidRDefault="00414292" w:rsidP="00414292">
      <w:pPr>
        <w:ind w:firstLine="425"/>
        <w:rPr>
          <w:iCs/>
        </w:rPr>
      </w:pPr>
    </w:p>
    <w:p w14:paraId="33F665F8" w14:textId="77777777" w:rsidR="00414292" w:rsidRPr="00B13642" w:rsidRDefault="00414292" w:rsidP="00414292">
      <w:pPr>
        <w:ind w:firstLine="425"/>
        <w:rPr>
          <w:iCs/>
        </w:rPr>
      </w:pPr>
      <m:oMathPara>
        <m:oMath>
          <m:acc>
            <m:accPr>
              <m:ctrlPr>
                <w:rPr>
                  <w:rFonts w:ascii="Cambria Math" w:hAnsi="Cambria Math"/>
                  <w:i/>
                  <w:iCs/>
                </w:rPr>
              </m:ctrlPr>
            </m:accPr>
            <m:e>
              <m:r>
                <w:rPr>
                  <w:rFonts w:ascii="Cambria Math" w:hAnsi="Cambria Math" w:hint="eastAsia"/>
                </w:rPr>
                <m:t>C</m:t>
              </m:r>
            </m:e>
          </m:acc>
          <m:r>
            <w:rPr>
              <w:rFonts w:ascii="Cambria Math" w:hAnsi="Cambria Math" w:hint="eastAsia"/>
            </w:rPr>
            <m:t>=</m:t>
          </m:r>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1(1)</m:t>
                  </m:r>
                </m:sub>
              </m:sSub>
            </m:num>
            <m:den>
              <m:nary>
                <m:naryPr>
                  <m:chr m:val="∑"/>
                  <m:ctrlPr>
                    <w:rPr>
                      <w:rFonts w:ascii="Cambria Math" w:hAnsi="Cambria Math"/>
                      <w:i/>
                      <w:iCs/>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sSub>
                    <m:sSubPr>
                      <m:ctrlPr>
                        <w:rPr>
                          <w:rFonts w:ascii="Cambria Math" w:hAnsi="Cambria Math"/>
                          <w:i/>
                          <w:iCs/>
                        </w:rPr>
                      </m:ctrlPr>
                    </m:sSubPr>
                    <m:e>
                      <m:r>
                        <w:rPr>
                          <w:rFonts w:ascii="Cambria Math" w:hAnsi="Cambria Math"/>
                        </w:rPr>
                        <m:t>iQ</m:t>
                      </m:r>
                    </m:e>
                    <m:sub>
                      <m:r>
                        <w:rPr>
                          <w:rFonts w:ascii="Cambria Math" w:hAnsi="Cambria Math"/>
                        </w:rPr>
                        <m:t>i(1)</m:t>
                      </m:r>
                    </m:sub>
                  </m:sSub>
                </m:e>
              </m:nary>
            </m:den>
          </m:f>
        </m:oMath>
      </m:oMathPara>
    </w:p>
    <w:p w14:paraId="0EB2B8FB" w14:textId="77777777" w:rsidR="00414292" w:rsidRDefault="00414292" w:rsidP="00414292"/>
    <w:p w14:paraId="796F3F82" w14:textId="77777777" w:rsidR="00414292" w:rsidRDefault="00414292" w:rsidP="00414292">
      <w:pPr>
        <w:pStyle w:val="3"/>
      </w:pPr>
      <w:r>
        <w:rPr>
          <w:rFonts w:hint="eastAsia"/>
        </w:rPr>
        <w:t>Jaccard</w:t>
      </w:r>
      <w:r>
        <w:rPr>
          <w:rFonts w:hint="eastAsia"/>
        </w:rPr>
        <w:t>指數</w:t>
      </w:r>
    </w:p>
    <w:p w14:paraId="3BE4659F" w14:textId="77777777" w:rsidR="00414292" w:rsidRDefault="00414292" w:rsidP="00414292">
      <w:pPr>
        <w:ind w:firstLine="425"/>
      </w:pPr>
      <w:bookmarkStart w:id="587" w:name="_Hlk165280634"/>
      <w:r>
        <w:rPr>
          <w:rFonts w:hint="eastAsia"/>
        </w:rPr>
        <w:t>在量化兩群落之間的相似性時，其中一項常見的指標為</w:t>
      </w:r>
      <w:r w:rsidRPr="006C225D">
        <w:rPr>
          <w:rFonts w:hint="eastAsia"/>
        </w:rPr>
        <w:t>Jaccard</w:t>
      </w:r>
      <w:r w:rsidRPr="006C225D">
        <w:rPr>
          <w:rFonts w:hint="eastAsia"/>
        </w:rPr>
        <w:t>指數</w:t>
      </w:r>
      <w:r>
        <w:rPr>
          <w:rFonts w:hint="eastAsia"/>
        </w:rPr>
        <w:t xml:space="preserve"> (</w:t>
      </w:r>
      <w:r w:rsidRPr="006C225D">
        <w:rPr>
          <w:rFonts w:hint="eastAsia"/>
        </w:rPr>
        <w:t>Jaccard</w:t>
      </w:r>
      <w:r>
        <w:rPr>
          <w:rFonts w:hint="eastAsia"/>
        </w:rPr>
        <w:t xml:space="preserve"> index)</w:t>
      </w:r>
      <w:r>
        <w:rPr>
          <w:rFonts w:hint="eastAsia"/>
        </w:rPr>
        <w:t>。該指標為</w:t>
      </w:r>
      <w:r>
        <w:rPr>
          <w:rFonts w:hint="eastAsia"/>
        </w:rPr>
        <w:t xml:space="preserve">Jaccard (1901) </w:t>
      </w:r>
      <w:r>
        <w:rPr>
          <w:rFonts w:hint="eastAsia"/>
        </w:rPr>
        <w:t>提出，利用共同物種數在兩群落中所佔的比例，定義群落之間的相似程度。</w:t>
      </w:r>
    </w:p>
    <w:p w14:paraId="441B674B" w14:textId="01DC4EA3" w:rsidR="00414292" w:rsidRPr="006C225D" w:rsidRDefault="00414292" w:rsidP="00414292">
      <w:pPr>
        <w:ind w:left="425"/>
      </w:pPr>
      <m:oMathPara>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index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-S12</m:t>
              </m:r>
            </m:den>
          </m:f>
        </m:oMath>
      </m:oMathPara>
    </w:p>
    <w:p w14:paraId="6A567C9D" w14:textId="77777777" w:rsidR="00414292" w:rsidRDefault="00414292" w:rsidP="00414292">
      <w:r w:rsidRPr="006C225D">
        <w:rPr>
          <w:rFonts w:hint="eastAsia"/>
        </w:rPr>
        <w:t>Jaccard</w:t>
      </w:r>
      <w:r w:rsidRPr="006C225D">
        <w:rPr>
          <w:rFonts w:hint="eastAsia"/>
        </w:rPr>
        <w:t>指數</w:t>
      </w:r>
      <w:r>
        <w:rPr>
          <w:rFonts w:hint="eastAsia"/>
        </w:rPr>
        <w:t>範圍由</w:t>
      </w:r>
      <w:r>
        <w:rPr>
          <w:rFonts w:hint="eastAsia"/>
        </w:rPr>
        <w:t>0</w:t>
      </w:r>
      <w:r>
        <w:rPr>
          <w:rFonts w:hint="eastAsia"/>
        </w:rPr>
        <w:t>至</w:t>
      </w:r>
      <w:r>
        <w:rPr>
          <w:rFonts w:hint="eastAsia"/>
        </w:rPr>
        <w:t>1</w:t>
      </w:r>
      <w:r>
        <w:rPr>
          <w:rFonts w:hint="eastAsia"/>
        </w:rPr>
        <w:t>，</w:t>
      </w:r>
      <w:r>
        <w:t>0</w:t>
      </w:r>
      <w:r>
        <w:rPr>
          <w:rFonts w:hint="eastAsia"/>
        </w:rPr>
        <w:t>表示兩群落物種組成完全相異；反之，</w:t>
      </w:r>
      <w:r>
        <w:t>1</w:t>
      </w:r>
      <w:r>
        <w:rPr>
          <w:rFonts w:hint="eastAsia"/>
        </w:rPr>
        <w:t>表示為</w:t>
      </w:r>
      <w:r>
        <w:t>0</w:t>
      </w:r>
      <w:r>
        <w:rPr>
          <w:rFonts w:hint="eastAsia"/>
        </w:rPr>
        <w:t>表示兩群落物種組成完全相同。並可將其轉換為</w:t>
      </w:r>
      <w:r w:rsidRPr="006C225D">
        <w:rPr>
          <w:rFonts w:hint="eastAsia"/>
        </w:rPr>
        <w:t>Jaccard</w:t>
      </w:r>
      <w:r>
        <w:rPr>
          <w:rFonts w:hint="eastAsia"/>
        </w:rPr>
        <w:t>距離</w:t>
      </w:r>
      <w:r>
        <w:rPr>
          <w:rFonts w:hint="eastAsia"/>
        </w:rPr>
        <w:t xml:space="preserve"> (</w:t>
      </w:r>
      <w:r w:rsidRPr="00EE15C3">
        <w:t xml:space="preserve">Jaccard </w:t>
      </w:r>
      <w:r>
        <w:rPr>
          <w:rFonts w:hint="eastAsia"/>
        </w:rPr>
        <w:t>d</w:t>
      </w:r>
      <w:r w:rsidRPr="00EE15C3">
        <w:t>istance</w:t>
      </w:r>
      <w:r>
        <w:rPr>
          <w:rFonts w:hint="eastAsia"/>
        </w:rPr>
        <w:t xml:space="preserve">) </w:t>
      </w:r>
      <w:r>
        <w:rPr>
          <w:rFonts w:hint="eastAsia"/>
        </w:rPr>
        <w:t>用來表示兩群落間的相異性。</w:t>
      </w:r>
    </w:p>
    <w:p w14:paraId="12F7811C" w14:textId="59C0DC40" w:rsidR="00414292" w:rsidRPr="006C225D" w:rsidRDefault="00414292" w:rsidP="00414292">
      <w:pPr>
        <w:ind w:left="425"/>
      </w:pPr>
      <m:oMathPara>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d</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r>
                <w:rPr>
                  <w:rFonts w:ascii="Cambria Math" w:hAnsi="Cambria Math"/>
                </w:rPr>
                <m:t>S</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-S12</m:t>
              </m:r>
            </m:den>
          </m:f>
        </m:oMath>
      </m:oMathPara>
    </w:p>
    <w:p w14:paraId="3C20BC21" w14:textId="77777777" w:rsidR="00414292" w:rsidRDefault="00414292" w:rsidP="00414292">
      <w:r w:rsidRPr="006C225D">
        <w:rPr>
          <w:rFonts w:hint="eastAsia"/>
        </w:rPr>
        <w:t>Jaccard</w:t>
      </w:r>
      <w:r>
        <w:rPr>
          <w:rFonts w:hint="eastAsia"/>
        </w:rPr>
        <w:t>距離為</w:t>
      </w:r>
      <w:r>
        <w:rPr>
          <w:rFonts w:hint="eastAsia"/>
        </w:rPr>
        <w:t>0</w:t>
      </w:r>
      <w:r>
        <w:rPr>
          <w:rFonts w:hint="eastAsia"/>
        </w:rPr>
        <w:t>至</w:t>
      </w:r>
      <w:r>
        <w:rPr>
          <w:rFonts w:hint="eastAsia"/>
        </w:rPr>
        <w:t>1</w:t>
      </w:r>
      <w:r>
        <w:rPr>
          <w:rFonts w:hint="eastAsia"/>
        </w:rPr>
        <w:t>，</w:t>
      </w:r>
      <w:r>
        <w:t>0</w:t>
      </w:r>
      <w:r>
        <w:rPr>
          <w:rFonts w:hint="eastAsia"/>
        </w:rPr>
        <w:t>表示兩群落物種組成完全相同；反之，</w:t>
      </w:r>
      <w:r>
        <w:t>1</w:t>
      </w:r>
      <w:r>
        <w:rPr>
          <w:rFonts w:hint="eastAsia"/>
        </w:rPr>
        <w:t>表示為</w:t>
      </w:r>
      <w:r>
        <w:t>0</w:t>
      </w:r>
      <w:r>
        <w:rPr>
          <w:rFonts w:hint="eastAsia"/>
        </w:rPr>
        <w:t>表示兩群落物種組成完全相異。</w:t>
      </w:r>
    </w:p>
    <w:bookmarkEnd w:id="587"/>
    <w:p w14:paraId="79E59BF6" w14:textId="77777777" w:rsidR="00F2171F" w:rsidRPr="00F2171F" w:rsidRDefault="00F2171F" w:rsidP="00F2171F"/>
    <w:p w14:paraId="4F6C34A8" w14:textId="052CF01F" w:rsidR="00EA4495" w:rsidRDefault="00EA4495">
      <w:pPr>
        <w:widowControl/>
        <w:spacing w:line="240" w:lineRule="auto"/>
      </w:pPr>
      <w:r>
        <w:br w:type="page"/>
      </w:r>
    </w:p>
    <w:p w14:paraId="6C25355F" w14:textId="77777777" w:rsidR="00CC05FC" w:rsidRDefault="00CC05FC" w:rsidP="00CC05FC">
      <w:pPr>
        <w:pStyle w:val="1"/>
      </w:pPr>
      <w:bookmarkStart w:id="588" w:name="_Toc165295595"/>
      <w:bookmarkEnd w:id="29"/>
      <w:bookmarkEnd w:id="30"/>
      <w:bookmarkEnd w:id="31"/>
      <w:r>
        <w:rPr>
          <w:rFonts w:hint="eastAsia"/>
        </w:rPr>
        <w:lastRenderedPageBreak/>
        <w:t>使用動差法估計共同物種數</w:t>
      </w:r>
      <w:bookmarkEnd w:id="588"/>
    </w:p>
    <w:p w14:paraId="2F14F997" w14:textId="77777777" w:rsidR="00817E88" w:rsidRPr="00CC05FC" w:rsidRDefault="00817E88" w:rsidP="00490054">
      <w:pPr>
        <w:pStyle w:val="2"/>
        <w:numPr>
          <w:ilvl w:val="0"/>
          <w:numId w:val="0"/>
        </w:numPr>
        <w:jc w:val="both"/>
      </w:pPr>
    </w:p>
    <w:sectPr w:rsidR="00817E88" w:rsidRPr="00CC05FC" w:rsidSect="00B83C93">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302B7" w14:textId="77777777" w:rsidR="00B83C93" w:rsidRDefault="00B83C93" w:rsidP="00F5711D">
      <w:pPr>
        <w:spacing w:line="240" w:lineRule="auto"/>
      </w:pPr>
      <w:r>
        <w:separator/>
      </w:r>
    </w:p>
  </w:endnote>
  <w:endnote w:type="continuationSeparator" w:id="0">
    <w:p w14:paraId="17FCB7EA" w14:textId="77777777" w:rsidR="00B83C93" w:rsidRDefault="00B83C93" w:rsidP="00F57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9037895"/>
      <w:docPartObj>
        <w:docPartGallery w:val="Page Numbers (Bottom of Page)"/>
        <w:docPartUnique/>
      </w:docPartObj>
    </w:sdtPr>
    <w:sdtContent>
      <w:p w14:paraId="247AC7FF" w14:textId="4DFC46F0" w:rsidR="00C51F52" w:rsidRDefault="00C51F52">
        <w:pPr>
          <w:pStyle w:val="af4"/>
          <w:jc w:val="center"/>
        </w:pPr>
        <w:r>
          <w:fldChar w:fldCharType="begin"/>
        </w:r>
        <w:r>
          <w:instrText>PAGE   \* MERGEFORMAT</w:instrText>
        </w:r>
        <w:r>
          <w:fldChar w:fldCharType="separate"/>
        </w:r>
        <w:r>
          <w:rPr>
            <w:lang w:val="zh-TW"/>
          </w:rPr>
          <w:t>2</w:t>
        </w:r>
        <w:r>
          <w:fldChar w:fldCharType="end"/>
        </w:r>
      </w:p>
    </w:sdtContent>
  </w:sdt>
  <w:p w14:paraId="71CCEE24" w14:textId="77777777" w:rsidR="00C51F52" w:rsidRDefault="00C51F52">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0730E" w14:textId="77777777" w:rsidR="00B83C93" w:rsidRDefault="00B83C93" w:rsidP="00F5711D">
      <w:pPr>
        <w:spacing w:line="240" w:lineRule="auto"/>
      </w:pPr>
      <w:r>
        <w:separator/>
      </w:r>
    </w:p>
  </w:footnote>
  <w:footnote w:type="continuationSeparator" w:id="0">
    <w:p w14:paraId="52A6FB99" w14:textId="77777777" w:rsidR="00B83C93" w:rsidRDefault="00B83C93" w:rsidP="00F571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D10"/>
    <w:multiLevelType w:val="hybridMultilevel"/>
    <w:tmpl w:val="FE9687B6"/>
    <w:lvl w:ilvl="0" w:tplc="CEEA6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F493C"/>
    <w:multiLevelType w:val="multilevel"/>
    <w:tmpl w:val="C868BAA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15:restartNumberingAfterBreak="0">
    <w:nsid w:val="02A10AE5"/>
    <w:multiLevelType w:val="hybridMultilevel"/>
    <w:tmpl w:val="B0E61374"/>
    <w:lvl w:ilvl="0" w:tplc="3E4EB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D121EB7"/>
    <w:multiLevelType w:val="multilevel"/>
    <w:tmpl w:val="F2400B4A"/>
    <w:lvl w:ilvl="0">
      <w:start w:val="5"/>
      <w:numFmt w:val="decimal"/>
      <w:lvlText w:val="%1"/>
      <w:lvlJc w:val="left"/>
      <w:pPr>
        <w:ind w:left="360" w:hanging="360"/>
      </w:pPr>
      <w:rPr>
        <w:rFonts w:ascii="Times New Roman" w:eastAsia="標楷體" w:hAnsi="Times New Roman" w:cs="Times New Roman" w:hint="default"/>
        <w:color w:val="467886" w:themeColor="hyperlink"/>
        <w:u w:val="single"/>
      </w:rPr>
    </w:lvl>
    <w:lvl w:ilvl="1">
      <w:start w:val="1"/>
      <w:numFmt w:val="decimal"/>
      <w:lvlText w:val="%1.%2"/>
      <w:lvlJc w:val="left"/>
      <w:pPr>
        <w:ind w:left="941" w:hanging="720"/>
      </w:pPr>
      <w:rPr>
        <w:rFonts w:ascii="Times New Roman" w:eastAsia="標楷體" w:hAnsi="Times New Roman" w:cs="Times New Roman" w:hint="default"/>
        <w:color w:val="467886" w:themeColor="hyperlink"/>
        <w:u w:val="single"/>
      </w:rPr>
    </w:lvl>
    <w:lvl w:ilvl="2">
      <w:start w:val="1"/>
      <w:numFmt w:val="decimal"/>
      <w:lvlText w:val="%1.%2.%3"/>
      <w:lvlJc w:val="left"/>
      <w:pPr>
        <w:ind w:left="1162" w:hanging="720"/>
      </w:pPr>
      <w:rPr>
        <w:rFonts w:ascii="Times New Roman" w:eastAsia="標楷體" w:hAnsi="Times New Roman" w:cs="Times New Roman" w:hint="default"/>
        <w:color w:val="467886" w:themeColor="hyperlink"/>
        <w:u w:val="single"/>
      </w:rPr>
    </w:lvl>
    <w:lvl w:ilvl="3">
      <w:start w:val="1"/>
      <w:numFmt w:val="decimal"/>
      <w:lvlText w:val="%1.%2.%3.%4"/>
      <w:lvlJc w:val="left"/>
      <w:pPr>
        <w:ind w:left="1743" w:hanging="1080"/>
      </w:pPr>
      <w:rPr>
        <w:rFonts w:ascii="Times New Roman" w:eastAsia="標楷體" w:hAnsi="Times New Roman" w:cs="Times New Roman" w:hint="default"/>
        <w:color w:val="467886" w:themeColor="hyperlink"/>
        <w:u w:val="single"/>
      </w:rPr>
    </w:lvl>
    <w:lvl w:ilvl="4">
      <w:start w:val="1"/>
      <w:numFmt w:val="decimal"/>
      <w:lvlText w:val="%1.%2.%3.%4.%5"/>
      <w:lvlJc w:val="left"/>
      <w:pPr>
        <w:ind w:left="2324" w:hanging="1440"/>
      </w:pPr>
      <w:rPr>
        <w:rFonts w:ascii="Times New Roman" w:eastAsia="標楷體" w:hAnsi="Times New Roman" w:cs="Times New Roman" w:hint="default"/>
        <w:color w:val="467886" w:themeColor="hyperlink"/>
        <w:u w:val="single"/>
      </w:rPr>
    </w:lvl>
    <w:lvl w:ilvl="5">
      <w:start w:val="1"/>
      <w:numFmt w:val="decimal"/>
      <w:lvlText w:val="%1.%2.%3.%4.%5.%6"/>
      <w:lvlJc w:val="left"/>
      <w:pPr>
        <w:ind w:left="2545" w:hanging="1440"/>
      </w:pPr>
      <w:rPr>
        <w:rFonts w:ascii="Times New Roman" w:eastAsia="標楷體" w:hAnsi="Times New Roman" w:cs="Times New Roman" w:hint="default"/>
        <w:color w:val="467886" w:themeColor="hyperlink"/>
        <w:u w:val="single"/>
      </w:rPr>
    </w:lvl>
    <w:lvl w:ilvl="6">
      <w:start w:val="1"/>
      <w:numFmt w:val="decimal"/>
      <w:lvlText w:val="%1.%2.%3.%4.%5.%6.%7"/>
      <w:lvlJc w:val="left"/>
      <w:pPr>
        <w:ind w:left="3126" w:hanging="1800"/>
      </w:pPr>
      <w:rPr>
        <w:rFonts w:ascii="Times New Roman" w:eastAsia="標楷體" w:hAnsi="Times New Roman" w:cs="Times New Roman" w:hint="default"/>
        <w:color w:val="467886" w:themeColor="hyperlink"/>
        <w:u w:val="single"/>
      </w:rPr>
    </w:lvl>
    <w:lvl w:ilvl="7">
      <w:start w:val="1"/>
      <w:numFmt w:val="decimal"/>
      <w:lvlText w:val="%1.%2.%3.%4.%5.%6.%7.%8"/>
      <w:lvlJc w:val="left"/>
      <w:pPr>
        <w:ind w:left="3707" w:hanging="2160"/>
      </w:pPr>
      <w:rPr>
        <w:rFonts w:ascii="Times New Roman" w:eastAsia="標楷體" w:hAnsi="Times New Roman" w:cs="Times New Roman" w:hint="default"/>
        <w:color w:val="467886" w:themeColor="hyperlink"/>
        <w:u w:val="single"/>
      </w:rPr>
    </w:lvl>
    <w:lvl w:ilvl="8">
      <w:start w:val="1"/>
      <w:numFmt w:val="decimal"/>
      <w:lvlText w:val="%1.%2.%3.%4.%5.%6.%7.%8.%9"/>
      <w:lvlJc w:val="left"/>
      <w:pPr>
        <w:ind w:left="3928" w:hanging="2160"/>
      </w:pPr>
      <w:rPr>
        <w:rFonts w:ascii="Times New Roman" w:eastAsia="標楷體" w:hAnsi="Times New Roman" w:cs="Times New Roman" w:hint="default"/>
        <w:color w:val="467886" w:themeColor="hyperlink"/>
        <w:u w:val="single"/>
      </w:rPr>
    </w:lvl>
  </w:abstractNum>
  <w:abstractNum w:abstractNumId="5" w15:restartNumberingAfterBreak="0">
    <w:nsid w:val="13A90167"/>
    <w:multiLevelType w:val="hybridMultilevel"/>
    <w:tmpl w:val="D9FAD7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BE146B2"/>
    <w:multiLevelType w:val="multilevel"/>
    <w:tmpl w:val="D382C45E"/>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8" w15:restartNumberingAfterBreak="0">
    <w:nsid w:val="1C6B5EAC"/>
    <w:multiLevelType w:val="hybridMultilevel"/>
    <w:tmpl w:val="69C8BCE6"/>
    <w:lvl w:ilvl="0" w:tplc="367C9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C30B0A"/>
    <w:multiLevelType w:val="hybridMultilevel"/>
    <w:tmpl w:val="56009D4E"/>
    <w:lvl w:ilvl="0" w:tplc="AD981E6C">
      <w:start w:val="1"/>
      <w:numFmt w:val="upperRoman"/>
      <w:lvlText w:val="%1."/>
      <w:lvlJc w:val="left"/>
      <w:pPr>
        <w:ind w:left="12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EBE0C89"/>
    <w:multiLevelType w:val="multilevel"/>
    <w:tmpl w:val="E9A4FA4E"/>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1" w15:restartNumberingAfterBreak="0">
    <w:nsid w:val="201B5C5A"/>
    <w:multiLevelType w:val="multilevel"/>
    <w:tmpl w:val="6E44B882"/>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2" w15:restartNumberingAfterBreak="0">
    <w:nsid w:val="240105F4"/>
    <w:multiLevelType w:val="hybridMultilevel"/>
    <w:tmpl w:val="1D5E28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8975329"/>
    <w:multiLevelType w:val="multilevel"/>
    <w:tmpl w:val="A0C4042A"/>
    <w:lvl w:ilvl="0">
      <w:start w:val="1"/>
      <w:numFmt w:val="decimal"/>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4"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F7B3F05"/>
    <w:multiLevelType w:val="hybridMultilevel"/>
    <w:tmpl w:val="BC663E42"/>
    <w:lvl w:ilvl="0" w:tplc="5492FCC6">
      <w:numFmt w:val="bullet"/>
      <w:lvlText w:val=""/>
      <w:lvlJc w:val="left"/>
      <w:pPr>
        <w:ind w:left="480" w:hanging="480"/>
      </w:pPr>
      <w:rPr>
        <w:rFonts w:ascii="Wingdings" w:eastAsia="標楷體" w:hAnsi="Wingdings" w:cstheme="minorBidi"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7"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7E47411"/>
    <w:multiLevelType w:val="multilevel"/>
    <w:tmpl w:val="E200DDB0"/>
    <w:lvl w:ilvl="0">
      <w:start w:val="1"/>
      <w:numFmt w:val="decimal"/>
      <w:lvlText w:val="%1"/>
      <w:lvlJc w:val="left"/>
      <w:pPr>
        <w:ind w:left="480" w:hanging="480"/>
      </w:pPr>
      <w:rPr>
        <w:rFonts w:ascii="Times New Roman" w:eastAsia="標楷體" w:hAnsi="Times New Roman" w:cs="Times New Roman" w:hint="default"/>
        <w:color w:val="467886" w:themeColor="hyperlink"/>
        <w:u w:val="single"/>
      </w:rPr>
    </w:lvl>
    <w:lvl w:ilvl="1">
      <w:start w:val="1"/>
      <w:numFmt w:val="decimal"/>
      <w:lvlText w:val="%1.%2"/>
      <w:lvlJc w:val="left"/>
      <w:pPr>
        <w:ind w:left="720" w:hanging="720"/>
      </w:pPr>
      <w:rPr>
        <w:rFonts w:ascii="Times New Roman" w:eastAsia="標楷體" w:hAnsi="Times New Roman" w:cs="Times New Roman" w:hint="default"/>
        <w:color w:val="467886" w:themeColor="hyperlink"/>
        <w:u w:val="single"/>
      </w:rPr>
    </w:lvl>
    <w:lvl w:ilvl="2">
      <w:start w:val="2"/>
      <w:numFmt w:val="decimal"/>
      <w:lvlText w:val="%1.%2.%3"/>
      <w:lvlJc w:val="left"/>
      <w:pPr>
        <w:ind w:left="720" w:hanging="720"/>
      </w:pPr>
      <w:rPr>
        <w:rFonts w:ascii="Times New Roman" w:eastAsia="標楷體" w:hAnsi="Times New Roman" w:cs="Times New Roman" w:hint="default"/>
        <w:color w:val="467886" w:themeColor="hyperlink"/>
        <w:u w:val="single"/>
      </w:rPr>
    </w:lvl>
    <w:lvl w:ilvl="3">
      <w:start w:val="1"/>
      <w:numFmt w:val="decimal"/>
      <w:lvlText w:val="%1.%2.%3.%4"/>
      <w:lvlJc w:val="left"/>
      <w:pPr>
        <w:ind w:left="1080" w:hanging="1080"/>
      </w:pPr>
      <w:rPr>
        <w:rFonts w:ascii="Times New Roman" w:eastAsia="標楷體" w:hAnsi="Times New Roman" w:cs="Times New Roman" w:hint="default"/>
        <w:color w:val="467886" w:themeColor="hyperlink"/>
        <w:u w:val="single"/>
      </w:rPr>
    </w:lvl>
    <w:lvl w:ilvl="4">
      <w:start w:val="1"/>
      <w:numFmt w:val="decimal"/>
      <w:lvlText w:val="%1.%2.%3.%4.%5"/>
      <w:lvlJc w:val="left"/>
      <w:pPr>
        <w:ind w:left="1440" w:hanging="1440"/>
      </w:pPr>
      <w:rPr>
        <w:rFonts w:ascii="Times New Roman" w:eastAsia="標楷體" w:hAnsi="Times New Roman" w:cs="Times New Roman" w:hint="default"/>
        <w:color w:val="467886" w:themeColor="hyperlink"/>
        <w:u w:val="single"/>
      </w:rPr>
    </w:lvl>
    <w:lvl w:ilvl="5">
      <w:start w:val="1"/>
      <w:numFmt w:val="decimal"/>
      <w:lvlText w:val="%1.%2.%3.%4.%5.%6"/>
      <w:lvlJc w:val="left"/>
      <w:pPr>
        <w:ind w:left="1440" w:hanging="1440"/>
      </w:pPr>
      <w:rPr>
        <w:rFonts w:ascii="Times New Roman" w:eastAsia="標楷體" w:hAnsi="Times New Roman" w:cs="Times New Roman" w:hint="default"/>
        <w:color w:val="467886" w:themeColor="hyperlink"/>
        <w:u w:val="single"/>
      </w:rPr>
    </w:lvl>
    <w:lvl w:ilvl="6">
      <w:start w:val="1"/>
      <w:numFmt w:val="decimal"/>
      <w:lvlText w:val="%1.%2.%3.%4.%5.%6.%7"/>
      <w:lvlJc w:val="left"/>
      <w:pPr>
        <w:ind w:left="1800" w:hanging="1800"/>
      </w:pPr>
      <w:rPr>
        <w:rFonts w:ascii="Times New Roman" w:eastAsia="標楷體" w:hAnsi="Times New Roman" w:cs="Times New Roman" w:hint="default"/>
        <w:color w:val="467886" w:themeColor="hyperlink"/>
        <w:u w:val="single"/>
      </w:rPr>
    </w:lvl>
    <w:lvl w:ilvl="7">
      <w:start w:val="1"/>
      <w:numFmt w:val="decimal"/>
      <w:lvlText w:val="%1.%2.%3.%4.%5.%6.%7.%8"/>
      <w:lvlJc w:val="left"/>
      <w:pPr>
        <w:ind w:left="2160" w:hanging="2160"/>
      </w:pPr>
      <w:rPr>
        <w:rFonts w:ascii="Times New Roman" w:eastAsia="標楷體" w:hAnsi="Times New Roman" w:cs="Times New Roman" w:hint="default"/>
        <w:color w:val="467886" w:themeColor="hyperlink"/>
        <w:u w:val="single"/>
      </w:rPr>
    </w:lvl>
    <w:lvl w:ilvl="8">
      <w:start w:val="1"/>
      <w:numFmt w:val="decimal"/>
      <w:lvlText w:val="%1.%2.%3.%4.%5.%6.%7.%8.%9"/>
      <w:lvlJc w:val="left"/>
      <w:pPr>
        <w:ind w:left="2160" w:hanging="2160"/>
      </w:pPr>
      <w:rPr>
        <w:rFonts w:ascii="Times New Roman" w:eastAsia="標楷體" w:hAnsi="Times New Roman" w:cs="Times New Roman" w:hint="default"/>
        <w:color w:val="467886" w:themeColor="hyperlink"/>
        <w:u w:val="single"/>
      </w:rPr>
    </w:lvl>
  </w:abstractNum>
  <w:abstractNum w:abstractNumId="19"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3C3F7F98"/>
    <w:multiLevelType w:val="multilevel"/>
    <w:tmpl w:val="5CDE45E8"/>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1" w15:restartNumberingAfterBreak="0">
    <w:nsid w:val="3F310B34"/>
    <w:multiLevelType w:val="multilevel"/>
    <w:tmpl w:val="4D52C066"/>
    <w:lvl w:ilvl="0">
      <w:start w:val="1"/>
      <w:numFmt w:val="decimal"/>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2" w15:restartNumberingAfterBreak="0">
    <w:nsid w:val="48C20B58"/>
    <w:multiLevelType w:val="hybridMultilevel"/>
    <w:tmpl w:val="905EFF88"/>
    <w:lvl w:ilvl="0" w:tplc="73BC62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99F2015"/>
    <w:multiLevelType w:val="multilevel"/>
    <w:tmpl w:val="64FECE42"/>
    <w:lvl w:ilvl="0">
      <w:start w:val="1"/>
      <w:numFmt w:val="decimalFullWidth"/>
      <w:suff w:val="nothing"/>
      <w:lvlText w:val="第%1章"/>
      <w:lvlJc w:val="left"/>
      <w:pPr>
        <w:ind w:left="425" w:hanging="425"/>
      </w:pPr>
      <w:rPr>
        <w:rFonts w:hint="default"/>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4" w15:restartNumberingAfterBreak="0">
    <w:nsid w:val="49C55732"/>
    <w:multiLevelType w:val="hybridMultilevel"/>
    <w:tmpl w:val="BD62F612"/>
    <w:lvl w:ilvl="0" w:tplc="CA12BC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E183BD1"/>
    <w:multiLevelType w:val="hybridMultilevel"/>
    <w:tmpl w:val="37AADC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7" w15:restartNumberingAfterBreak="0">
    <w:nsid w:val="547A21A9"/>
    <w:multiLevelType w:val="hybridMultilevel"/>
    <w:tmpl w:val="1AAEFEAC"/>
    <w:lvl w:ilvl="0" w:tplc="BE2E75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59F8363D"/>
    <w:multiLevelType w:val="hybridMultilevel"/>
    <w:tmpl w:val="336AEA22"/>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5BDF3EBC"/>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1" w15:restartNumberingAfterBreak="0">
    <w:nsid w:val="5C044182"/>
    <w:multiLevelType w:val="multilevel"/>
    <w:tmpl w:val="A3465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5D566BBC"/>
    <w:multiLevelType w:val="multilevel"/>
    <w:tmpl w:val="C6A8CA58"/>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3"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EE9624D"/>
    <w:multiLevelType w:val="multilevel"/>
    <w:tmpl w:val="DDA8228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5" w15:restartNumberingAfterBreak="0">
    <w:nsid w:val="61651A6E"/>
    <w:multiLevelType w:val="multilevel"/>
    <w:tmpl w:val="2850E6D8"/>
    <w:lvl w:ilvl="0">
      <w:start w:val="1"/>
      <w:numFmt w:val="decimal"/>
      <w:pStyle w:val="1"/>
      <w:suff w:val="nothing"/>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6"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7"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6D31477D"/>
    <w:multiLevelType w:val="multilevel"/>
    <w:tmpl w:val="99D6424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9" w15:restartNumberingAfterBreak="0">
    <w:nsid w:val="704D0B9F"/>
    <w:multiLevelType w:val="hybridMultilevel"/>
    <w:tmpl w:val="06A4170C"/>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0" w15:restartNumberingAfterBreak="0">
    <w:nsid w:val="7215662D"/>
    <w:multiLevelType w:val="hybridMultilevel"/>
    <w:tmpl w:val="77103332"/>
    <w:lvl w:ilvl="0" w:tplc="FC307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5F21029"/>
    <w:multiLevelType w:val="multilevel"/>
    <w:tmpl w:val="A9D27BD2"/>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42"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27062116">
    <w:abstractNumId w:val="23"/>
  </w:num>
  <w:num w:numId="2" w16cid:durableId="42843006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2752268">
    <w:abstractNumId w:val="34"/>
  </w:num>
  <w:num w:numId="4" w16cid:durableId="2052724964">
    <w:abstractNumId w:val="29"/>
  </w:num>
  <w:num w:numId="5" w16cid:durableId="1045912991">
    <w:abstractNumId w:val="41"/>
  </w:num>
  <w:num w:numId="6" w16cid:durableId="653946808">
    <w:abstractNumId w:val="41"/>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926618">
    <w:abstractNumId w:val="28"/>
  </w:num>
  <w:num w:numId="8" w16cid:durableId="858734236">
    <w:abstractNumId w:val="12"/>
  </w:num>
  <w:num w:numId="9" w16cid:durableId="728771164">
    <w:abstractNumId w:val="26"/>
  </w:num>
  <w:num w:numId="10" w16cid:durableId="1376391601">
    <w:abstractNumId w:val="9"/>
  </w:num>
  <w:num w:numId="11" w16cid:durableId="1967195351">
    <w:abstractNumId w:val="0"/>
  </w:num>
  <w:num w:numId="12" w16cid:durableId="1696031137">
    <w:abstractNumId w:val="22"/>
  </w:num>
  <w:num w:numId="13" w16cid:durableId="10690128">
    <w:abstractNumId w:val="2"/>
  </w:num>
  <w:num w:numId="14" w16cid:durableId="1976181587">
    <w:abstractNumId w:val="27"/>
  </w:num>
  <w:num w:numId="15" w16cid:durableId="489054254">
    <w:abstractNumId w:val="40"/>
  </w:num>
  <w:num w:numId="16" w16cid:durableId="1545865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67005193">
    <w:abstractNumId w:val="5"/>
  </w:num>
  <w:num w:numId="18" w16cid:durableId="1923945835">
    <w:abstractNumId w:val="16"/>
  </w:num>
  <w:num w:numId="19" w16cid:durableId="1009983121">
    <w:abstractNumId w:val="43"/>
  </w:num>
  <w:num w:numId="20" w16cid:durableId="1957565803">
    <w:abstractNumId w:val="24"/>
  </w:num>
  <w:num w:numId="21" w16cid:durableId="1787457615">
    <w:abstractNumId w:val="36"/>
  </w:num>
  <w:num w:numId="22" w16cid:durableId="1475633803">
    <w:abstractNumId w:val="17"/>
  </w:num>
  <w:num w:numId="23" w16cid:durableId="412505879">
    <w:abstractNumId w:val="37"/>
  </w:num>
  <w:num w:numId="24" w16cid:durableId="1130900069">
    <w:abstractNumId w:val="6"/>
  </w:num>
  <w:num w:numId="25" w16cid:durableId="787814905">
    <w:abstractNumId w:val="15"/>
  </w:num>
  <w:num w:numId="26" w16cid:durableId="1657303268">
    <w:abstractNumId w:val="14"/>
  </w:num>
  <w:num w:numId="27" w16cid:durableId="20045071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1586048">
    <w:abstractNumId w:val="13"/>
  </w:num>
  <w:num w:numId="29" w16cid:durableId="361631934">
    <w:abstractNumId w:val="13"/>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92180084">
    <w:abstractNumId w:val="3"/>
  </w:num>
  <w:num w:numId="31" w16cid:durableId="539321256">
    <w:abstractNumId w:val="42"/>
  </w:num>
  <w:num w:numId="32" w16cid:durableId="1522166700">
    <w:abstractNumId w:val="39"/>
  </w:num>
  <w:num w:numId="33" w16cid:durableId="1543595453">
    <w:abstractNumId w:val="1"/>
  </w:num>
  <w:num w:numId="34" w16cid:durableId="582379641">
    <w:abstractNumId w:val="20"/>
  </w:num>
  <w:num w:numId="35" w16cid:durableId="493379006">
    <w:abstractNumId w:val="7"/>
  </w:num>
  <w:num w:numId="36" w16cid:durableId="1972250536">
    <w:abstractNumId w:val="8"/>
  </w:num>
  <w:num w:numId="37" w16cid:durableId="1545676580">
    <w:abstractNumId w:val="19"/>
  </w:num>
  <w:num w:numId="38" w16cid:durableId="977957037">
    <w:abstractNumId w:val="32"/>
  </w:num>
  <w:num w:numId="39" w16cid:durableId="801583362">
    <w:abstractNumId w:val="33"/>
  </w:num>
  <w:num w:numId="40" w16cid:durableId="306592287">
    <w:abstractNumId w:val="38"/>
  </w:num>
  <w:num w:numId="41" w16cid:durableId="163027755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61986808">
    <w:abstractNumId w:val="30"/>
  </w:num>
  <w:num w:numId="43" w16cid:durableId="723139350">
    <w:abstractNumId w:val="18"/>
  </w:num>
  <w:num w:numId="44" w16cid:durableId="1703938000">
    <w:abstractNumId w:val="35"/>
  </w:num>
  <w:num w:numId="45" w16cid:durableId="859775787">
    <w:abstractNumId w:val="4"/>
  </w:num>
  <w:num w:numId="46" w16cid:durableId="206525459">
    <w:abstractNumId w:val="10"/>
  </w:num>
  <w:num w:numId="47" w16cid:durableId="367533676">
    <w:abstractNumId w:val="25"/>
  </w:num>
  <w:num w:numId="48" w16cid:durableId="423693717">
    <w:abstractNumId w:val="21"/>
  </w:num>
  <w:num w:numId="49" w16cid:durableId="581767827">
    <w:abstractNumId w:val="11"/>
  </w:num>
  <w:num w:numId="50" w16cid:durableId="216167369">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昱嫻 郭">
    <w15:presenceInfo w15:providerId="Windows Live" w15:userId="18b9065cda2bb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6D"/>
    <w:rsid w:val="00006C9B"/>
    <w:rsid w:val="00012EC0"/>
    <w:rsid w:val="00026EA1"/>
    <w:rsid w:val="00040BFF"/>
    <w:rsid w:val="00042B18"/>
    <w:rsid w:val="000478E3"/>
    <w:rsid w:val="00060026"/>
    <w:rsid w:val="000622ED"/>
    <w:rsid w:val="00077F6C"/>
    <w:rsid w:val="00081464"/>
    <w:rsid w:val="00087255"/>
    <w:rsid w:val="00087503"/>
    <w:rsid w:val="000A0762"/>
    <w:rsid w:val="000D12AD"/>
    <w:rsid w:val="000E2F24"/>
    <w:rsid w:val="000E4E15"/>
    <w:rsid w:val="001025CB"/>
    <w:rsid w:val="00103657"/>
    <w:rsid w:val="00105731"/>
    <w:rsid w:val="00116AE1"/>
    <w:rsid w:val="00121359"/>
    <w:rsid w:val="00143B45"/>
    <w:rsid w:val="00145F4D"/>
    <w:rsid w:val="00150749"/>
    <w:rsid w:val="00153C0B"/>
    <w:rsid w:val="00156F98"/>
    <w:rsid w:val="00172EE0"/>
    <w:rsid w:val="00175B1B"/>
    <w:rsid w:val="0018098A"/>
    <w:rsid w:val="00184CD3"/>
    <w:rsid w:val="00185FF6"/>
    <w:rsid w:val="00194FA6"/>
    <w:rsid w:val="001A22BB"/>
    <w:rsid w:val="001A3D51"/>
    <w:rsid w:val="001B1861"/>
    <w:rsid w:val="001E1110"/>
    <w:rsid w:val="001E4A8D"/>
    <w:rsid w:val="001F2206"/>
    <w:rsid w:val="00205465"/>
    <w:rsid w:val="00211F29"/>
    <w:rsid w:val="002144E3"/>
    <w:rsid w:val="00214A92"/>
    <w:rsid w:val="002174D4"/>
    <w:rsid w:val="00235ECC"/>
    <w:rsid w:val="00236EB4"/>
    <w:rsid w:val="002844B8"/>
    <w:rsid w:val="00287953"/>
    <w:rsid w:val="002D358B"/>
    <w:rsid w:val="002E0F2F"/>
    <w:rsid w:val="002E27E1"/>
    <w:rsid w:val="002F40E8"/>
    <w:rsid w:val="003151C2"/>
    <w:rsid w:val="003241C8"/>
    <w:rsid w:val="00331994"/>
    <w:rsid w:val="003365FE"/>
    <w:rsid w:val="003371B2"/>
    <w:rsid w:val="00337970"/>
    <w:rsid w:val="00347D44"/>
    <w:rsid w:val="00350C65"/>
    <w:rsid w:val="00354110"/>
    <w:rsid w:val="00362810"/>
    <w:rsid w:val="00373A28"/>
    <w:rsid w:val="003761E4"/>
    <w:rsid w:val="003A387B"/>
    <w:rsid w:val="003A55BF"/>
    <w:rsid w:val="003D2F9B"/>
    <w:rsid w:val="003F3C66"/>
    <w:rsid w:val="00406A68"/>
    <w:rsid w:val="00414292"/>
    <w:rsid w:val="0042112A"/>
    <w:rsid w:val="00426BE1"/>
    <w:rsid w:val="004470B2"/>
    <w:rsid w:val="004653CB"/>
    <w:rsid w:val="00490054"/>
    <w:rsid w:val="0049310B"/>
    <w:rsid w:val="00494755"/>
    <w:rsid w:val="00497619"/>
    <w:rsid w:val="004A0AA5"/>
    <w:rsid w:val="004A4109"/>
    <w:rsid w:val="004A4375"/>
    <w:rsid w:val="004B4FEC"/>
    <w:rsid w:val="004D3E82"/>
    <w:rsid w:val="004D5AE8"/>
    <w:rsid w:val="004E2752"/>
    <w:rsid w:val="004E3298"/>
    <w:rsid w:val="004E6A01"/>
    <w:rsid w:val="004E6F90"/>
    <w:rsid w:val="004F03B1"/>
    <w:rsid w:val="004F196F"/>
    <w:rsid w:val="004F1E75"/>
    <w:rsid w:val="004F2E60"/>
    <w:rsid w:val="004F359F"/>
    <w:rsid w:val="00541EEE"/>
    <w:rsid w:val="00554469"/>
    <w:rsid w:val="00561B05"/>
    <w:rsid w:val="00565AE9"/>
    <w:rsid w:val="00572193"/>
    <w:rsid w:val="005816DA"/>
    <w:rsid w:val="00593489"/>
    <w:rsid w:val="005A1565"/>
    <w:rsid w:val="005B0F6C"/>
    <w:rsid w:val="005B317F"/>
    <w:rsid w:val="005C5B4D"/>
    <w:rsid w:val="005E0DF4"/>
    <w:rsid w:val="005F7119"/>
    <w:rsid w:val="00640AB4"/>
    <w:rsid w:val="00642A73"/>
    <w:rsid w:val="00666098"/>
    <w:rsid w:val="0067165D"/>
    <w:rsid w:val="00673B69"/>
    <w:rsid w:val="0067684C"/>
    <w:rsid w:val="00682F22"/>
    <w:rsid w:val="00683B81"/>
    <w:rsid w:val="00687421"/>
    <w:rsid w:val="006909BC"/>
    <w:rsid w:val="006B0F64"/>
    <w:rsid w:val="006C29AC"/>
    <w:rsid w:val="006C6845"/>
    <w:rsid w:val="006D357C"/>
    <w:rsid w:val="00705CBB"/>
    <w:rsid w:val="00713434"/>
    <w:rsid w:val="00715DC7"/>
    <w:rsid w:val="007353BE"/>
    <w:rsid w:val="0073583A"/>
    <w:rsid w:val="007560F0"/>
    <w:rsid w:val="007577C0"/>
    <w:rsid w:val="00757F92"/>
    <w:rsid w:val="00765A86"/>
    <w:rsid w:val="0077177E"/>
    <w:rsid w:val="00772A66"/>
    <w:rsid w:val="007B482A"/>
    <w:rsid w:val="007D1495"/>
    <w:rsid w:val="007D7878"/>
    <w:rsid w:val="007F1886"/>
    <w:rsid w:val="007F571A"/>
    <w:rsid w:val="00800DB1"/>
    <w:rsid w:val="00801DCD"/>
    <w:rsid w:val="00817E88"/>
    <w:rsid w:val="00845EA1"/>
    <w:rsid w:val="00846411"/>
    <w:rsid w:val="00876A70"/>
    <w:rsid w:val="00897CC6"/>
    <w:rsid w:val="008A6038"/>
    <w:rsid w:val="008A67AC"/>
    <w:rsid w:val="008A6992"/>
    <w:rsid w:val="008B0BD9"/>
    <w:rsid w:val="008B191B"/>
    <w:rsid w:val="008B6147"/>
    <w:rsid w:val="008B7922"/>
    <w:rsid w:val="008C0D96"/>
    <w:rsid w:val="008E5BC4"/>
    <w:rsid w:val="008F27F2"/>
    <w:rsid w:val="008F7FED"/>
    <w:rsid w:val="009014D3"/>
    <w:rsid w:val="009127F2"/>
    <w:rsid w:val="009162D3"/>
    <w:rsid w:val="0091704B"/>
    <w:rsid w:val="009213E2"/>
    <w:rsid w:val="00935CC7"/>
    <w:rsid w:val="00936468"/>
    <w:rsid w:val="009410FB"/>
    <w:rsid w:val="00942B5E"/>
    <w:rsid w:val="00947125"/>
    <w:rsid w:val="00957766"/>
    <w:rsid w:val="009653CA"/>
    <w:rsid w:val="00966A26"/>
    <w:rsid w:val="0097554F"/>
    <w:rsid w:val="009A68B7"/>
    <w:rsid w:val="009A79F4"/>
    <w:rsid w:val="009C3440"/>
    <w:rsid w:val="009D47CB"/>
    <w:rsid w:val="009E3F33"/>
    <w:rsid w:val="009F36CC"/>
    <w:rsid w:val="00A00A3D"/>
    <w:rsid w:val="00A04E1E"/>
    <w:rsid w:val="00A16088"/>
    <w:rsid w:val="00A226CE"/>
    <w:rsid w:val="00A25903"/>
    <w:rsid w:val="00A44E58"/>
    <w:rsid w:val="00A47816"/>
    <w:rsid w:val="00A52A31"/>
    <w:rsid w:val="00A54ED8"/>
    <w:rsid w:val="00A56DDC"/>
    <w:rsid w:val="00A5764A"/>
    <w:rsid w:val="00A86153"/>
    <w:rsid w:val="00AA24F7"/>
    <w:rsid w:val="00AB0E0A"/>
    <w:rsid w:val="00AC3F84"/>
    <w:rsid w:val="00AC5FA6"/>
    <w:rsid w:val="00AE2967"/>
    <w:rsid w:val="00AF2FFA"/>
    <w:rsid w:val="00AF6FF4"/>
    <w:rsid w:val="00B0115D"/>
    <w:rsid w:val="00B03A56"/>
    <w:rsid w:val="00B06653"/>
    <w:rsid w:val="00B25DC0"/>
    <w:rsid w:val="00B417E4"/>
    <w:rsid w:val="00B5018A"/>
    <w:rsid w:val="00B517A2"/>
    <w:rsid w:val="00B55226"/>
    <w:rsid w:val="00B65296"/>
    <w:rsid w:val="00B83C93"/>
    <w:rsid w:val="00B83F69"/>
    <w:rsid w:val="00BA41DC"/>
    <w:rsid w:val="00BC4694"/>
    <w:rsid w:val="00BF5EE3"/>
    <w:rsid w:val="00C05BF8"/>
    <w:rsid w:val="00C065EA"/>
    <w:rsid w:val="00C10C86"/>
    <w:rsid w:val="00C32A35"/>
    <w:rsid w:val="00C50F27"/>
    <w:rsid w:val="00C51F52"/>
    <w:rsid w:val="00C531F2"/>
    <w:rsid w:val="00C67456"/>
    <w:rsid w:val="00C77091"/>
    <w:rsid w:val="00C90137"/>
    <w:rsid w:val="00C95E7F"/>
    <w:rsid w:val="00C95FE0"/>
    <w:rsid w:val="00CA688B"/>
    <w:rsid w:val="00CB5718"/>
    <w:rsid w:val="00CC05FC"/>
    <w:rsid w:val="00CC1BE8"/>
    <w:rsid w:val="00CD55BC"/>
    <w:rsid w:val="00CF1A25"/>
    <w:rsid w:val="00CF31BF"/>
    <w:rsid w:val="00CF46AE"/>
    <w:rsid w:val="00D00A2B"/>
    <w:rsid w:val="00D039D3"/>
    <w:rsid w:val="00D03FF8"/>
    <w:rsid w:val="00D123F1"/>
    <w:rsid w:val="00D2235B"/>
    <w:rsid w:val="00D22930"/>
    <w:rsid w:val="00D24F79"/>
    <w:rsid w:val="00D30536"/>
    <w:rsid w:val="00D34BBC"/>
    <w:rsid w:val="00D532D2"/>
    <w:rsid w:val="00DA4F9B"/>
    <w:rsid w:val="00DD1F66"/>
    <w:rsid w:val="00DD2ACF"/>
    <w:rsid w:val="00DD533F"/>
    <w:rsid w:val="00DF5CC9"/>
    <w:rsid w:val="00E13B39"/>
    <w:rsid w:val="00E41C69"/>
    <w:rsid w:val="00E5158D"/>
    <w:rsid w:val="00E53A97"/>
    <w:rsid w:val="00E564EA"/>
    <w:rsid w:val="00E64F97"/>
    <w:rsid w:val="00E713EB"/>
    <w:rsid w:val="00E8536D"/>
    <w:rsid w:val="00E87AA7"/>
    <w:rsid w:val="00E87B41"/>
    <w:rsid w:val="00E90FDC"/>
    <w:rsid w:val="00E94F88"/>
    <w:rsid w:val="00EA4495"/>
    <w:rsid w:val="00EB1069"/>
    <w:rsid w:val="00EE5794"/>
    <w:rsid w:val="00EE7A29"/>
    <w:rsid w:val="00EF5FF2"/>
    <w:rsid w:val="00F01F52"/>
    <w:rsid w:val="00F07A86"/>
    <w:rsid w:val="00F12A67"/>
    <w:rsid w:val="00F20ACA"/>
    <w:rsid w:val="00F2171F"/>
    <w:rsid w:val="00F322D4"/>
    <w:rsid w:val="00F32E74"/>
    <w:rsid w:val="00F41014"/>
    <w:rsid w:val="00F4338D"/>
    <w:rsid w:val="00F44AE6"/>
    <w:rsid w:val="00F47290"/>
    <w:rsid w:val="00F5711D"/>
    <w:rsid w:val="00F76A45"/>
    <w:rsid w:val="00F87B64"/>
    <w:rsid w:val="00F95981"/>
    <w:rsid w:val="00F9790A"/>
    <w:rsid w:val="00FA0F36"/>
    <w:rsid w:val="00FA46FD"/>
    <w:rsid w:val="00FB1412"/>
    <w:rsid w:val="00FB3B6E"/>
    <w:rsid w:val="00FB6915"/>
    <w:rsid w:val="00FD06BC"/>
    <w:rsid w:val="00FE47A9"/>
    <w:rsid w:val="00FE71AB"/>
    <w:rsid w:val="00FE79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8AC22"/>
  <w15:chartTrackingRefBased/>
  <w15:docId w15:val="{C8CAE124-4E0A-4DC8-8960-A2210E01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F98"/>
    <w:pPr>
      <w:widowControl w:val="0"/>
      <w:spacing w:line="360" w:lineRule="auto"/>
    </w:pPr>
  </w:style>
  <w:style w:type="paragraph" w:styleId="1">
    <w:name w:val="heading 1"/>
    <w:next w:val="a"/>
    <w:link w:val="10"/>
    <w:autoRedefine/>
    <w:uiPriority w:val="9"/>
    <w:qFormat/>
    <w:rsid w:val="004F1E75"/>
    <w:pPr>
      <w:keepNext/>
      <w:numPr>
        <w:numId w:val="44"/>
      </w:numPr>
      <w:spacing w:before="180" w:after="180"/>
      <w:outlineLvl w:val="0"/>
    </w:pPr>
    <w:rPr>
      <w:rFonts w:cs="Times New Roman"/>
      <w:b/>
      <w:kern w:val="0"/>
      <w:sz w:val="32"/>
    </w:rPr>
  </w:style>
  <w:style w:type="paragraph" w:styleId="2">
    <w:name w:val="heading 2"/>
    <w:next w:val="a"/>
    <w:link w:val="20"/>
    <w:autoRedefine/>
    <w:uiPriority w:val="9"/>
    <w:unhideWhenUsed/>
    <w:qFormat/>
    <w:rsid w:val="000D12AD"/>
    <w:pPr>
      <w:keepNext/>
      <w:numPr>
        <w:ilvl w:val="1"/>
        <w:numId w:val="44"/>
      </w:numPr>
      <w:spacing w:line="360" w:lineRule="auto"/>
      <w:outlineLvl w:val="1"/>
    </w:pPr>
    <w:rPr>
      <w:rFonts w:cstheme="majorBidi"/>
      <w:b/>
      <w:bCs/>
      <w:sz w:val="28"/>
      <w:szCs w:val="48"/>
    </w:rPr>
  </w:style>
  <w:style w:type="paragraph" w:styleId="3">
    <w:name w:val="heading 3"/>
    <w:next w:val="a"/>
    <w:link w:val="30"/>
    <w:autoRedefine/>
    <w:uiPriority w:val="9"/>
    <w:unhideWhenUsed/>
    <w:qFormat/>
    <w:rsid w:val="000D12AD"/>
    <w:pPr>
      <w:numPr>
        <w:ilvl w:val="2"/>
        <w:numId w:val="44"/>
      </w:numPr>
      <w:spacing w:line="360" w:lineRule="auto"/>
      <w:outlineLvl w:val="2"/>
    </w:pPr>
    <w:rPr>
      <w:rFonts w:cstheme="majorBidi"/>
      <w:b/>
      <w:bCs/>
      <w:szCs w:val="48"/>
    </w:rPr>
  </w:style>
  <w:style w:type="paragraph" w:styleId="4">
    <w:name w:val="heading 4"/>
    <w:next w:val="a"/>
    <w:link w:val="40"/>
    <w:autoRedefine/>
    <w:uiPriority w:val="9"/>
    <w:unhideWhenUsed/>
    <w:qFormat/>
    <w:rsid w:val="000D12AD"/>
    <w:pPr>
      <w:keepNext/>
      <w:keepLines/>
      <w:numPr>
        <w:ilvl w:val="3"/>
        <w:numId w:val="44"/>
      </w:numPr>
      <w:spacing w:before="160" w:after="40"/>
      <w:outlineLvl w:val="3"/>
    </w:pPr>
    <w:rPr>
      <w:rFonts w:cstheme="majorBidi"/>
      <w:b/>
      <w:kern w:val="0"/>
      <w:szCs w:val="28"/>
    </w:rPr>
  </w:style>
  <w:style w:type="paragraph" w:styleId="5">
    <w:name w:val="heading 5"/>
    <w:basedOn w:val="a"/>
    <w:next w:val="a"/>
    <w:link w:val="50"/>
    <w:uiPriority w:val="9"/>
    <w:unhideWhenUsed/>
    <w:qFormat/>
    <w:rsid w:val="00E8536D"/>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8536D"/>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8536D"/>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8536D"/>
    <w:pPr>
      <w:keepNext/>
      <w:keepLines/>
      <w:spacing w:before="4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8536D"/>
    <w:pPr>
      <w:keepNext/>
      <w:keepLines/>
      <w:spacing w:before="4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0D12AD"/>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0D12AD"/>
    <w:rPr>
      <w:rFonts w:cstheme="majorBidi"/>
      <w:b/>
      <w:bCs/>
      <w:sz w:val="28"/>
      <w:szCs w:val="48"/>
    </w:rPr>
  </w:style>
  <w:style w:type="character" w:customStyle="1" w:styleId="10">
    <w:name w:val="標題 1 字元"/>
    <w:basedOn w:val="a0"/>
    <w:link w:val="1"/>
    <w:uiPriority w:val="9"/>
    <w:rsid w:val="004F1E75"/>
    <w:rPr>
      <w:rFonts w:cs="Times New Roman"/>
      <w:b/>
      <w:kern w:val="0"/>
      <w:sz w:val="32"/>
    </w:rPr>
  </w:style>
  <w:style w:type="character" w:customStyle="1" w:styleId="40">
    <w:name w:val="標題 4 字元"/>
    <w:basedOn w:val="a0"/>
    <w:link w:val="4"/>
    <w:uiPriority w:val="9"/>
    <w:rsid w:val="000D12AD"/>
    <w:rPr>
      <w:rFonts w:cstheme="majorBidi"/>
      <w:b/>
      <w:kern w:val="0"/>
      <w:szCs w:val="28"/>
    </w:rPr>
  </w:style>
  <w:style w:type="character" w:customStyle="1" w:styleId="50">
    <w:name w:val="標題 5 字元"/>
    <w:basedOn w:val="a0"/>
    <w:link w:val="5"/>
    <w:uiPriority w:val="9"/>
    <w:rsid w:val="00E8536D"/>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8536D"/>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8536D"/>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8536D"/>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8536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853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85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53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853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536D"/>
    <w:pPr>
      <w:spacing w:before="160" w:after="160"/>
      <w:jc w:val="center"/>
    </w:pPr>
    <w:rPr>
      <w:i/>
      <w:iCs/>
      <w:color w:val="404040" w:themeColor="text1" w:themeTint="BF"/>
    </w:rPr>
  </w:style>
  <w:style w:type="character" w:customStyle="1" w:styleId="a8">
    <w:name w:val="引文 字元"/>
    <w:basedOn w:val="a0"/>
    <w:link w:val="a7"/>
    <w:uiPriority w:val="29"/>
    <w:rsid w:val="00E8536D"/>
    <w:rPr>
      <w:i/>
      <w:iCs/>
      <w:color w:val="404040" w:themeColor="text1" w:themeTint="BF"/>
    </w:rPr>
  </w:style>
  <w:style w:type="paragraph" w:styleId="a9">
    <w:name w:val="List Paragraph"/>
    <w:basedOn w:val="a"/>
    <w:uiPriority w:val="34"/>
    <w:qFormat/>
    <w:rsid w:val="00E8536D"/>
    <w:pPr>
      <w:ind w:left="720"/>
      <w:contextualSpacing/>
    </w:pPr>
  </w:style>
  <w:style w:type="character" w:styleId="aa">
    <w:name w:val="Intense Emphasis"/>
    <w:basedOn w:val="a0"/>
    <w:uiPriority w:val="21"/>
    <w:qFormat/>
    <w:rsid w:val="00E8536D"/>
    <w:rPr>
      <w:i/>
      <w:iCs/>
      <w:color w:val="0F4761" w:themeColor="accent1" w:themeShade="BF"/>
    </w:rPr>
  </w:style>
  <w:style w:type="paragraph" w:styleId="ab">
    <w:name w:val="Intense Quote"/>
    <w:basedOn w:val="a"/>
    <w:next w:val="a"/>
    <w:link w:val="ac"/>
    <w:uiPriority w:val="30"/>
    <w:qFormat/>
    <w:rsid w:val="00E85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8536D"/>
    <w:rPr>
      <w:i/>
      <w:iCs/>
      <w:color w:val="0F4761" w:themeColor="accent1" w:themeShade="BF"/>
    </w:rPr>
  </w:style>
  <w:style w:type="character" w:styleId="ad">
    <w:name w:val="Intense Reference"/>
    <w:basedOn w:val="a0"/>
    <w:uiPriority w:val="32"/>
    <w:qFormat/>
    <w:rsid w:val="00E8536D"/>
    <w:rPr>
      <w:b/>
      <w:bCs/>
      <w:smallCaps/>
      <w:color w:val="0F4761" w:themeColor="accent1" w:themeShade="BF"/>
      <w:spacing w:val="5"/>
    </w:rPr>
  </w:style>
  <w:style w:type="paragraph" w:styleId="ae">
    <w:name w:val="No Spacing"/>
    <w:uiPriority w:val="1"/>
    <w:qFormat/>
    <w:rsid w:val="00E8536D"/>
    <w:pPr>
      <w:widowControl w:val="0"/>
    </w:pPr>
  </w:style>
  <w:style w:type="table" w:styleId="af">
    <w:name w:val="Table Grid"/>
    <w:basedOn w:val="a1"/>
    <w:uiPriority w:val="39"/>
    <w:rsid w:val="00E85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E8536D"/>
    <w:rPr>
      <w:color w:val="666666"/>
    </w:rPr>
  </w:style>
  <w:style w:type="paragraph" w:styleId="af1">
    <w:name w:val="caption"/>
    <w:basedOn w:val="a"/>
    <w:next w:val="a"/>
    <w:uiPriority w:val="35"/>
    <w:unhideWhenUsed/>
    <w:qFormat/>
    <w:rsid w:val="00E8536D"/>
    <w:rPr>
      <w:sz w:val="20"/>
      <w:szCs w:val="20"/>
    </w:rPr>
  </w:style>
  <w:style w:type="paragraph" w:styleId="af2">
    <w:name w:val="header"/>
    <w:basedOn w:val="a"/>
    <w:link w:val="af3"/>
    <w:uiPriority w:val="99"/>
    <w:unhideWhenUsed/>
    <w:rsid w:val="00F5711D"/>
    <w:pPr>
      <w:tabs>
        <w:tab w:val="center" w:pos="4153"/>
        <w:tab w:val="right" w:pos="8306"/>
      </w:tabs>
      <w:snapToGrid w:val="0"/>
    </w:pPr>
    <w:rPr>
      <w:sz w:val="20"/>
      <w:szCs w:val="20"/>
    </w:rPr>
  </w:style>
  <w:style w:type="character" w:customStyle="1" w:styleId="af3">
    <w:name w:val="頁首 字元"/>
    <w:basedOn w:val="a0"/>
    <w:link w:val="af2"/>
    <w:uiPriority w:val="99"/>
    <w:rsid w:val="00F5711D"/>
    <w:rPr>
      <w:sz w:val="20"/>
      <w:szCs w:val="20"/>
    </w:rPr>
  </w:style>
  <w:style w:type="paragraph" w:styleId="af4">
    <w:name w:val="footer"/>
    <w:basedOn w:val="a"/>
    <w:link w:val="af5"/>
    <w:uiPriority w:val="99"/>
    <w:unhideWhenUsed/>
    <w:rsid w:val="00F5711D"/>
    <w:pPr>
      <w:tabs>
        <w:tab w:val="center" w:pos="4153"/>
        <w:tab w:val="right" w:pos="8306"/>
      </w:tabs>
      <w:snapToGrid w:val="0"/>
    </w:pPr>
    <w:rPr>
      <w:sz w:val="20"/>
      <w:szCs w:val="20"/>
    </w:rPr>
  </w:style>
  <w:style w:type="character" w:customStyle="1" w:styleId="af5">
    <w:name w:val="頁尾 字元"/>
    <w:basedOn w:val="a0"/>
    <w:link w:val="af4"/>
    <w:uiPriority w:val="99"/>
    <w:rsid w:val="00F5711D"/>
    <w:rPr>
      <w:sz w:val="20"/>
      <w:szCs w:val="20"/>
    </w:rPr>
  </w:style>
  <w:style w:type="table" w:customStyle="1" w:styleId="13">
    <w:name w:val="表格格線1"/>
    <w:basedOn w:val="a1"/>
    <w:next w:val="af"/>
    <w:uiPriority w:val="39"/>
    <w:rsid w:val="00C065EA"/>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無清單1"/>
    <w:next w:val="a2"/>
    <w:uiPriority w:val="99"/>
    <w:semiHidden/>
    <w:unhideWhenUsed/>
    <w:rsid w:val="006909BC"/>
  </w:style>
  <w:style w:type="paragraph" w:customStyle="1" w:styleId="15">
    <w:name w:val="頁首1"/>
    <w:basedOn w:val="a"/>
    <w:next w:val="af2"/>
    <w:uiPriority w:val="99"/>
    <w:unhideWhenUsed/>
    <w:rsid w:val="006909BC"/>
    <w:pPr>
      <w:tabs>
        <w:tab w:val="center" w:pos="4153"/>
        <w:tab w:val="right" w:pos="8306"/>
      </w:tabs>
      <w:snapToGrid w:val="0"/>
      <w:spacing w:line="240" w:lineRule="auto"/>
    </w:pPr>
    <w:rPr>
      <w:sz w:val="20"/>
      <w:szCs w:val="20"/>
    </w:rPr>
  </w:style>
  <w:style w:type="paragraph" w:customStyle="1" w:styleId="16">
    <w:name w:val="頁尾1"/>
    <w:basedOn w:val="a"/>
    <w:next w:val="af4"/>
    <w:uiPriority w:val="99"/>
    <w:unhideWhenUsed/>
    <w:rsid w:val="006909BC"/>
    <w:pPr>
      <w:tabs>
        <w:tab w:val="center" w:pos="4153"/>
        <w:tab w:val="right" w:pos="8306"/>
      </w:tabs>
      <w:snapToGrid w:val="0"/>
      <w:spacing w:line="240" w:lineRule="auto"/>
    </w:pPr>
    <w:rPr>
      <w:sz w:val="20"/>
      <w:szCs w:val="20"/>
    </w:rPr>
  </w:style>
  <w:style w:type="numbering" w:customStyle="1" w:styleId="110">
    <w:name w:val="無清單11"/>
    <w:next w:val="a2"/>
    <w:uiPriority w:val="99"/>
    <w:semiHidden/>
    <w:unhideWhenUsed/>
    <w:rsid w:val="006909BC"/>
  </w:style>
  <w:style w:type="character" w:styleId="af6">
    <w:name w:val="annotation reference"/>
    <w:basedOn w:val="a0"/>
    <w:uiPriority w:val="99"/>
    <w:semiHidden/>
    <w:unhideWhenUsed/>
    <w:rsid w:val="006909BC"/>
    <w:rPr>
      <w:sz w:val="18"/>
      <w:szCs w:val="18"/>
    </w:rPr>
  </w:style>
  <w:style w:type="paragraph" w:styleId="af7">
    <w:name w:val="annotation text"/>
    <w:basedOn w:val="a"/>
    <w:link w:val="af8"/>
    <w:uiPriority w:val="99"/>
    <w:unhideWhenUsed/>
    <w:rsid w:val="006909BC"/>
    <w:pPr>
      <w:outlineLvl w:val="3"/>
    </w:pPr>
    <w:rPr>
      <w:rFonts w:ascii="標楷體" w:hAnsi="標楷體"/>
    </w:rPr>
  </w:style>
  <w:style w:type="character" w:customStyle="1" w:styleId="af8">
    <w:name w:val="註解文字 字元"/>
    <w:basedOn w:val="a0"/>
    <w:link w:val="af7"/>
    <w:uiPriority w:val="99"/>
    <w:rsid w:val="006909BC"/>
    <w:rPr>
      <w:rFonts w:ascii="標楷體" w:hAnsi="標楷體"/>
    </w:rPr>
  </w:style>
  <w:style w:type="paragraph" w:styleId="af9">
    <w:name w:val="annotation subject"/>
    <w:basedOn w:val="af7"/>
    <w:next w:val="af7"/>
    <w:link w:val="afa"/>
    <w:uiPriority w:val="99"/>
    <w:semiHidden/>
    <w:unhideWhenUsed/>
    <w:rsid w:val="006909BC"/>
    <w:rPr>
      <w:b/>
      <w:bCs/>
    </w:rPr>
  </w:style>
  <w:style w:type="character" w:customStyle="1" w:styleId="afa">
    <w:name w:val="註解主旨 字元"/>
    <w:basedOn w:val="af8"/>
    <w:link w:val="af9"/>
    <w:uiPriority w:val="99"/>
    <w:semiHidden/>
    <w:rsid w:val="006909BC"/>
    <w:rPr>
      <w:rFonts w:ascii="標楷體" w:hAnsi="標楷體"/>
      <w:b/>
      <w:bCs/>
    </w:rPr>
  </w:style>
  <w:style w:type="numbering" w:customStyle="1" w:styleId="111">
    <w:name w:val="無清單111"/>
    <w:next w:val="a2"/>
    <w:uiPriority w:val="99"/>
    <w:semiHidden/>
    <w:unhideWhenUsed/>
    <w:rsid w:val="006909BC"/>
  </w:style>
  <w:style w:type="paragraph" w:customStyle="1" w:styleId="msonormal0">
    <w:name w:val="msonormal"/>
    <w:basedOn w:val="a"/>
    <w:rsid w:val="006909BC"/>
    <w:pPr>
      <w:widowControl/>
      <w:spacing w:before="100" w:beforeAutospacing="1" w:after="100" w:afterAutospacing="1"/>
      <w:outlineLvl w:val="3"/>
    </w:pPr>
    <w:rPr>
      <w:rFonts w:ascii="新細明體" w:eastAsia="新細明體" w:hAnsi="新細明體" w:cs="新細明體"/>
      <w:kern w:val="0"/>
      <w:szCs w:val="24"/>
    </w:rPr>
  </w:style>
  <w:style w:type="paragraph" w:customStyle="1" w:styleId="17">
    <w:name w:val="目錄標題1"/>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2F5496"/>
      <w:szCs w:val="32"/>
    </w:rPr>
  </w:style>
  <w:style w:type="paragraph" w:styleId="21">
    <w:name w:val="toc 2"/>
    <w:basedOn w:val="a"/>
    <w:next w:val="a"/>
    <w:autoRedefine/>
    <w:uiPriority w:val="39"/>
    <w:unhideWhenUsed/>
    <w:qFormat/>
    <w:rsid w:val="00006C9B"/>
    <w:pPr>
      <w:widowControl/>
      <w:spacing w:after="100" w:line="259" w:lineRule="auto"/>
      <w:ind w:left="221"/>
      <w:outlineLvl w:val="3"/>
    </w:pPr>
    <w:rPr>
      <w:rFonts w:cs="Times New Roman"/>
      <w:kern w:val="0"/>
    </w:rPr>
  </w:style>
  <w:style w:type="paragraph" w:styleId="18">
    <w:name w:val="toc 1"/>
    <w:basedOn w:val="a"/>
    <w:next w:val="a"/>
    <w:autoRedefine/>
    <w:uiPriority w:val="39"/>
    <w:unhideWhenUsed/>
    <w:qFormat/>
    <w:rsid w:val="00006C9B"/>
    <w:pPr>
      <w:widowControl/>
      <w:spacing w:after="100" w:line="259" w:lineRule="auto"/>
      <w:outlineLvl w:val="3"/>
    </w:pPr>
    <w:rPr>
      <w:rFonts w:cs="Times New Roman"/>
      <w:b/>
      <w:kern w:val="0"/>
    </w:rPr>
  </w:style>
  <w:style w:type="paragraph" w:styleId="31">
    <w:name w:val="toc 3"/>
    <w:basedOn w:val="a"/>
    <w:next w:val="a"/>
    <w:autoRedefine/>
    <w:uiPriority w:val="39"/>
    <w:unhideWhenUsed/>
    <w:qFormat/>
    <w:rsid w:val="00A54ED8"/>
    <w:pPr>
      <w:widowControl/>
      <w:spacing w:after="100" w:line="259" w:lineRule="auto"/>
      <w:ind w:left="442"/>
      <w:outlineLvl w:val="3"/>
    </w:pPr>
    <w:rPr>
      <w:rFonts w:cs="Times New Roman"/>
      <w:kern w:val="0"/>
    </w:rPr>
  </w:style>
  <w:style w:type="table" w:customStyle="1" w:styleId="112">
    <w:name w:val="表格格線11"/>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無清單2"/>
    <w:next w:val="a2"/>
    <w:uiPriority w:val="99"/>
    <w:semiHidden/>
    <w:unhideWhenUsed/>
    <w:rsid w:val="006909BC"/>
  </w:style>
  <w:style w:type="table" w:customStyle="1" w:styleId="23">
    <w:name w:val="表格格線2"/>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頁首 字元1"/>
    <w:basedOn w:val="a0"/>
    <w:uiPriority w:val="99"/>
    <w:rsid w:val="006909BC"/>
    <w:rPr>
      <w:sz w:val="20"/>
      <w:szCs w:val="20"/>
    </w:rPr>
  </w:style>
  <w:style w:type="character" w:customStyle="1" w:styleId="1a">
    <w:name w:val="頁尾 字元1"/>
    <w:basedOn w:val="a0"/>
    <w:uiPriority w:val="99"/>
    <w:rsid w:val="006909BC"/>
    <w:rPr>
      <w:sz w:val="20"/>
      <w:szCs w:val="20"/>
    </w:rPr>
  </w:style>
  <w:style w:type="paragraph" w:styleId="afb">
    <w:name w:val="TOC Heading"/>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0F4761" w:themeColor="accent1" w:themeShade="BF"/>
      <w:szCs w:val="32"/>
    </w:rPr>
  </w:style>
  <w:style w:type="paragraph" w:styleId="afc">
    <w:name w:val="Revision"/>
    <w:hidden/>
    <w:uiPriority w:val="99"/>
    <w:semiHidden/>
    <w:rsid w:val="004E2752"/>
  </w:style>
  <w:style w:type="table" w:customStyle="1" w:styleId="afd">
    <w:name w:val="樣式"/>
    <w:basedOn w:val="a1"/>
    <w:uiPriority w:val="99"/>
    <w:rsid w:val="00AC3F84"/>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double" w:sz="4" w:space="0" w:color="auto"/>
        </w:tcBorders>
      </w:tcPr>
    </w:tblStylePr>
  </w:style>
  <w:style w:type="character" w:styleId="afe">
    <w:name w:val="Hyperlink"/>
    <w:basedOn w:val="a0"/>
    <w:uiPriority w:val="99"/>
    <w:unhideWhenUsed/>
    <w:rsid w:val="00942B5E"/>
    <w:rPr>
      <w:color w:val="467886" w:themeColor="hyperlink"/>
      <w:u w:val="single"/>
    </w:rPr>
  </w:style>
  <w:style w:type="paragraph" w:styleId="aff">
    <w:name w:val="table of figures"/>
    <w:basedOn w:val="a"/>
    <w:next w:val="a"/>
    <w:autoRedefine/>
    <w:uiPriority w:val="99"/>
    <w:unhideWhenUsed/>
    <w:rsid w:val="00026EA1"/>
    <w:pPr>
      <w:ind w:left="200" w:hangingChars="200" w:hanging="200"/>
    </w:pPr>
  </w:style>
  <w:style w:type="character" w:styleId="aff0">
    <w:name w:val="FollowedHyperlink"/>
    <w:basedOn w:val="a0"/>
    <w:uiPriority w:val="99"/>
    <w:semiHidden/>
    <w:unhideWhenUsed/>
    <w:rsid w:val="00FA46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3A7B-DA17-4476-9C83-B8CDAB2E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19</Pages>
  <Words>5442</Words>
  <Characters>8655</Characters>
  <Application>Microsoft Office Word</Application>
  <DocSecurity>0</DocSecurity>
  <Lines>288</Lines>
  <Paragraphs>171</Paragraphs>
  <ScaleCrop>false</ScaleCrop>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218</cp:revision>
  <cp:lastPrinted>2024-04-29T07:06:00Z</cp:lastPrinted>
  <dcterms:created xsi:type="dcterms:W3CDTF">2024-02-17T08:13:00Z</dcterms:created>
  <dcterms:modified xsi:type="dcterms:W3CDTF">2024-04-30T06:49:00Z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8beb6034-d3e6-42bf-a30c-87fb45fe80b2</vt:lpwstr>
  </property>
</Properties>
</file>