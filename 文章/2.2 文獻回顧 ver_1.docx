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8EB54" w14:textId="77777777" w:rsidR="00EE549A" w:rsidRPr="001A4557" w:rsidRDefault="00EE549A" w:rsidP="00EE549A">
      <w:pPr>
        <w:pStyle w:val="2"/>
      </w:pPr>
      <w:bookmarkStart w:id="0" w:name="_Toc167699415"/>
      <w:r w:rsidRPr="001A4557">
        <w:rPr>
          <w:rFonts w:hint="eastAsia"/>
        </w:rPr>
        <w:t>相關文獻回顧</w:t>
      </w:r>
      <w:bookmarkEnd w:id="0"/>
    </w:p>
    <w:p w14:paraId="6F48F989" w14:textId="77777777" w:rsidR="00EE549A" w:rsidRPr="001A4557" w:rsidRDefault="00EE549A" w:rsidP="00EE549A">
      <w:pPr>
        <w:pStyle w:val="3"/>
      </w:pPr>
      <w:bookmarkStart w:id="1" w:name="_Ref162775811"/>
      <w:r w:rsidRPr="001A4557">
        <w:rPr>
          <w:rFonts w:hint="eastAsia"/>
        </w:rPr>
        <w:t>出現型數據</w:t>
      </w:r>
      <w:bookmarkEnd w:id="1"/>
    </w:p>
    <w:p w14:paraId="5D99FF11" w14:textId="40ACB805" w:rsidR="00EE549A" w:rsidRPr="001A4557" w:rsidRDefault="00EE549A" w:rsidP="00EE549A">
      <w:pPr>
        <w:ind w:firstLine="425"/>
        <w:jc w:val="both"/>
      </w:pPr>
      <w:bookmarkStart w:id="2" w:name="_Hlk167700362"/>
      <w:r>
        <w:rPr>
          <w:rFonts w:hint="eastAsia"/>
        </w:rPr>
        <w:t>文獻中，</w:t>
      </w:r>
      <w:r w:rsidRPr="0083477E">
        <w:rPr>
          <w:rFonts w:hint="eastAsia"/>
        </w:rPr>
        <w:t>大多數的物種數估計研究</w:t>
      </w:r>
      <w:r>
        <w:rPr>
          <w:rFonts w:hint="eastAsia"/>
        </w:rPr>
        <w:t>，其</w:t>
      </w:r>
      <w:r w:rsidRPr="0083477E">
        <w:rPr>
          <w:rFonts w:hint="eastAsia"/>
        </w:rPr>
        <w:t>理論</w:t>
      </w:r>
      <w:r>
        <w:rPr>
          <w:rFonts w:hint="eastAsia"/>
        </w:rPr>
        <w:t>依據皆</w:t>
      </w:r>
      <w:r w:rsidRPr="0083477E">
        <w:rPr>
          <w:rFonts w:hint="eastAsia"/>
        </w:rPr>
        <w:t>假設</w:t>
      </w:r>
      <w:r>
        <w:rPr>
          <w:rFonts w:hint="eastAsia"/>
        </w:rPr>
        <w:t>抽樣單位</w:t>
      </w:r>
      <w:r w:rsidRPr="0083477E">
        <w:rPr>
          <w:rFonts w:hint="eastAsia"/>
        </w:rPr>
        <w:t>為隨機且獨立</w:t>
      </w:r>
      <w:r>
        <w:rPr>
          <w:rFonts w:hint="eastAsia"/>
        </w:rPr>
        <w:t>，但在真實野外的情境下，由於物種</w:t>
      </w:r>
      <w:r>
        <w:rPr>
          <w:rFonts w:hint="eastAsia"/>
        </w:rPr>
        <w:t>會因不同的習性以及特性而聚集，導致在某些特定情況下，更容易觀測到相同物種。</w:t>
      </w:r>
      <w:r>
        <w:rPr>
          <w:rFonts w:hint="eastAsia"/>
        </w:rPr>
        <w:t>因此以個體為抽樣單位的方式進行調查較難符合該假設。而相較於個體抽樣，僅記錄物種在該區塊出現與否的區塊抽樣較能符合該理論假設。此時，區塊為</w:t>
      </w:r>
      <w:r w:rsidRPr="001A4557">
        <w:rPr>
          <w:rFonts w:hint="eastAsia"/>
        </w:rPr>
        <w:t>抽樣單位</w:t>
      </w:r>
      <w:r>
        <w:rPr>
          <w:rFonts w:hint="eastAsia"/>
        </w:rPr>
        <w:t>，如</w:t>
      </w:r>
      <w:r w:rsidRPr="001A4557">
        <w:rPr>
          <w:rFonts w:hint="eastAsia"/>
        </w:rPr>
        <w:t>陷阱、區塊、</w:t>
      </w:r>
      <w:r>
        <w:rPr>
          <w:rFonts w:hint="eastAsia"/>
        </w:rPr>
        <w:t>穿</w:t>
      </w:r>
      <w:r>
        <w:rPr>
          <w:rFonts w:ascii="Apple Color Emoji" w:hAnsi="Apple Color Emoji" w:cs="Apple Color Emoji" w:hint="eastAsia"/>
        </w:rPr>
        <w:t>越</w:t>
      </w:r>
      <w:r>
        <w:rPr>
          <w:rFonts w:hint="eastAsia"/>
        </w:rPr>
        <w:t>線或</w:t>
      </w:r>
      <w:r w:rsidRPr="0083477E">
        <w:rPr>
          <w:rFonts w:hint="eastAsia"/>
        </w:rPr>
        <w:t>固定時間</w:t>
      </w:r>
      <w:r>
        <w:rPr>
          <w:rFonts w:hint="eastAsia"/>
        </w:rPr>
        <w:t>的</w:t>
      </w:r>
      <w:r w:rsidRPr="001A4557">
        <w:rPr>
          <w:rFonts w:hint="eastAsia"/>
        </w:rPr>
        <w:t>調查。在出現型數據的抽樣中，</w:t>
      </w:r>
      <w:r>
        <w:rPr>
          <w:rFonts w:hint="eastAsia"/>
        </w:rPr>
        <w:t>可先將</w:t>
      </w:r>
      <w:r w:rsidRPr="0083477E">
        <w:rPr>
          <w:rFonts w:hint="eastAsia"/>
        </w:rPr>
        <w:t>研究區域劃分為多個面積大致相同的區塊，並從中隨機選擇區塊做為抽樣樣本進行調查。</w:t>
      </w:r>
      <w:r w:rsidRPr="001A4557">
        <w:rPr>
          <w:rFonts w:hint="eastAsia"/>
        </w:rPr>
        <w:t>對於不同類型的物種，準確計算每</w:t>
      </w:r>
      <w:proofErr w:type="gramStart"/>
      <w:r w:rsidRPr="001A4557">
        <w:rPr>
          <w:rFonts w:hint="eastAsia"/>
        </w:rPr>
        <w:t>個</w:t>
      </w:r>
      <w:proofErr w:type="gramEnd"/>
      <w:r w:rsidRPr="001A4557">
        <w:rPr>
          <w:rFonts w:hint="eastAsia"/>
        </w:rPr>
        <w:t>抽樣區塊中出現的個體數往往是一件相對困難的。因此在多數情況下，調查時</w:t>
      </w:r>
      <w:r w:rsidRPr="00EC1139">
        <w:rPr>
          <w:rFonts w:hint="eastAsia"/>
        </w:rPr>
        <w:t>僅記錄該物種抽樣區塊中的</w:t>
      </w:r>
      <w:r w:rsidRPr="0083477E">
        <w:rPr>
          <w:rFonts w:hint="eastAsia"/>
        </w:rPr>
        <w:t>物種出現與否。</w:t>
      </w:r>
    </w:p>
    <w:bookmarkEnd w:id="2"/>
    <w:p w14:paraId="05731D13" w14:textId="51A8421A" w:rsidR="00EE549A" w:rsidRPr="001A4557" w:rsidRDefault="00EE549A" w:rsidP="00EE549A">
      <w:pPr>
        <w:ind w:firstLine="425"/>
        <w:jc w:val="both"/>
      </w:pPr>
      <w:r w:rsidRPr="001A4557">
        <w:rPr>
          <w:rFonts w:hint="eastAsia"/>
        </w:rPr>
        <w:t>出現型數據由</w:t>
      </w:r>
      <m:oMath>
        <m:sSub>
          <m:sSubPr>
            <m:ctrlPr>
              <w:rPr>
                <w:rFonts w:ascii="Cambria Math" w:hAnsi="Cambria Math"/>
                <w:i/>
              </w:rPr>
            </m:ctrlPr>
          </m:sSubPr>
          <m:e>
            <m:r>
              <w:rPr>
                <w:rFonts w:ascii="Cambria Math" w:hAnsi="Cambria Math"/>
              </w:rPr>
              <m:t>t</m:t>
            </m:r>
            <m:ctrlPr>
              <w:rPr>
                <w:rFonts w:ascii="Cambria Math" w:hAnsi="Cambria Math"/>
                <w:i/>
                <w:iCs/>
              </w:rPr>
            </m:ctrlPr>
          </m:e>
          <m:sub>
            <m:r>
              <w:rPr>
                <w:rFonts w:ascii="Cambria Math" w:hAnsi="Cambria Math"/>
              </w:rPr>
              <m:t>j</m:t>
            </m:r>
          </m:sub>
        </m:sSub>
      </m:oMath>
      <w:proofErr w:type="gramStart"/>
      <w:r w:rsidRPr="009C7117">
        <w:rPr>
          <w:rFonts w:hint="eastAsia"/>
        </w:rPr>
        <w:t>個</w:t>
      </w:r>
      <w:proofErr w:type="gramEnd"/>
      <w:r w:rsidRPr="009C7117">
        <w:rPr>
          <w:rFonts w:hint="eastAsia"/>
        </w:rPr>
        <w:t>抽樣區塊的樣本所組成，其中每</w:t>
      </w:r>
      <w:proofErr w:type="gramStart"/>
      <w:r w:rsidRPr="009C7117">
        <w:rPr>
          <w:rFonts w:hint="eastAsia"/>
        </w:rPr>
        <w:t>個</w:t>
      </w:r>
      <w:proofErr w:type="gramEnd"/>
      <w:r w:rsidRPr="009C7117">
        <w:rPr>
          <w:rFonts w:hint="eastAsia"/>
        </w:rPr>
        <w:t>抽樣區塊只紀錄物種的</w:t>
      </w:r>
      <w:r w:rsidRPr="001A4557">
        <w:rPr>
          <w:rFonts w:hint="eastAsia"/>
        </w:rPr>
        <w:t>出現或是未出現，</w:t>
      </w:r>
      <w:r w:rsidRPr="0083477E">
        <w:rPr>
          <w:rFonts w:hint="eastAsia"/>
        </w:rPr>
        <w:t>以形成一個以物種</w:t>
      </w:r>
      <w:proofErr w:type="gramStart"/>
      <w:r w:rsidRPr="0083477E">
        <w:rPr>
          <w:rFonts w:hint="eastAsia"/>
        </w:rPr>
        <w:t>為列區塊</w:t>
      </w:r>
      <w:proofErr w:type="gramEnd"/>
      <w:r w:rsidRPr="0083477E">
        <w:rPr>
          <w:rFonts w:hint="eastAsia"/>
        </w:rPr>
        <w:t>為行的矩陣</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e>
        </m:d>
      </m:oMath>
      <w:r w:rsidRPr="0083477E">
        <w:rPr>
          <w:rFonts w:hint="eastAsia"/>
        </w:rPr>
        <w:t>。</w:t>
      </w:r>
      <w:r w:rsidRPr="001A4557">
        <w:rPr>
          <w:rFonts w:hint="eastAsia"/>
        </w:rPr>
        <w:t>其中，若是</w:t>
      </w:r>
      <w:proofErr w:type="spellStart"/>
      <w:r w:rsidRPr="0083477E">
        <w:rPr>
          <w:i/>
          <w:iCs/>
        </w:rPr>
        <w:t>i</w:t>
      </w:r>
      <w:proofErr w:type="spellEnd"/>
      <w:r>
        <w:rPr>
          <w:rFonts w:hint="eastAsia"/>
        </w:rPr>
        <w:t>物種出現在</w:t>
      </w:r>
      <w:r w:rsidRPr="0083477E">
        <w:rPr>
          <w:i/>
          <w:iCs/>
        </w:rPr>
        <w:t>j</w:t>
      </w:r>
      <w:r>
        <w:rPr>
          <w:rFonts w:hint="eastAsia"/>
        </w:rPr>
        <w:t>區塊中</w:t>
      </w:r>
      <w:r w:rsidRPr="001A4557">
        <w:rPr>
          <w:rFonts w:hint="eastAsia"/>
        </w:rPr>
        <w:t>，</w:t>
      </w:r>
      <w:r w:rsidR="001456BE">
        <w:rPr>
          <w:rFonts w:hint="eastAsia"/>
        </w:rPr>
        <w:t>無論個體總數為何，</w:t>
      </w:r>
      <w:proofErr w:type="gramStart"/>
      <w:r w:rsidR="004D72B9">
        <w:rPr>
          <w:rFonts w:hint="eastAsia"/>
        </w:rPr>
        <w:t>皆</w:t>
      </w:r>
      <w:r w:rsidRPr="001A4557">
        <w:rPr>
          <w:rFonts w:hint="eastAsia"/>
        </w:rPr>
        <w:t>計為</w:t>
      </w:r>
      <w:proofErr w:type="gramEnd"/>
      <w:r w:rsidRPr="001A4557">
        <w:t>1</w:t>
      </w:r>
      <w:r>
        <w:rPr>
          <w:rFonts w:hint="eastAsia"/>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=1</m:t>
        </m:r>
      </m:oMath>
      <w:r>
        <w:rPr>
          <w:rFonts w:cs="Times New Roman" w:hint="eastAsia"/>
        </w:rPr>
        <w:t>)</w:t>
      </w:r>
      <w:r w:rsidRPr="001A4557">
        <w:rPr>
          <w:rFonts w:hint="eastAsia"/>
        </w:rPr>
        <w:t>；反之若尚未觀測到該物種</w:t>
      </w:r>
      <w:r>
        <w:rPr>
          <w:rFonts w:hint="eastAsia"/>
        </w:rPr>
        <w:t>在區塊中</w:t>
      </w:r>
      <w:r w:rsidRPr="001A4557">
        <w:rPr>
          <w:rFonts w:hint="eastAsia"/>
        </w:rPr>
        <w:t>則計為</w:t>
      </w:r>
      <w:r w:rsidRPr="001A4557">
        <w:t>0</w:t>
      </w:r>
      <w:r>
        <w:rPr>
          <w:rFonts w:hint="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=0</m:t>
        </m:r>
      </m:oMath>
      <w:r>
        <w:rPr>
          <w:rFonts w:hint="eastAsia"/>
        </w:rPr>
        <w:t>)</w:t>
      </w:r>
      <w:r w:rsidRPr="001A4557">
        <w:rPr>
          <w:rFonts w:hint="eastAsia"/>
        </w:rPr>
        <w:t>。</w:t>
      </w:r>
    </w:p>
    <w:p w14:paraId="2DFD7630" w14:textId="3EFCD203" w:rsidR="00EE549A" w:rsidRPr="001A4557" w:rsidRDefault="00EE549A" w:rsidP="00EE549A">
      <w:pPr>
        <w:ind w:firstLine="425"/>
        <w:jc w:val="both"/>
      </w:pPr>
      <w:r w:rsidRPr="0083477E">
        <w:rPr>
          <w:rFonts w:hint="eastAsia"/>
        </w:rPr>
        <w:t>以第一群落為例，</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Pr="0083477E">
        <w:rPr>
          <w:rFonts w:hint="eastAsia"/>
        </w:rPr>
        <w:t>為</w:t>
      </w:r>
      <w:r w:rsidRPr="00EC1139">
        <w:rPr>
          <w:rFonts w:hint="eastAsia"/>
        </w:rPr>
        <w:t>落樣本中第</w:t>
      </w:r>
      <m:oMath>
        <m:r>
          <w:rPr>
            <w:rFonts w:ascii="Cambria Math" w:hAnsi="Cambria Math"/>
          </w:rPr>
          <m:t xml:space="preserve"> i </m:t>
        </m:r>
      </m:oMath>
      <w:r w:rsidRPr="00EC1139">
        <w:rPr>
          <w:rFonts w:hint="eastAsia"/>
        </w:rPr>
        <w:t>物種出現的區塊數量</w:t>
      </w:r>
      <m:oMath>
        <m:r>
          <w:rPr>
            <w:rFonts w:asci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w:r>
        <w:t>)</w:t>
      </w:r>
      <w:r w:rsidRPr="0083477E">
        <w:rPr>
          <w:rFonts w:hint="eastAsia"/>
        </w:rPr>
        <w:t>，表示在該樣本中第</w:t>
      </w:r>
      <w:proofErr w:type="spellStart"/>
      <w:r w:rsidRPr="0083477E">
        <w:rPr>
          <w:rFonts w:cs="Times New Roman"/>
          <w:i/>
          <w:iCs/>
        </w:rPr>
        <w:t>i</w:t>
      </w:r>
      <w:proofErr w:type="spellEnd"/>
      <w:r w:rsidRPr="0083477E">
        <w:rPr>
          <w:rFonts w:hint="eastAsia"/>
        </w:rPr>
        <w:t>物種出現的區塊數量，故</w:t>
      </w:r>
      <w:r w:rsidRPr="0083477E">
        <w:t xml:space="preserve"> </w:t>
      </w:r>
      <m:oMath>
        <m:r>
          <w:rPr>
            <w:rFonts w:ascii="Cambria Math" w:hAnsi="Cambria Math"/>
          </w:rPr>
          <m:t>0&lt;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Pr="001A4557">
        <w:rPr>
          <w:rFonts w:hint="eastAsia"/>
        </w:rPr>
        <w:t>。</w:t>
      </w:r>
    </w:p>
    <w:p w14:paraId="6FABE42E" w14:textId="0E250F76" w:rsidR="00EE549A" w:rsidRDefault="00EE549A" w:rsidP="00EE549A">
      <w:pPr>
        <w:ind w:firstLine="425"/>
        <w:jc w:val="both"/>
      </w:pPr>
      <w:r>
        <w:rPr>
          <w:rFonts w:hint="eastAsia"/>
        </w:rPr>
        <w:t>因此，可得到第一樣本</w:t>
      </w:r>
      <w:r w:rsidRPr="001A4557">
        <w:rPr>
          <w:rFonts w:hint="eastAsia"/>
        </w:rPr>
        <w:t>中</w:t>
      </w:r>
      <w:r>
        <w:rPr>
          <w:rFonts w:hint="eastAsia"/>
        </w:rPr>
        <w:t>剛好</w:t>
      </w:r>
      <w:r w:rsidRPr="001A4557">
        <w:rPr>
          <w:rFonts w:hint="eastAsia"/>
        </w:rPr>
        <w:t>出現</w:t>
      </w:r>
      <w:r>
        <w:rPr>
          <w:rFonts w:hint="eastAsia"/>
          <w:i/>
          <w:iCs/>
        </w:rPr>
        <w:t>k</w:t>
      </w:r>
      <w:proofErr w:type="gramStart"/>
      <w:r>
        <w:rPr>
          <w:rFonts w:hint="eastAsia"/>
        </w:rPr>
        <w:t>個</w:t>
      </w:r>
      <w:proofErr w:type="gramEnd"/>
      <w:r>
        <w:rPr>
          <w:rFonts w:hint="eastAsia"/>
        </w:rPr>
        <w:t>區塊</w:t>
      </w:r>
      <w:r w:rsidRPr="001A4557">
        <w:rPr>
          <w:rFonts w:hint="eastAsia"/>
        </w:rPr>
        <w:t>的物種數，</w:t>
      </w:r>
      <m:oMath>
        <m:sSub>
          <m:sSubPr>
            <m:ctrlPr>
              <w:rPr>
                <w:rFonts w:ascii="Cambria Math" w:hAnsi="Cambria Math"/>
                <w:i/>
              </w:rPr>
            </m:ctrlPr>
          </m:sSubPr>
          <m:e>
            <m:r>
              <w:rPr>
                <w:rFonts w:ascii="Cambria Math" w:hAnsi="Cambria Math"/>
              </w:rPr>
              <m:t>Q</m:t>
            </m:r>
          </m:e>
          <m:sub>
            <m:r>
              <w:rPr>
                <w:rFonts w:ascii="Cambria Math" w:hAnsi="Cambria Math"/>
              </w:rPr>
              <m:t>k(1)</m:t>
            </m:r>
          </m:sub>
        </m:sSub>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e>
        </m:nary>
      </m:oMath>
      <w:r w:rsidRPr="001A4557">
        <w:rPr>
          <w:rFonts w:hint="eastAsia"/>
        </w:rPr>
        <w:t>，且</w:t>
      </w:r>
      <m:oMath>
        <m:r>
          <w:rPr>
            <w:rFonts w:ascii="Cambria Math" w:hAnsi="Cambria Math"/>
          </w:rPr>
          <m:t xml:space="preserve"> k=1, 2, …, </m:t>
        </m:r>
        <m:sSub>
          <m:sSubPr>
            <m:ctrlPr>
              <w:rPr>
                <w:rFonts w:ascii="Cambria Math" w:hAnsi="Cambria Math"/>
                <w:i/>
              </w:rPr>
            </m:ctrlPr>
          </m:sSubPr>
          <m:e>
            <m:r>
              <w:rPr>
                <w:rFonts w:ascii="Cambria Math" w:hAnsi="Cambria Math"/>
              </w:rPr>
              <m:t>t</m:t>
            </m:r>
            <m:ctrlPr>
              <w:rPr>
                <w:rFonts w:ascii="Cambria Math" w:hAnsi="Cambria Math"/>
                <w:i/>
                <w:iCs/>
              </w:rPr>
            </m:ctrlPr>
          </m:e>
          <m:sub>
            <m:r>
              <w:rPr>
                <w:rFonts w:ascii="Cambria Math" w:hAnsi="Cambria Math"/>
              </w:rPr>
              <m:t>1</m:t>
            </m:r>
          </m:sub>
        </m:sSub>
      </m:oMath>
      <w:r w:rsidRPr="001A4557">
        <w:rPr>
          <w:rFonts w:hint="eastAsia"/>
        </w:rPr>
        <w:t>。</w:t>
      </w:r>
      <w:r>
        <w:rPr>
          <w:rFonts w:hint="eastAsia"/>
        </w:rPr>
        <w:t>其中，</w:t>
      </w:r>
      <w:r w:rsidRPr="001A4557">
        <w:t xml:space="preserve"> </w:t>
      </w:r>
      <m:oMath>
        <m:sSub>
          <m:sSubPr>
            <m:ctrlPr>
              <w:rPr>
                <w:rFonts w:ascii="Cambria Math" w:hAnsi="Cambria Math"/>
                <w:i/>
              </w:rPr>
            </m:ctrlPr>
          </m:sSubPr>
          <m:e>
            <m:r>
              <w:rPr>
                <w:rFonts w:ascii="Cambria Math" w:hAnsi="Cambria Math"/>
              </w:rPr>
              <m:t>Q</m:t>
            </m:r>
          </m:e>
          <m:sub>
            <m:r>
              <w:rPr>
                <w:rFonts w:ascii="Cambria Math" w:hAnsi="Cambria Math"/>
              </w:rPr>
              <m:t>1(1)</m:t>
            </m:r>
          </m:sub>
        </m:sSub>
      </m:oMath>
      <w:r w:rsidRPr="001A4557">
        <w:t xml:space="preserve"> </w:t>
      </w:r>
      <w:r w:rsidRPr="001A4557">
        <w:rPr>
          <w:rFonts w:hint="eastAsia"/>
        </w:rPr>
        <w:t>為在該樣本中僅出現在一個區塊的物種數，</w:t>
      </w:r>
      <m:oMath>
        <m:sSub>
          <m:sSubPr>
            <m:ctrlPr>
              <w:rPr>
                <w:rFonts w:ascii="Cambria Math" w:hAnsi="Cambria Math"/>
                <w:i/>
              </w:rPr>
            </m:ctrlPr>
          </m:sSubPr>
          <m:e>
            <m:r>
              <w:rPr>
                <w:rFonts w:ascii="Cambria Math" w:hAnsi="Cambria Math"/>
              </w:rPr>
              <m:t>Q</m:t>
            </m:r>
          </m:e>
          <m:sub>
            <m:r>
              <w:rPr>
                <w:rFonts w:ascii="Cambria Math" w:hAnsi="Cambria Math"/>
              </w:rPr>
              <m:t>2(1)</m:t>
            </m:r>
          </m:sub>
        </m:sSub>
      </m:oMath>
      <w:r w:rsidRPr="001A4557">
        <w:rPr>
          <w:rFonts w:hint="eastAsia"/>
        </w:rPr>
        <w:t>為在該樣本中出現在兩個區塊的物種數，並依此類推。除此之外，</w:t>
      </w:r>
      <m:oMath>
        <m:sSub>
          <m:sSubPr>
            <m:ctrlPr>
              <w:rPr>
                <w:rFonts w:ascii="Cambria Math" w:hAnsi="Cambria Math"/>
                <w:i/>
              </w:rPr>
            </m:ctrlPr>
          </m:sSubPr>
          <m:e>
            <m:r>
              <w:rPr>
                <w:rFonts w:ascii="Cambria Math" w:hAnsi="Cambria Math"/>
              </w:rPr>
              <m:t>Q</m:t>
            </m:r>
          </m:e>
          <m:sub>
            <m:r>
              <w:rPr>
                <w:rFonts w:ascii="Cambria Math" w:hAnsi="Cambria Math"/>
              </w:rPr>
              <m:t>0(1)</m:t>
            </m:r>
          </m:sub>
        </m:sSub>
      </m:oMath>
      <w:r>
        <w:rPr>
          <w:rFonts w:hint="eastAsia"/>
        </w:rPr>
        <w:t>將被定義</w:t>
      </w:r>
      <w:r w:rsidRPr="001A4557">
        <w:rPr>
          <w:rFonts w:hint="eastAsia"/>
        </w:rPr>
        <w:t>為在該樣本並未被觀測到的物種數。而真實的物種數</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Pr="001A4557">
        <w:rPr>
          <w:rFonts w:hint="eastAsia"/>
        </w:rPr>
        <w:t>，應為被觀測到的物種數</w:t>
      </w:r>
      <m:oMath>
        <m:sSub>
          <m:sSubPr>
            <m:ctrlPr>
              <w:rPr>
                <w:rFonts w:ascii="Cambria Math" w:hAnsi="Cambria Math"/>
                <w:i/>
              </w:rPr>
            </m:ctrlPr>
          </m:sSubPr>
          <m:e>
            <m:r>
              <w:rPr>
                <w:rFonts w:ascii="Cambria Math" w:hAnsi="Cambria Math"/>
              </w:rPr>
              <m:t>S</m:t>
            </m:r>
          </m:e>
          <m:sub>
            <m:r>
              <w:rPr>
                <w:rFonts w:ascii="Cambria Math" w:hAnsi="Cambria Math"/>
              </w:rPr>
              <m:t>obs</m:t>
            </m:r>
            <m:r>
              <w:rPr>
                <w:rFonts w:ascii="Cambria Math" w:hAnsi="Cambria Math" w:hint="eastAsia"/>
              </w:rPr>
              <m:t>(</m:t>
            </m:r>
            <m:r>
              <w:rPr>
                <w:rFonts w:ascii="Cambria Math" w:hAnsi="Cambria Math"/>
              </w:rPr>
              <m:t>1</m:t>
            </m:r>
            <m:r>
              <w:rPr>
                <w:rFonts w:ascii="Cambria Math" w:hAnsi="Cambria Math" w:hint="eastAsia"/>
              </w:rPr>
              <m:t>)</m:t>
            </m:r>
          </m:sub>
        </m:sSub>
      </m:oMath>
      <w:r w:rsidRPr="001A4557">
        <w:rPr>
          <w:rFonts w:hint="eastAsia"/>
        </w:rPr>
        <w:t>與未被觀測到的物種數</w:t>
      </w:r>
      <m:oMath>
        <m:sSub>
          <m:sSubPr>
            <m:ctrlPr>
              <w:rPr>
                <w:rFonts w:ascii="Cambria Math" w:hAnsi="Cambria Math"/>
                <w:i/>
              </w:rPr>
            </m:ctrlPr>
          </m:sSubPr>
          <m:e>
            <m:r>
              <w:rPr>
                <w:rFonts w:ascii="Cambria Math" w:hAnsi="Cambria Math"/>
              </w:rPr>
              <m:t>Q</m:t>
            </m:r>
          </m:e>
          <m:sub>
            <m:r>
              <w:rPr>
                <w:rFonts w:ascii="Cambria Math" w:hAnsi="Cambria Math"/>
              </w:rPr>
              <m:t>0(1)</m:t>
            </m:r>
          </m:sub>
        </m:sSub>
      </m:oMath>
      <w:r w:rsidRPr="001A4557">
        <w:rPr>
          <w:rFonts w:hint="eastAsia"/>
        </w:rPr>
        <w:t>之和</w:t>
      </w:r>
      <w:r>
        <w:rPr>
          <w:rFonts w:hint="eastAsia"/>
        </w:rPr>
        <w:t xml:space="preserve"> (</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d>
              <m:dPr>
                <m:ctrlPr>
                  <w:rPr>
                    <w:rFonts w:ascii="Cambria Math" w:hAnsi="Cambria Math"/>
                    <w:i/>
                  </w:rPr>
                </m:ctrlPr>
              </m:dPr>
              <m:e>
                <m:r>
                  <w:rPr>
                    <w:rFonts w:ascii="Cambria Math" w:hAnsi="Cambria Math"/>
                  </w:rPr>
                  <m:t>1</m:t>
                </m:r>
              </m:e>
            </m:d>
          </m:sub>
        </m:sSub>
      </m:oMath>
      <w:r w:rsidR="00E0555D">
        <w:rPr>
          <w:rFonts w:hint="eastAsia"/>
        </w:rPr>
        <w:t>，</w:t>
      </w:r>
      <w:r>
        <w:rPr>
          <w:rFonts w:hint="eastAsia"/>
        </w:rPr>
        <w:t xml:space="preserve"> </w:t>
      </w:r>
      <w:r>
        <w:fldChar w:fldCharType="begin"/>
      </w:r>
      <w:r>
        <w:instrText xml:space="preserve"> REF _Ref166080514 \h </w:instrText>
      </w:r>
      <w:r>
        <w:fldChar w:fldCharType="separate"/>
      </w:r>
      <w:r w:rsidRPr="00225F3D">
        <w:t xml:space="preserve">Figure </w:t>
      </w:r>
      <w:r>
        <w:rPr>
          <w:noProof/>
        </w:rPr>
        <w:t>2</w:t>
      </w:r>
      <w:r>
        <w:t>.</w:t>
      </w:r>
      <w:r>
        <w:rPr>
          <w:noProof/>
        </w:rPr>
        <w:t>1</w:t>
      </w:r>
      <w:r>
        <w:fldChar w:fldCharType="end"/>
      </w:r>
      <w:r>
        <w:rPr>
          <w:rFonts w:hint="eastAsia"/>
        </w:rPr>
        <w:t>)</w:t>
      </w:r>
      <w:r w:rsidRPr="001A4557">
        <w:rPr>
          <w:rFonts w:hint="eastAsia"/>
        </w:rPr>
        <w:t>。</w:t>
      </w:r>
    </w:p>
    <w:p w14:paraId="305DA343" w14:textId="77777777" w:rsidR="00EE549A" w:rsidRDefault="00EE549A" w:rsidP="00EE549A">
      <w:pPr>
        <w:ind w:firstLine="425"/>
        <w:jc w:val="center"/>
      </w:pPr>
      <w:r>
        <w:rPr>
          <w:noProof/>
        </w:rPr>
        <w:lastRenderedPageBreak/>
        <w:drawing>
          <wp:inline distT="0" distB="0" distL="0" distR="0" wp14:anchorId="5E08CBCE" wp14:editId="127F7355">
            <wp:extent cx="3266669" cy="2781300"/>
            <wp:effectExtent l="0" t="0" r="0" b="0"/>
            <wp:docPr id="1596362771"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62771" name=""/>
                    <pic:cNvPicPr/>
                  </pic:nvPicPr>
                  <pic:blipFill rotWithShape="1">
                    <a:blip r:embed="rId8">
                      <a:extLst>
                        <a:ext uri="{96DAC541-7B7A-43D3-8B79-37D633B846F1}">
                          <asvg:svgBlip xmlns:asvg="http://schemas.microsoft.com/office/drawing/2016/SVG/main" r:embed="rId9"/>
                        </a:ext>
                      </a:extLst>
                    </a:blip>
                    <a:srcRect t="7713" b="7146"/>
                    <a:stretch/>
                  </pic:blipFill>
                  <pic:spPr bwMode="auto">
                    <a:xfrm>
                      <a:off x="0" y="0"/>
                      <a:ext cx="3277315" cy="2790364"/>
                    </a:xfrm>
                    <a:prstGeom prst="rect">
                      <a:avLst/>
                    </a:prstGeom>
                    <a:ln>
                      <a:noFill/>
                    </a:ln>
                    <a:extLst>
                      <a:ext uri="{53640926-AAD7-44D8-BBD7-CCE9431645EC}">
                        <a14:shadowObscured xmlns:a14="http://schemas.microsoft.com/office/drawing/2010/main"/>
                      </a:ext>
                    </a:extLst>
                  </pic:spPr>
                </pic:pic>
              </a:graphicData>
            </a:graphic>
          </wp:inline>
        </w:drawing>
      </w:r>
    </w:p>
    <w:p w14:paraId="134D0035" w14:textId="77777777" w:rsidR="00EE549A" w:rsidRPr="00D3205B" w:rsidRDefault="00EE549A" w:rsidP="00EE549A">
      <w:pPr>
        <w:pStyle w:val="afb"/>
        <w:ind w:left="2400" w:firstLine="480"/>
      </w:pPr>
      <w:bookmarkStart w:id="3" w:name="_Ref166080514"/>
      <w:bookmarkStart w:id="4" w:name="_Ref166080621"/>
      <w:bookmarkStart w:id="5" w:name="_Toc166682312"/>
      <w:r w:rsidRPr="00225F3D">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bookmarkEnd w:id="3"/>
      <w:r w:rsidRPr="00225F3D">
        <w:rPr>
          <w:rFonts w:hint="eastAsia"/>
        </w:rPr>
        <w:t xml:space="preserve"> </w:t>
      </w:r>
      <w:r w:rsidRPr="00225F3D">
        <w:rPr>
          <w:rFonts w:hint="eastAsia"/>
        </w:rPr>
        <w:t>單一群落的物種分配</w:t>
      </w:r>
      <w:r>
        <w:rPr>
          <w:rFonts w:hint="eastAsia"/>
        </w:rPr>
        <w:t>示意圖</w:t>
      </w:r>
      <w:r w:rsidRPr="00225F3D">
        <w:rPr>
          <w:rFonts w:hint="eastAsia"/>
        </w:rPr>
        <w:t>。</w:t>
      </w:r>
      <w:bookmarkEnd w:id="4"/>
      <w:bookmarkEnd w:id="5"/>
    </w:p>
    <w:p w14:paraId="0C0DB3F2" w14:textId="77777777" w:rsidR="00EE549A" w:rsidRDefault="00EE549A" w:rsidP="00EE549A">
      <w:pPr>
        <w:widowControl/>
        <w:spacing w:line="240" w:lineRule="auto"/>
      </w:pPr>
    </w:p>
    <w:p w14:paraId="04BCF15B" w14:textId="77777777" w:rsidR="00EE549A" w:rsidRPr="001A4557" w:rsidRDefault="00EE549A" w:rsidP="00EE549A">
      <w:pPr>
        <w:pStyle w:val="3"/>
      </w:pPr>
      <w:proofErr w:type="gramStart"/>
      <w:r>
        <w:rPr>
          <w:rFonts w:hint="eastAsia"/>
        </w:rPr>
        <w:t>取</w:t>
      </w:r>
      <w:r w:rsidRPr="001A4557">
        <w:rPr>
          <w:rFonts w:hint="eastAsia"/>
        </w:rPr>
        <w:t>後放回</w:t>
      </w:r>
      <w:proofErr w:type="gramEnd"/>
      <w:r w:rsidRPr="001A4557">
        <w:rPr>
          <w:rFonts w:hint="eastAsia"/>
        </w:rPr>
        <w:t>之抽樣方式</w:t>
      </w:r>
    </w:p>
    <w:p w14:paraId="5F83EA80" w14:textId="77777777" w:rsidR="00EE549A" w:rsidRDefault="00EE549A" w:rsidP="00EE549A">
      <w:pPr>
        <w:ind w:firstLine="425"/>
      </w:pPr>
      <w:r w:rsidRPr="00225F3D">
        <w:rPr>
          <w:rFonts w:hint="eastAsia"/>
        </w:rPr>
        <w:t>在</w:t>
      </w:r>
      <w:r w:rsidRPr="00D3205B">
        <w:rPr>
          <w:rFonts w:hint="eastAsia"/>
        </w:rPr>
        <w:t>多數</w:t>
      </w:r>
      <w:r w:rsidRPr="00225F3D">
        <w:rPr>
          <w:rFonts w:hint="eastAsia"/>
        </w:rPr>
        <w:t>生態調查的研究中，計算物種數在群落之中的占比，是最直觀量化多樣性的指標之</w:t>
      </w:r>
      <w:proofErr w:type="gramStart"/>
      <w:r w:rsidRPr="00225F3D">
        <w:rPr>
          <w:rFonts w:hint="eastAsia"/>
        </w:rPr>
        <w:t>一</w:t>
      </w:r>
      <w:proofErr w:type="gramEnd"/>
      <w:r>
        <w:rPr>
          <w:rFonts w:hint="eastAsia"/>
        </w:rPr>
        <w:t>。但普查物種數量</w:t>
      </w:r>
      <w:r w:rsidRPr="0083477E">
        <w:rPr>
          <w:rFonts w:hint="eastAsia"/>
        </w:rPr>
        <w:t>往往需要消耗大量的人力、經費與時間等成本</w:t>
      </w:r>
      <w:r>
        <w:rPr>
          <w:rFonts w:hint="eastAsia"/>
        </w:rPr>
        <w:t>，</w:t>
      </w:r>
      <w:r w:rsidRPr="001A4557">
        <w:rPr>
          <w:rFonts w:hint="eastAsia"/>
        </w:rPr>
        <w:t>這使得在抽樣的結果中能看見所有物種皆出現之狀況的機率大幅降低</w:t>
      </w:r>
      <w:r>
        <w:rPr>
          <w:rFonts w:hint="eastAsia"/>
        </w:rPr>
        <w:t>，因此</w:t>
      </w:r>
      <w:r w:rsidRPr="001A4557">
        <w:rPr>
          <w:rFonts w:hint="eastAsia"/>
        </w:rPr>
        <w:t>在大部分的生態調查結果中，皆可能存在部分未被觀測到的物種。</w:t>
      </w:r>
      <w:r>
        <w:rPr>
          <w:rFonts w:hint="eastAsia"/>
        </w:rPr>
        <w:t>故</w:t>
      </w:r>
      <w:r w:rsidRPr="001A4557">
        <w:rPr>
          <w:rFonts w:hint="eastAsia"/>
        </w:rPr>
        <w:t>需針對</w:t>
      </w:r>
      <w:r>
        <w:rPr>
          <w:rFonts w:hint="eastAsia"/>
        </w:rPr>
        <w:t>這些</w:t>
      </w:r>
      <w:r w:rsidRPr="001A4557">
        <w:rPr>
          <w:rFonts w:hint="eastAsia"/>
        </w:rPr>
        <w:t>未被觀測到的物種進行估計，以獲取到更接近於真實</w:t>
      </w:r>
      <w:r>
        <w:rPr>
          <w:rFonts w:hint="eastAsia"/>
        </w:rPr>
        <w:t>物種數</w:t>
      </w:r>
      <w:r w:rsidRPr="001A4557">
        <w:rPr>
          <w:rFonts w:hint="eastAsia"/>
        </w:rPr>
        <w:t>的結果。</w:t>
      </w:r>
    </w:p>
    <w:p w14:paraId="62C8246A" w14:textId="77777777" w:rsidR="00EE549A" w:rsidRPr="001A4557" w:rsidRDefault="00EE549A" w:rsidP="00EE549A">
      <w:pPr>
        <w:ind w:firstLine="425"/>
      </w:pPr>
      <w:r w:rsidRPr="001A4557">
        <w:rPr>
          <w:rFonts w:hint="eastAsia"/>
        </w:rPr>
        <w:t>對於出現型數據所開發之</w:t>
      </w:r>
      <w:r>
        <w:rPr>
          <w:rFonts w:hint="eastAsia"/>
        </w:rPr>
        <w:t>物種數</w:t>
      </w:r>
      <w:r w:rsidRPr="001A4557">
        <w:rPr>
          <w:rFonts w:hint="eastAsia"/>
        </w:rPr>
        <w:t>估計的模型多數皆</w:t>
      </w:r>
      <w:r w:rsidRPr="0083477E">
        <w:rPr>
          <w:rFonts w:hint="eastAsia"/>
        </w:rPr>
        <w:t>是</w:t>
      </w:r>
      <w:r w:rsidRPr="001A4557">
        <w:rPr>
          <w:rFonts w:hint="eastAsia"/>
        </w:rPr>
        <w:t>依據</w:t>
      </w:r>
      <w:proofErr w:type="gramStart"/>
      <w:r w:rsidRPr="001A4557">
        <w:rPr>
          <w:rFonts w:hint="eastAsia"/>
        </w:rPr>
        <w:t>捉放法</w:t>
      </w:r>
      <w:proofErr w:type="gramEnd"/>
      <w:r w:rsidRPr="001A4557">
        <w:t xml:space="preserve"> (capture-recapture) </w:t>
      </w:r>
      <w:r w:rsidRPr="001A4557">
        <w:rPr>
          <w:rFonts w:hint="eastAsia"/>
        </w:rPr>
        <w:t>的理論架構為基礎所建立。而在</w:t>
      </w:r>
      <w:r>
        <w:rPr>
          <w:rFonts w:hint="eastAsia"/>
        </w:rPr>
        <w:t>物種數</w:t>
      </w:r>
      <w:r w:rsidRPr="001A4557">
        <w:rPr>
          <w:rFonts w:hint="eastAsia"/>
        </w:rPr>
        <w:t>的估計中，可將</w:t>
      </w:r>
      <w:proofErr w:type="gramStart"/>
      <w:r w:rsidRPr="001A4557">
        <w:rPr>
          <w:rFonts w:hint="eastAsia"/>
        </w:rPr>
        <w:t>捉放法</w:t>
      </w:r>
      <w:proofErr w:type="gramEnd"/>
      <w:r w:rsidRPr="001A4557">
        <w:rPr>
          <w:rFonts w:hint="eastAsia"/>
        </w:rPr>
        <w:t>「個體」對應至「物種」，</w:t>
      </w:r>
      <w:r w:rsidRPr="0083477E">
        <w:rPr>
          <w:rFonts w:hint="eastAsia"/>
        </w:rPr>
        <w:t>以</w:t>
      </w:r>
      <w:r w:rsidRPr="001A4557">
        <w:rPr>
          <w:rFonts w:hint="eastAsia"/>
        </w:rPr>
        <w:t>估計群落中的物種數。</w:t>
      </w:r>
    </w:p>
    <w:p w14:paraId="3329D046" w14:textId="77777777" w:rsidR="00EE549A" w:rsidRPr="001A4557" w:rsidRDefault="00EE549A" w:rsidP="00EE549A">
      <w:pPr>
        <w:ind w:firstLine="425"/>
        <w:rPr>
          <w:i/>
        </w:rPr>
      </w:pPr>
      <w:r w:rsidRPr="001A4557">
        <w:rPr>
          <w:rFonts w:hint="eastAsia"/>
        </w:rPr>
        <w:t>在</w:t>
      </w:r>
      <w:r>
        <w:rPr>
          <w:rFonts w:hint="eastAsia"/>
        </w:rPr>
        <w:t>物種數</w:t>
      </w:r>
      <w:r w:rsidRPr="001A4557">
        <w:rPr>
          <w:rFonts w:hint="eastAsia"/>
        </w:rPr>
        <w:t>的調查結果中，可</w:t>
      </w:r>
      <w:r>
        <w:rPr>
          <w:rFonts w:hint="eastAsia"/>
        </w:rPr>
        <w:t>依據物種在樣本中出現的區塊計數，</w:t>
      </w:r>
      <w:r w:rsidRPr="001A4557">
        <w:rPr>
          <w:rFonts w:hint="eastAsia"/>
        </w:rPr>
        <w:t>將物種大致分為豐富物種與稀有物種。</w:t>
      </w:r>
      <w:r>
        <w:rPr>
          <w:rFonts w:hint="eastAsia"/>
        </w:rPr>
        <w:t>當樣本中皆為豐富物種時</w:t>
      </w:r>
      <w:r>
        <w:rPr>
          <w:rFonts w:hint="eastAsia"/>
        </w:rPr>
        <w:t xml:space="preserve"> (</w:t>
      </w:r>
      <w:r>
        <w:rPr>
          <w:rFonts w:hint="eastAsia"/>
        </w:rPr>
        <w:t>出現頻率較高</w:t>
      </w:r>
      <w:r>
        <w:rPr>
          <w:rFonts w:hint="eastAsia"/>
        </w:rPr>
        <w:t>)</w:t>
      </w:r>
      <w:r>
        <w:rPr>
          <w:rFonts w:hint="eastAsia"/>
        </w:rPr>
        <w:t>，通常會被認為該群落之物種皆已被調查完全；相反，當樣本中的多數物種為稀有物種</w:t>
      </w:r>
      <w:r>
        <w:rPr>
          <w:rFonts w:hint="eastAsia"/>
        </w:rPr>
        <w:t xml:space="preserve"> (</w:t>
      </w:r>
      <w:r>
        <w:rPr>
          <w:rFonts w:hint="eastAsia"/>
        </w:rPr>
        <w:t>出現頻率較低</w:t>
      </w:r>
      <w:r>
        <w:rPr>
          <w:rFonts w:hint="eastAsia"/>
        </w:rPr>
        <w:t xml:space="preserve">) </w:t>
      </w:r>
      <w:r>
        <w:rPr>
          <w:rFonts w:hint="eastAsia"/>
        </w:rPr>
        <w:t>時，在直覺上會認為群落中仍存在更多未被觀測到的物種，因此</w:t>
      </w:r>
      <w:r w:rsidRPr="001A4557">
        <w:rPr>
          <w:rFonts w:hint="eastAsia"/>
        </w:rPr>
        <w:t>樣本中稀有物種對於未被觀測到的物種</w:t>
      </w:r>
      <w:r>
        <w:rPr>
          <w:rFonts w:hint="eastAsia"/>
        </w:rPr>
        <w:t>數</w:t>
      </w:r>
      <w:r w:rsidRPr="001A4557">
        <w:rPr>
          <w:rFonts w:hint="eastAsia"/>
        </w:rPr>
        <w:t>提供</w:t>
      </w:r>
      <w:r>
        <w:rPr>
          <w:rFonts w:hint="eastAsia"/>
        </w:rPr>
        <w:t>較多</w:t>
      </w:r>
      <w:r w:rsidRPr="001A4557">
        <w:rPr>
          <w:rFonts w:hint="eastAsia"/>
        </w:rPr>
        <w:t>的資訊</w:t>
      </w:r>
      <w:r>
        <w:rPr>
          <w:rFonts w:hint="eastAsia"/>
        </w:rPr>
        <w:t>。</w:t>
      </w:r>
      <w:r w:rsidRPr="001A4557">
        <w:rPr>
          <w:rFonts w:hint="eastAsia"/>
        </w:rPr>
        <w:t>在過去許多研究中，</w:t>
      </w:r>
      <w:r w:rsidRPr="00E81B77">
        <w:rPr>
          <w:rFonts w:hint="eastAsia"/>
        </w:rPr>
        <w:t>最廣為應用估計方法是藉由稀有物種提供的資訊進行物種數估計</w:t>
      </w:r>
      <w:r w:rsidRPr="001A4557">
        <w:rPr>
          <w:rFonts w:hint="eastAsia"/>
        </w:rPr>
        <w:t>。</w:t>
      </w:r>
    </w:p>
    <w:p w14:paraId="6627D822" w14:textId="77777777" w:rsidR="00EE549A" w:rsidRPr="001A4557" w:rsidRDefault="00EE549A" w:rsidP="00EE549A">
      <w:r w:rsidRPr="001A4557">
        <w:lastRenderedPageBreak/>
        <w:tab/>
      </w:r>
      <w:r w:rsidRPr="0083477E">
        <w:rPr>
          <w:rFonts w:hint="eastAsia"/>
        </w:rPr>
        <w:t>依據</w:t>
      </w:r>
      <w:r w:rsidRPr="0083477E">
        <w:fldChar w:fldCharType="begin"/>
      </w:r>
      <w:r w:rsidRPr="0083477E">
        <w:instrText xml:space="preserve"> REF _Ref162775811 \r \h  \* MERGEFORMAT </w:instrText>
      </w:r>
      <w:r w:rsidRPr="0083477E">
        <w:fldChar w:fldCharType="separate"/>
      </w:r>
      <w:r>
        <w:t>2.2.1</w:t>
      </w:r>
      <w:r w:rsidRPr="0083477E">
        <w:fldChar w:fldCharType="end"/>
      </w:r>
      <w:r w:rsidRPr="0083477E">
        <w:rPr>
          <w:rFonts w:hint="eastAsia"/>
        </w:rPr>
        <w:t>所述，</w:t>
      </w:r>
      <w:r>
        <w:rPr>
          <w:rFonts w:hint="eastAsia"/>
        </w:rPr>
        <w:t>並以第一群落為例，</w:t>
      </w:r>
      <w:r w:rsidRPr="0083477E">
        <w:rPr>
          <w:rFonts w:hint="eastAsia"/>
        </w:rPr>
        <w:t>出現型矩陣</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83477E">
        <w:rPr>
          <w:rFonts w:hint="eastAsia"/>
        </w:rPr>
        <w:t>可整理為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1A4557">
        <w:rPr>
          <w:rFonts w:hint="eastAsia"/>
        </w:rPr>
        <w:t>應為服從</w:t>
      </w:r>
      <w:proofErr w:type="gramStart"/>
      <w:r w:rsidRPr="001A4557">
        <w:rPr>
          <w:rFonts w:hint="eastAsia"/>
        </w:rPr>
        <w:t>伯</w:t>
      </w:r>
      <w:proofErr w:type="gramEnd"/>
      <w:r w:rsidRPr="001A4557">
        <w:rPr>
          <w:rFonts w:hint="eastAsia"/>
        </w:rPr>
        <w:t>努力分佈</w:t>
      </w:r>
      <w:r w:rsidRPr="001A4557">
        <w:t xml:space="preserve"> (Bernoulli distribution) </w:t>
      </w:r>
      <w:r w:rsidRPr="001A4557">
        <w:rPr>
          <w:rFonts w:hint="eastAsia"/>
        </w:rPr>
        <w:t>的隨機變數，且當</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=1</m:t>
        </m:r>
      </m:oMath>
      <w:r w:rsidRPr="001A4557">
        <w:rPr>
          <w:rFonts w:hint="eastAsia"/>
        </w:rPr>
        <w:t>時機率為</w:t>
      </w:r>
      <w:r w:rsidRPr="001A4557">
        <w:t xml:space="preserve"> </w:t>
      </w:r>
      <m:oMath>
        <m:sSub>
          <m:sSubPr>
            <m:ctrlPr>
              <w:rPr>
                <w:rFonts w:ascii="Cambria Math" w:hAnsi="Cambria Math"/>
                <w:i/>
              </w:rPr>
            </m:ctrlPr>
          </m:sSubPr>
          <m:e>
            <m:r>
              <w:rPr>
                <w:rFonts w:ascii="Cambria Math" w:hAnsi="Cambria Math"/>
              </w:rPr>
              <m:t>π</m:t>
            </m:r>
          </m:e>
          <m:sub>
            <m:r>
              <w:rPr>
                <w:rFonts w:ascii="Cambria Math" w:hAnsi="Cambria Math"/>
              </w:rPr>
              <m:t>i</m:t>
            </m:r>
            <m:r>
              <w:rPr>
                <w:rFonts w:ascii="Cambria Math" w:hAnsi="Cambria Math" w:hint="eastAsia"/>
              </w:rPr>
              <m:t>(</m:t>
            </m:r>
            <m:r>
              <w:rPr>
                <w:rFonts w:ascii="Cambria Math" w:hAnsi="Cambria Math"/>
              </w:rPr>
              <m:t>1)</m:t>
            </m:r>
          </m:sub>
        </m:sSub>
      </m:oMath>
      <w:r w:rsidRPr="001A4557">
        <w:rPr>
          <w:rFonts w:hint="eastAsia"/>
        </w:rPr>
        <w:t>，而</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=0</m:t>
        </m:r>
      </m:oMath>
      <w:r w:rsidRPr="001A4557">
        <w:rPr>
          <w:rFonts w:hint="eastAsia"/>
        </w:rPr>
        <w:t>時機率為</w:t>
      </w:r>
      <m:oMath>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oMath>
      <w:r w:rsidRPr="001A4557">
        <w:rPr>
          <w:rFonts w:hint="eastAsia"/>
        </w:rPr>
        <w:t>。則發生率矩陣的機率分佈為：</w:t>
      </w:r>
    </w:p>
    <w:p w14:paraId="219B6DDD" w14:textId="77777777" w:rsidR="00EE549A" w:rsidRPr="001A4557" w:rsidRDefault="00EE549A" w:rsidP="00EE549A">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w:bookmarkStart w:id="6" w:name="_Hlk162297837"/>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w:bookmarkEnd w:id="6"/>
            </m:e>
          </m:d>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i(1)</m:t>
              </m:r>
            </m:sub>
            <m:sup>
              <m:sSub>
                <m:sSubPr>
                  <m:ctrlPr>
                    <w:rPr>
                      <w:rFonts w:ascii="Cambria Math" w:hAnsi="Cambria Math"/>
                      <w:i/>
                    </w:rPr>
                  </m:ctrlPr>
                </m:sSubPr>
                <m:e>
                  <m:r>
                    <w:rPr>
                      <w:rFonts w:ascii="Cambria Math" w:hAnsi="Cambria Math"/>
                    </w:rPr>
                    <m:t>w</m:t>
                  </m:r>
                </m:e>
                <m:sub>
                  <m:r>
                    <w:rPr>
                      <w:rFonts w:ascii="Cambria Math" w:hAnsi="Cambria Math"/>
                    </w:rPr>
                    <m:t>ij</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ij</m:t>
                  </m:r>
                </m:sub>
              </m:sSub>
            </m:sup>
          </m:sSup>
          <m:r>
            <w:rPr>
              <w:rFonts w:ascii="Cambria Math" w:hAnsi="Cambria Math"/>
            </w:rPr>
            <m:t xml:space="preserve">, i=1, 2, …,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;j=1,2</m:t>
          </m:r>
        </m:oMath>
      </m:oMathPara>
    </w:p>
    <w:p w14:paraId="62D28522" w14:textId="77777777" w:rsidR="00EE549A" w:rsidRDefault="00EE549A" w:rsidP="00EE549A">
      <w:r>
        <w:rPr>
          <w:rFonts w:hint="eastAsia"/>
        </w:rPr>
        <w:t>而</w:t>
      </w:r>
      <w:r w:rsidRPr="001A4557">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A4557">
        <w:rPr>
          <w:rFonts w:hint="eastAsia"/>
        </w:rPr>
        <w:t>服從二項分佈</w:t>
      </w:r>
      <w:r w:rsidRPr="001A4557">
        <w:t xml:space="preserve"> (Binomial distribution)</w:t>
      </w:r>
      <w:r>
        <w:rPr>
          <w:rFonts w:hint="eastAsia"/>
        </w:rPr>
        <w:t>，則其機率分佈為：</w:t>
      </w:r>
    </w:p>
    <w:p w14:paraId="414A5EFD" w14:textId="77777777" w:rsidR="00EE549A" w:rsidRPr="00D43952" w:rsidRDefault="00EE549A" w:rsidP="00EE549A">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π</m:t>
                  </m:r>
                </m:e>
                <m:sub>
                  <m:r>
                    <w:rPr>
                      <w:rFonts w:ascii="Cambria Math" w:hAnsi="Cambria Math"/>
                    </w:rPr>
                    <m:t>i</m:t>
                  </m:r>
                  <m:d>
                    <m:dPr>
                      <m:ctrlPr>
                        <w:rPr>
                          <w:rFonts w:ascii="Cambria Math" w:hAnsi="Cambria Math"/>
                        </w:rPr>
                      </m:ctrlPr>
                    </m:dPr>
                    <m:e>
                      <m:r>
                        <m:rPr>
                          <m:sty m:val="p"/>
                        </m:rPr>
                        <w:rPr>
                          <w:rFonts w:ascii="Cambria Math" w:hAnsi="Cambria Math"/>
                        </w:rPr>
                        <m:t>1</m:t>
                      </m:r>
                    </m:e>
                  </m:d>
                </m:sub>
              </m:sSub>
            </m:e>
          </m:d>
          <m:r>
            <m:rPr>
              <m:sty m:val="p"/>
            </m:rPr>
            <w:rPr>
              <w:rFonts w:ascii="Cambria Math" w:hAnsi="Cambria Math"/>
            </w:rPr>
            <m:t xml:space="preserve">= </m:t>
          </m:r>
          <m:d>
            <m:dPr>
              <m:ctrlPr>
                <w:rPr>
                  <w:rFonts w:ascii="Cambria Math" w:hAnsi="Cambria Math"/>
                </w:rPr>
              </m:ctrlPr>
            </m:dPr>
            <m:e>
              <m:f>
                <m:fPr>
                  <m:type m:val="noBa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sSubSup>
            <m:sSubSupPr>
              <m:ctrlPr>
                <w:rPr>
                  <w:rFonts w:ascii="Cambria Math" w:hAnsi="Cambria Math"/>
                </w:rPr>
              </m:ctrlPr>
            </m:sSubSupPr>
            <m:e>
              <m:r>
                <w:rPr>
                  <w:rFonts w:ascii="Cambria Math" w:hAnsi="Cambria Math"/>
                </w:rPr>
                <m:t>π</m:t>
              </m:r>
            </m:e>
            <m:sub>
              <m:r>
                <w:rPr>
                  <w:rFonts w:ascii="Cambria Math" w:hAnsi="Cambria Math"/>
                </w:rPr>
                <m:t>i</m:t>
              </m:r>
              <m:d>
                <m:dPr>
                  <m:ctrlPr>
                    <w:rPr>
                      <w:rFonts w:ascii="Cambria Math" w:hAnsi="Cambria Math"/>
                    </w:rPr>
                  </m:ctrlPr>
                </m:dPr>
                <m:e>
                  <m:r>
                    <m:rPr>
                      <m:sty m:val="p"/>
                    </m:rPr>
                    <w:rPr>
                      <w:rFonts w:ascii="Cambria Math" w:hAnsi="Cambria Math"/>
                    </w:rPr>
                    <m:t>1</m:t>
                  </m:r>
                </m:e>
              </m:d>
            </m:sub>
            <m:sup>
              <m:sSub>
                <m:sSubPr>
                  <m:ctrlPr>
                    <w:rPr>
                      <w:rFonts w:ascii="Cambria Math" w:hAnsi="Cambria Math"/>
                    </w:rPr>
                  </m:ctrlPr>
                </m:sSubPr>
                <m:e>
                  <m:r>
                    <w:rPr>
                      <w:rFonts w:ascii="Cambria Math" w:hAnsi="Cambria Math"/>
                    </w:rPr>
                    <m:t>x</m:t>
                  </m:r>
                </m:e>
                <m:sub>
                  <m:r>
                    <w:rPr>
                      <w:rFonts w:ascii="Cambria Math" w:hAnsi="Cambria Math"/>
                    </w:rPr>
                    <m:t>i</m:t>
                  </m:r>
                </m:sub>
              </m:sSub>
            </m:sup>
          </m:sSubSup>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π</m:t>
                      </m:r>
                    </m:e>
                    <m:sub>
                      <m:r>
                        <w:rPr>
                          <w:rFonts w:ascii="Cambria Math" w:hAnsi="Cambria Math"/>
                        </w:rPr>
                        <m:t>i</m:t>
                      </m:r>
                      <m:d>
                        <m:dPr>
                          <m:ctrlPr>
                            <w:rPr>
                              <w:rFonts w:ascii="Cambria Math" w:hAnsi="Cambria Math"/>
                            </w:rPr>
                          </m:ctrlPr>
                        </m:dPr>
                        <m:e>
                          <m:r>
                            <m:rPr>
                              <m:sty m:val="p"/>
                            </m:rPr>
                            <w:rPr>
                              <w:rFonts w:ascii="Cambria Math" w:hAnsi="Cambria Math"/>
                            </w:rPr>
                            <m:t>1</m:t>
                          </m:r>
                        </m:e>
                      </m:d>
                    </m:sub>
                  </m:sSub>
                </m:e>
              </m:d>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p>
          </m:sSup>
          <m:r>
            <m:rPr>
              <m:sty m:val="p"/>
            </m:rPr>
            <w:rPr>
              <w:rFonts w:ascii="Cambria Math" w:hAnsi="Cambria Math"/>
            </w:rPr>
            <m:t xml:space="preserve">, </m:t>
          </m:r>
          <m:r>
            <w:rPr>
              <w:rFonts w:ascii="Cambria Math" w:hAnsi="Cambria Math"/>
            </w:rPr>
            <m:t>i</m:t>
          </m:r>
          <m:r>
            <m:rPr>
              <m:sty m:val="p"/>
            </m:rPr>
            <w:rPr>
              <w:rFonts w:ascii="Cambria Math" w:hAnsi="Cambria Math"/>
            </w:rPr>
            <m:t xml:space="preserve">=1, 2, …,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j</m:t>
          </m:r>
          <m:r>
            <m:rPr>
              <m:sty m:val="p"/>
            </m:rPr>
            <w:rPr>
              <w:rFonts w:ascii="Cambria Math" w:hAnsi="Cambria Math"/>
            </w:rPr>
            <m:t>=1,2</m:t>
          </m:r>
        </m:oMath>
      </m:oMathPara>
    </w:p>
    <w:p w14:paraId="5D2AF07E" w14:textId="77777777" w:rsidR="00EE549A" w:rsidRPr="00D3205B" w:rsidRDefault="00EE549A" w:rsidP="00EE549A"/>
    <w:p w14:paraId="5358F0C8" w14:textId="77777777" w:rsidR="00EE549A" w:rsidRPr="001A4557" w:rsidRDefault="00EE549A" w:rsidP="00EE549A">
      <w:pPr>
        <w:pStyle w:val="4"/>
      </w:pPr>
      <w:r w:rsidRPr="001A4557">
        <w:rPr>
          <w:rFonts w:hint="eastAsia"/>
        </w:rPr>
        <w:t>單群落物種數估計</w:t>
      </w:r>
    </w:p>
    <w:p w14:paraId="161A0EC9" w14:textId="77777777" w:rsidR="00EE549A" w:rsidRDefault="00EE549A" w:rsidP="00EE549A">
      <w:pPr>
        <w:jc w:val="both"/>
      </w:pPr>
      <w:r w:rsidRPr="001A4557">
        <w:tab/>
      </w:r>
      <w:r>
        <w:rPr>
          <w:rFonts w:hint="eastAsia"/>
        </w:rPr>
        <w:t>在所有估計方法中，</w:t>
      </w:r>
      <w:proofErr w:type="gramStart"/>
      <w:r>
        <w:rPr>
          <w:rFonts w:hint="eastAsia"/>
        </w:rPr>
        <w:t>最</w:t>
      </w:r>
      <w:proofErr w:type="gramEnd"/>
      <w:r>
        <w:rPr>
          <w:rFonts w:hint="eastAsia"/>
        </w:rPr>
        <w:t>被廣為利用的估計方法是</w:t>
      </w:r>
      <w:r w:rsidRPr="001A4557">
        <w:t xml:space="preserve">Chao (1987) </w:t>
      </w:r>
      <w:r w:rsidRPr="001A4557">
        <w:rPr>
          <w:rFonts w:hint="eastAsia"/>
        </w:rPr>
        <w:t>針對出現型數據建立</w:t>
      </w:r>
      <w:r>
        <w:rPr>
          <w:rFonts w:hint="eastAsia"/>
        </w:rPr>
        <w:t>物種數</w:t>
      </w:r>
      <w:r w:rsidRPr="001A4557">
        <w:rPr>
          <w:rFonts w:hint="eastAsia"/>
        </w:rPr>
        <w:t>的無母數估計模型</w:t>
      </w:r>
      <w:r w:rsidRPr="001A4557">
        <w:t xml:space="preserve"> </w:t>
      </w:r>
      <w:r w:rsidRPr="001A4557">
        <w:rPr>
          <w:i/>
          <w:iCs/>
        </w:rPr>
        <w:t>Chao2</w:t>
      </w:r>
      <w:r w:rsidRPr="001A4557">
        <w:rPr>
          <w:rFonts w:hint="eastAsia"/>
        </w:rPr>
        <w:t>。</w:t>
      </w:r>
      <w:r w:rsidRPr="003428AC">
        <w:rPr>
          <w:rFonts w:hint="eastAsia"/>
        </w:rPr>
        <w:t>無母數的</w:t>
      </w:r>
      <w:r>
        <w:rPr>
          <w:rFonts w:hint="eastAsia"/>
        </w:rPr>
        <w:t>物種數</w:t>
      </w:r>
      <w:r w:rsidRPr="003428AC">
        <w:rPr>
          <w:rFonts w:hint="eastAsia"/>
        </w:rPr>
        <w:t>估計是一個基本且直接的觀念，</w:t>
      </w:r>
      <w:r w:rsidRPr="001A4557">
        <w:rPr>
          <w:rFonts w:hint="eastAsia"/>
        </w:rPr>
        <w:t>所謂無母數估計意旨在該估計方法中，不對</w:t>
      </w:r>
      <w:r>
        <w:rPr>
          <w:rFonts w:hint="eastAsia"/>
        </w:rPr>
        <w:t>物種數</w:t>
      </w:r>
      <w:r w:rsidRPr="001A4557">
        <w:rPr>
          <w:rFonts w:hint="eastAsia"/>
        </w:rPr>
        <w:t>或者物種出現機率的分布進行假設。</w:t>
      </w:r>
      <w:r>
        <w:rPr>
          <w:rFonts w:hint="eastAsia"/>
        </w:rPr>
        <w:t>以第一群落作為單群落的例子，根據樣本中物種出現區塊計數的機率分佈，</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k(1)</m:t>
                </m:r>
              </m:sub>
            </m:sSub>
          </m:e>
        </m:d>
      </m:oMath>
      <w:r>
        <w:rPr>
          <w:rFonts w:hint="eastAsia"/>
        </w:rPr>
        <w:t>可以表示為：</w:t>
      </w:r>
    </w:p>
    <w:p w14:paraId="00B5FE9A" w14:textId="77777777" w:rsidR="00EE549A" w:rsidRPr="00B816CA" w:rsidRDefault="00EE549A" w:rsidP="00EE549A">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hint="eastAsia"/>
                    </w:rPr>
                    <m:t>(</m:t>
                  </m:r>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e>
              </m:nary>
            </m:e>
          </m:nary>
        </m:oMath>
      </m:oMathPara>
    </w:p>
    <w:p w14:paraId="60F51BA8" w14:textId="77777777" w:rsidR="00EE549A" w:rsidRPr="001A4557" w:rsidRDefault="00EE549A" w:rsidP="00EE549A">
      <w:pPr>
        <w:ind w:firstLine="480"/>
        <w:jc w:val="both"/>
      </w:pPr>
      <w:r>
        <w:rPr>
          <w:rFonts w:hint="eastAsia"/>
        </w:rPr>
        <w:t>又可依據</w:t>
      </w:r>
      <w:r w:rsidRPr="001A4557">
        <w:rPr>
          <w:rFonts w:hint="eastAsia"/>
        </w:rPr>
        <w:t>柯西</w:t>
      </w:r>
      <w:r w:rsidRPr="001A4557">
        <w:t>-</w:t>
      </w:r>
      <w:r w:rsidRPr="001A4557">
        <w:rPr>
          <w:rFonts w:hint="eastAsia"/>
        </w:rPr>
        <w:t>施瓦</w:t>
      </w:r>
      <w:proofErr w:type="gramStart"/>
      <w:r w:rsidRPr="001A4557">
        <w:rPr>
          <w:rFonts w:hint="eastAsia"/>
        </w:rPr>
        <w:t>茨</w:t>
      </w:r>
      <w:proofErr w:type="gramEnd"/>
      <w:r w:rsidRPr="001A4557">
        <w:rPr>
          <w:rFonts w:hint="eastAsia"/>
        </w:rPr>
        <w:t>不等式</w:t>
      </w:r>
      <w:r w:rsidRPr="001A4557">
        <w:t xml:space="preserve"> (Cauchy-Schwarz inequality)</w:t>
      </w:r>
      <w:r w:rsidRPr="0009739B">
        <w:rPr>
          <w:rFonts w:hint="eastAsia"/>
        </w:rPr>
        <w:t>，</w:t>
      </w:r>
      <w:r>
        <w:rPr>
          <w:rFonts w:hint="eastAsia"/>
        </w:rPr>
        <w:t>利用</w:t>
      </w:r>
      <w:r w:rsidRPr="0009739B">
        <w:rPr>
          <w:rFonts w:hint="eastAsia"/>
        </w:rPr>
        <w:t>稀有物種中所含的資訊以估計真實的</w:t>
      </w:r>
      <w:r>
        <w:rPr>
          <w:rFonts w:hint="eastAsia"/>
        </w:rPr>
        <w:t>物種數</w:t>
      </w:r>
      <w:r w:rsidRPr="0009739B">
        <w:rPr>
          <w:rFonts w:hint="eastAsia"/>
        </w:rPr>
        <w:t>。</w:t>
      </w:r>
      <w:r w:rsidRPr="001A4557">
        <w:rPr>
          <w:rFonts w:hint="eastAsia"/>
        </w:rPr>
        <w:t>最終</w:t>
      </w:r>
      <w:r>
        <w:rPr>
          <w:rFonts w:hint="eastAsia"/>
        </w:rPr>
        <w:t>求</w:t>
      </w:r>
      <w:r w:rsidRPr="001A4557">
        <w:rPr>
          <w:rFonts w:hint="eastAsia"/>
        </w:rPr>
        <w:t>得</w:t>
      </w:r>
      <w:r w:rsidRPr="001A4557">
        <w:rPr>
          <w:i/>
          <w:iCs/>
        </w:rPr>
        <w:t>Chao2</w:t>
      </w:r>
      <w:proofErr w:type="gramStart"/>
      <w:r w:rsidRPr="001A4557">
        <w:rPr>
          <w:rFonts w:hint="eastAsia"/>
        </w:rPr>
        <w:t>估計式</w:t>
      </w:r>
      <w:r>
        <w:rPr>
          <w:rFonts w:hint="eastAsia"/>
        </w:rPr>
        <w:t>為</w:t>
      </w:r>
      <w:proofErr w:type="gramEnd"/>
      <w:r w:rsidRPr="001A4557">
        <w:rPr>
          <w:rFonts w:hint="eastAsia"/>
        </w:rPr>
        <w:t>：</w:t>
      </w:r>
    </w:p>
    <w:p w14:paraId="3632E156" w14:textId="77777777" w:rsidR="00EE549A" w:rsidRDefault="00EE549A" w:rsidP="00EE549A">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2(1)</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=0</m:t>
                </m:r>
              </m:e>
            </m:eqArr>
          </m:e>
        </m:d>
      </m:oMath>
      <w:r w:rsidRPr="001A4557">
        <w:t xml:space="preserve"> </w:t>
      </w:r>
    </w:p>
    <w:p w14:paraId="58FB755C" w14:textId="77777777" w:rsidR="00EE549A" w:rsidRDefault="00EE549A" w:rsidP="00EE549A">
      <w:pPr>
        <w:ind w:firstLine="425"/>
        <w:jc w:val="both"/>
      </w:pPr>
    </w:p>
    <w:p w14:paraId="07266B6D" w14:textId="77777777" w:rsidR="00D1583C" w:rsidRDefault="00D1583C" w:rsidP="00D1583C">
      <w:pPr>
        <w:ind w:firstLine="425"/>
        <w:jc w:val="both"/>
      </w:pPr>
      <w:r>
        <w:rPr>
          <w:rFonts w:hint="eastAsia"/>
        </w:rPr>
        <w:t>並</w:t>
      </w:r>
      <w:r w:rsidRPr="001A4557">
        <w:rPr>
          <w:rFonts w:hint="eastAsia"/>
        </w:rPr>
        <w:t>針對</w:t>
      </w:r>
      <w:r w:rsidRPr="001A4557">
        <w:rPr>
          <w:i/>
          <w:iCs/>
        </w:rPr>
        <w:t>Chao2</w:t>
      </w:r>
      <w:r w:rsidRPr="001A4557">
        <w:t xml:space="preserve"> </w:t>
      </w:r>
      <w:r w:rsidRPr="001A4557">
        <w:rPr>
          <w:rFonts w:hint="eastAsia"/>
        </w:rPr>
        <w:t>估計</w:t>
      </w:r>
      <w:r>
        <w:rPr>
          <w:rFonts w:hint="eastAsia"/>
        </w:rPr>
        <w:t>式</w:t>
      </w:r>
      <w:r w:rsidRPr="001A4557">
        <w:rPr>
          <w:rFonts w:hint="eastAsia"/>
        </w:rPr>
        <w:t>，</w:t>
      </w:r>
      <w:r w:rsidRPr="001A4557">
        <w:t>Chiu (20</w:t>
      </w:r>
      <w:r>
        <w:rPr>
          <w:rFonts w:hint="eastAsia"/>
        </w:rPr>
        <w:t>22</w:t>
      </w:r>
      <w:r w:rsidRPr="001A4557">
        <w:t xml:space="preserve">) </w:t>
      </w:r>
      <w:proofErr w:type="gramStart"/>
      <w:r>
        <w:rPr>
          <w:rFonts w:hint="eastAsia"/>
        </w:rPr>
        <w:t>使用動差法</w:t>
      </w:r>
      <w:proofErr w:type="gramEnd"/>
      <w:r>
        <w:rPr>
          <w:rFonts w:hint="eastAsia"/>
        </w:rPr>
        <w:t xml:space="preserve"> (moment method)</w:t>
      </w:r>
      <w:r>
        <w:rPr>
          <w:rFonts w:hint="eastAsia"/>
        </w:rPr>
        <w:t>，推導出新的有母數方法的估計式</w:t>
      </w:r>
      <w:r w:rsidRPr="00D3205B">
        <w:rPr>
          <w:rFonts w:hint="eastAsia"/>
          <w:i/>
          <w:iCs/>
        </w:rPr>
        <w:t>BB</w:t>
      </w:r>
      <w:r>
        <w:rPr>
          <w:rFonts w:hint="eastAsia"/>
        </w:rPr>
        <w:t>：</w:t>
      </w:r>
    </w:p>
    <w:p w14:paraId="37BFD940" w14:textId="77777777" w:rsidR="00EE549A" w:rsidRPr="00D3205B" w:rsidRDefault="00EE549A" w:rsidP="00EE549A">
      <w:pPr>
        <w:ind w:firstLine="425"/>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hint="eastAsia"/>
                </w:rPr>
                <m:t>BB</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S</m:t>
              </m:r>
            </m:e>
            <m:sub>
              <m:r>
                <w:rPr>
                  <w:rFonts w:ascii="Cambria Math" w:hAnsi="Cambria Math"/>
                </w:rPr>
                <m:t>obs(1)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0(1). Chao2</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Q</m:t>
                              </m:r>
                            </m:e>
                            <m:sub>
                              <m:r>
                                <w:rPr>
                                  <w:rFonts w:ascii="Cambria Math" w:hAnsi="Cambria Math"/>
                                </w:rPr>
                                <m:t>2(1)</m:t>
                              </m:r>
                            </m:sub>
                            <m:sup>
                              <m:r>
                                <w:rPr>
                                  <w:rFonts w:ascii="Cambria Math" w:hAnsi="Cambria Math"/>
                                </w:rPr>
                                <m:t>2</m:t>
                              </m:r>
                            </m:sup>
                          </m:sSubSup>
                        </m:num>
                        <m:den>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3(1)</m:t>
                              </m:r>
                            </m:sub>
                          </m:sSub>
                        </m:den>
                      </m:f>
                    </m:e>
                  </m:d>
                </m:e>
                <m:sup>
                  <m:r>
                    <w:rPr>
                      <w:rFonts w:ascii="Cambria Math" w:hAnsi="Cambria Math"/>
                    </w:rPr>
                    <m:t>-</m:t>
                  </m:r>
                </m:sup>
              </m:sSup>
            </m:e>
          </m:d>
        </m:oMath>
      </m:oMathPara>
    </w:p>
    <w:p w14:paraId="55FE493C" w14:textId="3C477A52" w:rsidR="00EE549A" w:rsidRDefault="00EE549A" w:rsidP="00EE549A">
      <w:pPr>
        <w:jc w:val="both"/>
        <w:rPr>
          <w:iCs/>
        </w:rPr>
      </w:pPr>
      <w:r>
        <w:rPr>
          <w:rFonts w:hint="eastAsia"/>
          <w:iCs/>
        </w:rPr>
        <w:lastRenderedPageBreak/>
        <w:t>在上述式子中，</w:t>
      </w:r>
      <m:oMath>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0(1). Chao2</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2(1)</m:t>
                            </m:r>
                          </m:sub>
                        </m:sSub>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2</m:t>
                        </m:r>
                      </m:den>
                    </m:f>
                  </m:e>
                </m:d>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2(1)</m:t>
                    </m:r>
                  </m:sub>
                </m:sSub>
                <m:r>
                  <w:rPr>
                    <w:rFonts w:ascii="Cambria Math" w:hAnsi="Cambria Math"/>
                  </w:rPr>
                  <m:t>=0</m:t>
                </m:r>
              </m:e>
            </m:eqArr>
          </m:e>
        </m:d>
      </m:oMath>
      <w:r>
        <w:rPr>
          <w:rFonts w:hint="eastAsia"/>
          <w:iCs/>
        </w:rPr>
        <w:t>；</w:t>
      </w:r>
      <w:r>
        <w:rPr>
          <w:rFonts w:hint="eastAsia"/>
        </w:rPr>
        <w:t>且</w:t>
      </w:r>
      <m:oMath>
        <m:sSup>
          <m:sSupPr>
            <m:ctrlPr>
              <w:rPr>
                <w:rFonts w:ascii="Cambria Math" w:hAnsi="Cambria Math"/>
                <w:iCs/>
              </w:rPr>
            </m:ctrlPr>
          </m:sSupPr>
          <m:e>
            <m:d>
              <m:dPr>
                <m:ctrlPr>
                  <w:rPr>
                    <w:rFonts w:ascii="Cambria Math" w:hAnsi="Cambria Math"/>
                    <w:iCs/>
                  </w:rPr>
                </m:ctrlPr>
              </m:dPr>
              <m:e>
                <m:r>
                  <w:rPr>
                    <w:rFonts w:ascii="Cambria Math" w:hAnsi="Cambria Math"/>
                  </w:rPr>
                  <m:t>A</m:t>
                </m:r>
              </m:e>
            </m:d>
          </m:e>
          <m:sup>
            <m:r>
              <m:rPr>
                <m:sty m:val="p"/>
              </m:rPr>
              <w:rPr>
                <w:rFonts w:ascii="Cambria Math" w:hAnsi="Cambria Math"/>
              </w:rPr>
              <m:t>-</m:t>
            </m:r>
          </m:sup>
        </m:sSup>
      </m:oMath>
      <w:r>
        <w:rPr>
          <w:rFonts w:hint="eastAsia"/>
          <w:iCs/>
        </w:rPr>
        <w:t>皆表示為：</w:t>
      </w:r>
      <w:bookmarkStart w:id="7" w:name="_Hlk166600177"/>
      <w:r w:rsidR="00D1583C">
        <w:rPr>
          <w:rFonts w:hint="eastAsia"/>
        </w:rPr>
        <w:t>且在上述等式中</w:t>
      </w:r>
      <m:oMath>
        <m:sSup>
          <m:sSupPr>
            <m:ctrlPr>
              <w:rPr>
                <w:rFonts w:ascii="Cambria Math" w:hAnsi="Cambria Math"/>
                <w:iCs/>
              </w:rPr>
            </m:ctrlPr>
          </m:sSupPr>
          <m:e>
            <m:d>
              <m:dPr>
                <m:ctrlPr>
                  <w:rPr>
                    <w:rFonts w:ascii="Cambria Math" w:hAnsi="Cambria Math"/>
                    <w:iCs/>
                  </w:rPr>
                </m:ctrlPr>
              </m:dPr>
              <m:e>
                <m:r>
                  <w:rPr>
                    <w:rFonts w:ascii="Cambria Math" w:hAnsi="Cambria Math"/>
                  </w:rPr>
                  <m:t>A</m:t>
                </m:r>
              </m:e>
            </m:d>
          </m:e>
          <m:sup>
            <m:r>
              <m:rPr>
                <m:sty m:val="p"/>
              </m:rPr>
              <w:rPr>
                <w:rFonts w:ascii="Cambria Math" w:hAnsi="Cambria Math"/>
              </w:rPr>
              <m:t>-</m:t>
            </m:r>
          </m:sup>
        </m:sSup>
      </m:oMath>
      <w:r w:rsidR="00D1583C" w:rsidRPr="00187974">
        <w:rPr>
          <w:rFonts w:hint="eastAsia"/>
          <w:iCs/>
        </w:rPr>
        <w:t>皆表示為：若</w:t>
      </w:r>
      <m:oMath>
        <m:r>
          <w:rPr>
            <w:rFonts w:ascii="Cambria Math" w:hAnsi="Cambria Math"/>
          </w:rPr>
          <m:t>A</m:t>
        </m:r>
        <m:r>
          <m:rPr>
            <m:sty m:val="p"/>
          </m:rPr>
          <w:rPr>
            <w:rFonts w:ascii="Cambria Math" w:hAnsi="Cambria Math"/>
          </w:rPr>
          <m:t>≤0.5</m:t>
        </m:r>
      </m:oMath>
      <w:r w:rsidR="00D1583C">
        <w:rPr>
          <w:rFonts w:hint="eastAsia"/>
        </w:rPr>
        <w:t xml:space="preserve"> </w:t>
      </w:r>
      <w:r w:rsidR="00D1583C" w:rsidRPr="00187974">
        <w:rPr>
          <w:rFonts w:hint="eastAsia"/>
          <w:iCs/>
        </w:rPr>
        <w:t>時，則</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rPr>
          <m:t>0.5</m:t>
        </m:r>
      </m:oMath>
      <w:r w:rsidR="00D1583C" w:rsidRPr="00187974">
        <w:rPr>
          <w:rFonts w:hint="eastAsia"/>
          <w:iCs/>
        </w:rPr>
        <w:t>；而若</w:t>
      </w:r>
      <m:oMath>
        <m:r>
          <w:rPr>
            <w:rFonts w:ascii="Cambria Math" w:hAnsi="Cambria Math"/>
          </w:rPr>
          <m:t>A</m:t>
        </m:r>
        <m:r>
          <m:rPr>
            <m:sty m:val="p"/>
          </m:rPr>
          <w:rPr>
            <w:rFonts w:ascii="Cambria Math" w:hAnsi="Cambria Math" w:hint="eastAsia"/>
          </w:rPr>
          <m:t>&gt;</m:t>
        </m:r>
        <m:r>
          <m:rPr>
            <m:sty m:val="p"/>
          </m:rPr>
          <w:rPr>
            <w:rFonts w:ascii="Cambria Math" w:hAnsi="Cambria Math"/>
          </w:rPr>
          <m:t>0.5</m:t>
        </m:r>
      </m:oMath>
      <w:r w:rsidR="00D1583C">
        <w:rPr>
          <w:rFonts w:hint="eastAsia"/>
        </w:rPr>
        <w:t xml:space="preserve"> </w:t>
      </w:r>
      <w:r w:rsidR="00D1583C" w:rsidRPr="00187974">
        <w:rPr>
          <w:rFonts w:hint="eastAsia"/>
          <w:iCs/>
        </w:rPr>
        <w:t>時，則表示為</w:t>
      </w:r>
      <m:oMath>
        <m:sSup>
          <m:sSupPr>
            <m:ctrlPr>
              <w:rPr>
                <w:rFonts w:ascii="Cambria Math" w:hAnsi="Cambria Math"/>
                <w:iCs/>
              </w:rPr>
            </m:ctrlPr>
          </m:sSupPr>
          <m:e>
            <m:d>
              <m:dPr>
                <m:ctrlPr>
                  <w:rPr>
                    <w:rFonts w:ascii="Cambria Math" w:hAnsi="Cambria Math"/>
                    <w:iCs/>
                  </w:rPr>
                </m:ctrlPr>
              </m:dPr>
              <m:e>
                <m:r>
                  <w:rPr>
                    <w:rFonts w:ascii="Cambria Math" w:hAnsi="Cambria Math" w:hint="eastAsia"/>
                  </w:rPr>
                  <m:t>A</m:t>
                </m:r>
              </m:e>
            </m:d>
          </m:e>
          <m:sup>
            <m:r>
              <m:rPr>
                <m:sty m:val="p"/>
              </m:rPr>
              <w:rPr>
                <w:rFonts w:ascii="Cambria Math" w:hAnsi="Cambria Math"/>
              </w:rPr>
              <m:t>-</m:t>
            </m:r>
          </m:sup>
        </m:sSup>
        <m:r>
          <m:rPr>
            <m:sty m:val="p"/>
          </m:rPr>
          <w:rPr>
            <w:rFonts w:ascii="Cambria Math" w:hAnsi="Cambria Math" w:hint="eastAsia"/>
          </w:rPr>
          <m:t>=</m:t>
        </m:r>
        <m:r>
          <w:rPr>
            <w:rFonts w:ascii="Cambria Math" w:hAnsi="Cambria Math" w:hint="eastAsia"/>
          </w:rPr>
          <m:t>A</m:t>
        </m:r>
      </m:oMath>
      <w:r w:rsidR="00D1583C" w:rsidRPr="00187974">
        <w:rPr>
          <w:rFonts w:hint="eastAsia"/>
          <w:iCs/>
        </w:rPr>
        <w:t>。</w:t>
      </w:r>
      <w:bookmarkEnd w:id="7"/>
    </w:p>
    <w:p w14:paraId="174C6C99" w14:textId="77777777" w:rsidR="00EE549A" w:rsidRPr="00DB2833" w:rsidRDefault="00EE549A" w:rsidP="00EE549A">
      <w:pPr>
        <w:jc w:val="both"/>
        <w:rPr>
          <w:iCs/>
        </w:rPr>
      </w:pPr>
    </w:p>
    <w:p w14:paraId="69EEEF57" w14:textId="77777777" w:rsidR="00EE549A" w:rsidRDefault="00EE549A" w:rsidP="00EE549A">
      <w:pPr>
        <w:pStyle w:val="4"/>
      </w:pPr>
      <w:r>
        <w:rPr>
          <w:rFonts w:hint="eastAsia"/>
        </w:rPr>
        <w:t>兩群落的共同物種數估計</w:t>
      </w:r>
    </w:p>
    <w:p w14:paraId="0E60BA92" w14:textId="77777777" w:rsidR="00EE549A" w:rsidRDefault="00EE549A" w:rsidP="00EE549A">
      <w:pPr>
        <w:ind w:firstLine="425"/>
      </w:pPr>
      <w:r>
        <w:rPr>
          <w:rFonts w:hint="eastAsia"/>
        </w:rPr>
        <w:t>在生態統計中，群落之間的共同物種在樣本中所</w:t>
      </w:r>
      <w:proofErr w:type="gramStart"/>
      <w:r>
        <w:rPr>
          <w:rFonts w:hint="eastAsia"/>
        </w:rPr>
        <w:t>佔</w:t>
      </w:r>
      <w:proofErr w:type="gramEnd"/>
      <w:r>
        <w:rPr>
          <w:rFonts w:hint="eastAsia"/>
        </w:rPr>
        <w:t>的比例，可以表示兩</w:t>
      </w:r>
      <w:proofErr w:type="gramStart"/>
      <w:r>
        <w:rPr>
          <w:rFonts w:hint="eastAsia"/>
        </w:rPr>
        <w:t>群落間的物種</w:t>
      </w:r>
      <w:proofErr w:type="gramEnd"/>
      <w:r>
        <w:rPr>
          <w:rFonts w:hint="eastAsia"/>
        </w:rPr>
        <w:t>多樣性，同時也能表現兩</w:t>
      </w:r>
      <w:proofErr w:type="gramStart"/>
      <w:r>
        <w:rPr>
          <w:rFonts w:hint="eastAsia"/>
        </w:rPr>
        <w:t>群落間的相似</w:t>
      </w:r>
      <w:proofErr w:type="gramEnd"/>
      <w:r>
        <w:rPr>
          <w:rFonts w:hint="eastAsia"/>
        </w:rPr>
        <w:t>性</w:t>
      </w:r>
      <w:r>
        <w:rPr>
          <w:rFonts w:hint="eastAsia"/>
        </w:rPr>
        <w:t xml:space="preserve"> (Ch</w:t>
      </w:r>
      <w:r>
        <w:t>ao et al.</w:t>
      </w:r>
      <w:r>
        <w:rPr>
          <w:rFonts w:hint="eastAsia"/>
        </w:rPr>
        <w:t>,</w:t>
      </w:r>
      <w:r>
        <w:t xml:space="preserve"> 2000)</w:t>
      </w:r>
      <w:r>
        <w:rPr>
          <w:rFonts w:hint="eastAsia"/>
        </w:rPr>
        <w:t>。在兩群落的抽樣樣本中除了共同種之外，也會分別存在只出現於其中單一群落的特有物種</w:t>
      </w:r>
      <w:r>
        <w:rPr>
          <w:rFonts w:hint="eastAsia"/>
        </w:rPr>
        <w:t xml:space="preserve"> (</w:t>
      </w:r>
      <w:r>
        <w:fldChar w:fldCharType="begin"/>
      </w:r>
      <w:r>
        <w:instrText xml:space="preserve"> </w:instrText>
      </w:r>
      <w:r>
        <w:rPr>
          <w:rFonts w:hint="eastAsia"/>
        </w:rPr>
        <w:instrText>REF _Ref166081580 \h</w:instrText>
      </w:r>
      <w:r>
        <w:instrText xml:space="preserve"> </w:instrText>
      </w:r>
      <w:r>
        <w:fldChar w:fldCharType="separate"/>
      </w:r>
      <w:r>
        <w:t xml:space="preserve">Figure </w:t>
      </w:r>
      <w:r>
        <w:rPr>
          <w:noProof/>
        </w:rPr>
        <w:t>2</w:t>
      </w:r>
      <w:r>
        <w:t>.</w:t>
      </w:r>
      <w:r>
        <w:rPr>
          <w:noProof/>
        </w:rPr>
        <w:t>2</w:t>
      </w:r>
      <w:r>
        <w:fldChar w:fldCharType="end"/>
      </w:r>
      <w:r>
        <w:rPr>
          <w:rFonts w:hint="eastAsia"/>
        </w:rPr>
        <w:t>)</w:t>
      </w:r>
      <w:r>
        <w:rPr>
          <w:rFonts w:hint="eastAsia"/>
        </w:rPr>
        <w:t>。</w:t>
      </w:r>
    </w:p>
    <w:p w14:paraId="2FE21DF9" w14:textId="77777777" w:rsidR="00EE549A" w:rsidRDefault="00EE549A" w:rsidP="00EE549A">
      <w:pPr>
        <w:ind w:firstLine="425"/>
        <w:jc w:val="center"/>
      </w:pPr>
      <w:r>
        <w:rPr>
          <w:noProof/>
        </w:rPr>
        <w:drawing>
          <wp:inline distT="0" distB="0" distL="0" distR="0" wp14:anchorId="3E784105" wp14:editId="26633F0D">
            <wp:extent cx="3962400" cy="3962400"/>
            <wp:effectExtent l="0" t="0" r="0" b="0"/>
            <wp:docPr id="2019940583" name="圖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40583"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962400" cy="3962400"/>
                    </a:xfrm>
                    <a:prstGeom prst="rect">
                      <a:avLst/>
                    </a:prstGeom>
                  </pic:spPr>
                </pic:pic>
              </a:graphicData>
            </a:graphic>
          </wp:inline>
        </w:drawing>
      </w:r>
    </w:p>
    <w:p w14:paraId="10A4B65F" w14:textId="77777777" w:rsidR="00EE549A" w:rsidRDefault="00EE549A" w:rsidP="00EE549A">
      <w:pPr>
        <w:pStyle w:val="afb"/>
        <w:jc w:val="center"/>
      </w:pPr>
      <w:bookmarkStart w:id="8" w:name="_Ref166081580"/>
      <w:bookmarkStart w:id="9" w:name="_Toc166682313"/>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2</w:t>
      </w:r>
      <w:r>
        <w:fldChar w:fldCharType="end"/>
      </w:r>
      <w:bookmarkEnd w:id="8"/>
      <w:r w:rsidRPr="00225F3D">
        <w:rPr>
          <w:rFonts w:hint="eastAsia"/>
        </w:rPr>
        <w:t xml:space="preserve"> </w:t>
      </w:r>
      <w:r>
        <w:rPr>
          <w:rFonts w:hint="eastAsia"/>
        </w:rPr>
        <w:t>兩</w:t>
      </w:r>
      <w:proofErr w:type="gramStart"/>
      <w:r>
        <w:rPr>
          <w:rFonts w:hint="eastAsia"/>
        </w:rPr>
        <w:t>群落</w:t>
      </w:r>
      <w:r w:rsidRPr="00225F3D">
        <w:rPr>
          <w:rFonts w:hint="eastAsia"/>
        </w:rPr>
        <w:t>群落</w:t>
      </w:r>
      <w:proofErr w:type="gramEnd"/>
      <w:r w:rsidRPr="00225F3D">
        <w:rPr>
          <w:rFonts w:hint="eastAsia"/>
        </w:rPr>
        <w:t>的物種分配</w:t>
      </w:r>
      <w:r>
        <w:rPr>
          <w:rFonts w:hint="eastAsia"/>
        </w:rPr>
        <w:t>示意圖</w:t>
      </w:r>
      <w:r w:rsidRPr="00225F3D">
        <w:rPr>
          <w:rFonts w:hint="eastAsia"/>
        </w:rPr>
        <w:t>。</w:t>
      </w:r>
      <w:bookmarkEnd w:id="9"/>
    </w:p>
    <w:p w14:paraId="19F516FB" w14:textId="77777777" w:rsidR="00EE549A" w:rsidRDefault="00EE549A" w:rsidP="00EE549A">
      <w:pPr>
        <w:ind w:firstLine="425"/>
      </w:pPr>
      <w:r>
        <w:rPr>
          <w:rFonts w:hint="eastAsia"/>
        </w:rPr>
        <w:t>為此，當在比較兩群落之間的物種數時，並非僅考慮單一群落或是混合群</w:t>
      </w:r>
      <w:r>
        <w:rPr>
          <w:rFonts w:hint="eastAsia"/>
        </w:rPr>
        <w:lastRenderedPageBreak/>
        <w:t>落的物種數，也必須針對群落之間所存在的共同物種數進行估計。與單群落的物種數估計相似，在大多數情況下，抽樣樣本無法觀測到所有存在的共同種。因此需針對未被抽樣觀測到的共同種進行估計，並加上於樣本中已被觀測到的共同物種數，作為修正的共同物種數所使用。</w:t>
      </w:r>
    </w:p>
    <w:p w14:paraId="6A7F6510" w14:textId="77777777" w:rsidR="00EE549A" w:rsidRPr="00E33255" w:rsidRDefault="00EE549A" w:rsidP="00EE549A">
      <w:pPr>
        <w:ind w:firstLine="480"/>
      </w:pPr>
      <w:r>
        <w:rPr>
          <w:rFonts w:hint="eastAsia"/>
        </w:rPr>
        <w:t>P</w:t>
      </w:r>
      <w:r>
        <w:t>an</w:t>
      </w:r>
      <w:r>
        <w:rPr>
          <w:rFonts w:hint="eastAsia"/>
        </w:rPr>
        <w:t>等人</w:t>
      </w:r>
      <w:r>
        <w:t xml:space="preserve">(2009) </w:t>
      </w:r>
      <w:r>
        <w:rPr>
          <w:rFonts w:hint="eastAsia"/>
        </w:rPr>
        <w:t>將</w:t>
      </w:r>
      <w:r w:rsidRPr="00861A6F">
        <w:rPr>
          <w:i/>
          <w:iCs/>
        </w:rPr>
        <w:t>Chao2</w:t>
      </w:r>
      <w:r>
        <w:rPr>
          <w:rFonts w:hint="eastAsia"/>
        </w:rPr>
        <w:t>的方法推廣至兩群落，建立一估計兩群落間存在的共同物種數之估計式。根據樣本中物種出現區塊計數的機率分佈，</w:t>
      </w:r>
      <m:oMath>
        <m:r>
          <w:rPr>
            <w:rFonts w:ascii="Cambria Math" w:hAnsi="Cambria Math" w:hint="eastAsia"/>
          </w:rPr>
          <m:t>E(</m:t>
        </m:r>
        <m:sSub>
          <m:sSubPr>
            <m:ctrlPr>
              <w:rPr>
                <w:rFonts w:ascii="Cambria Math" w:hAnsi="Cambria Math"/>
                <w:i/>
              </w:rPr>
            </m:ctrlPr>
          </m:sSubPr>
          <m:e>
            <m:r>
              <w:rPr>
                <w:rFonts w:ascii="Cambria Math" w:hAnsi="Cambria Math" w:hint="eastAsia"/>
              </w:rPr>
              <m:t>Q</m:t>
            </m:r>
          </m:e>
          <m:sub>
            <m:r>
              <w:rPr>
                <w:rFonts w:ascii="Cambria Math" w:hAnsi="Cambria Math"/>
              </w:rPr>
              <m:t>kl</m:t>
            </m:r>
          </m:sub>
        </m:sSub>
        <m:r>
          <w:rPr>
            <w:rFonts w:ascii="Cambria Math" w:hAnsi="Cambria Math"/>
          </w:rPr>
          <m:t>)</m:t>
        </m:r>
      </m:oMath>
      <w:r>
        <w:rPr>
          <w:rFonts w:hint="eastAsia"/>
        </w:rPr>
        <w:t>可以表示為：</w:t>
      </w:r>
    </w:p>
    <w:p w14:paraId="3454F466" w14:textId="77777777" w:rsidR="00EE549A" w:rsidRDefault="00EE549A" w:rsidP="00EE549A">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hint="eastAsia"/>
                </w:rPr>
                <m:t>P(</m:t>
              </m:r>
              <m:sSub>
                <m:sSubPr>
                  <m:ctrlPr>
                    <w:rPr>
                      <w:rFonts w:ascii="Cambria Math" w:hAnsi="Cambria Math"/>
                      <w:i/>
                    </w:rPr>
                  </m:ctrlPr>
                </m:sSubPr>
                <m:e>
                  <m:r>
                    <w:rPr>
                      <w:rFonts w:ascii="Cambria Math" w:hAnsi="Cambria Math" w:hint="eastAsia"/>
                    </w:rPr>
                    <m:t>Y</m:t>
                  </m:r>
                </m:e>
                <m:sub>
                  <m:r>
                    <w:rPr>
                      <w:rFonts w:ascii="Cambria Math" w:hAnsi="Cambria Math"/>
                    </w:rPr>
                    <m:t>i</m:t>
                  </m:r>
                </m:sub>
              </m:sSub>
              <m:r>
                <w:rPr>
                  <w:rFonts w:ascii="Cambria Math" w:hAnsi="Cambria Math"/>
                </w:rPr>
                <m:t xml:space="preserve">=l)=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k</m:t>
                          </m:r>
                        </m:den>
                      </m:f>
                    </m:e>
                  </m:d>
                  <m:sSubSup>
                    <m:sSubSupPr>
                      <m:ctrlPr>
                        <w:rPr>
                          <w:rFonts w:ascii="Cambria Math" w:hAnsi="Cambria Math"/>
                          <w:i/>
                        </w:rPr>
                      </m:ctrlPr>
                    </m:sSubSupPr>
                    <m:e>
                      <m:r>
                        <w:rPr>
                          <w:rFonts w:ascii="Cambria Math" w:hAnsi="Cambria Math"/>
                        </w:rPr>
                        <m:t>π</m:t>
                      </m:r>
                    </m:e>
                    <m:sub>
                      <m:r>
                        <w:rPr>
                          <w:rFonts w:ascii="Cambria Math" w:hAnsi="Cambria Math"/>
                        </w:rPr>
                        <m:t>i1</m:t>
                      </m:r>
                    </m:sub>
                    <m:sup>
                      <m:r>
                        <w:rPr>
                          <w:rFonts w:ascii="Cambria Math" w:hAnsi="Cambria Math"/>
                        </w:rPr>
                        <m:t>k</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sup>
                  </m:sSup>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e>
                  </m:d>
                  <m:sSubSup>
                    <m:sSubSupPr>
                      <m:ctrlPr>
                        <w:rPr>
                          <w:rFonts w:ascii="Cambria Math" w:hAnsi="Cambria Math"/>
                          <w:i/>
                        </w:rPr>
                      </m:ctrlPr>
                    </m:sSubSupPr>
                    <m:e>
                      <m:r>
                        <w:rPr>
                          <w:rFonts w:ascii="Cambria Math" w:hAnsi="Cambria Math"/>
                        </w:rPr>
                        <m:t>π</m:t>
                      </m:r>
                    </m:e>
                    <m:sub>
                      <m:r>
                        <w:rPr>
                          <w:rFonts w:ascii="Cambria Math" w:hAnsi="Cambria Math"/>
                        </w:rPr>
                        <m:t>i2</m:t>
                      </m:r>
                    </m:sub>
                    <m:sup>
                      <m:r>
                        <w:rPr>
                          <w:rFonts w:ascii="Cambria Math" w:hAnsi="Cambria Math"/>
                        </w:rPr>
                        <m:t>l</m:t>
                      </m:r>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i2</m:t>
                              </m:r>
                            </m:sub>
                          </m:sSub>
                        </m:e>
                      </m:d>
                    </m:e>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sup>
                  </m:sSup>
                </m:e>
              </m:nary>
            </m:e>
          </m:nary>
        </m:oMath>
      </m:oMathPara>
    </w:p>
    <w:p w14:paraId="3A30C1E0" w14:textId="351ECE0F" w:rsidR="00EE549A" w:rsidRPr="00E33255" w:rsidRDefault="00EE549A" w:rsidP="00EE549A">
      <w:r>
        <w:tab/>
      </w:r>
      <w:r>
        <w:rPr>
          <w:rFonts w:hint="eastAsia"/>
        </w:rPr>
        <w:t>同樣可根據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w:t>
      </w:r>
      <w:r w:rsidR="00D1583C">
        <w:rPr>
          <w:rFonts w:hint="eastAsia"/>
        </w:rPr>
        <w:t>式</w:t>
      </w:r>
      <w:r>
        <w:rPr>
          <w:rFonts w:hint="eastAsia"/>
        </w:rPr>
        <w:t>，最終可以推導出估計式</w:t>
      </w:r>
      <w:r w:rsidRPr="0083477E">
        <w:rPr>
          <w:i/>
          <w:iCs/>
        </w:rPr>
        <w:t>Pan</w:t>
      </w:r>
      <w:r>
        <w:rPr>
          <w:rFonts w:hint="eastAsia"/>
        </w:rPr>
        <w:t>：</w:t>
      </w:r>
    </w:p>
    <w:p w14:paraId="7B8A7986" w14:textId="77777777" w:rsidR="00EE549A" w:rsidRPr="00B8703E" w:rsidRDefault="00EE549A" w:rsidP="00EE549A">
      <w:pPr>
        <w:ind w:firstLine="425"/>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Pan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oMath>
      </m:oMathPara>
    </w:p>
    <w:p w14:paraId="0A651101" w14:textId="77777777" w:rsidR="00EE549A" w:rsidRPr="00B8703E" w:rsidRDefault="00EE549A" w:rsidP="00EE549A">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624A08A3" w14:textId="77777777" w:rsidR="00EE549A" w:rsidRPr="00B8703E" w:rsidRDefault="00EE549A" w:rsidP="00EE549A">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-1</m:t>
                          </m:r>
                        </m:e>
                      </m:d>
                    </m:num>
                    <m:den>
                      <m:r>
                        <w:rPr>
                          <w:rFonts w:ascii="Cambria Math" w:hAnsi="Cambria Math"/>
                        </w:rPr>
                        <m:t>2</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m:t>
                  </m:r>
                </m:e>
              </m:eqArr>
            </m:e>
          </m:d>
        </m:oMath>
      </m:oMathPara>
    </w:p>
    <w:p w14:paraId="4D3A34AC" w14:textId="77777777" w:rsidR="00EE549A" w:rsidRPr="001779F7" w:rsidRDefault="00EE549A" w:rsidP="00EE549A">
      <w:pPr>
        <w:ind w:firstLine="425"/>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00</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11</m:t>
                          </m:r>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22</m:t>
                          </m:r>
                        </m:sub>
                      </m:sSub>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&gt;0</m:t>
                  </m:r>
                </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r>
                            <w:rPr>
                              <w:rFonts w:ascii="Cambria Math" w:hAnsi="Cambria Math"/>
                            </w:rPr>
                            <m:t>-1</m:t>
                          </m:r>
                        </m:e>
                      </m:d>
                    </m:num>
                    <m:den>
                      <m:r>
                        <w:rPr>
                          <w:rFonts w:ascii="Cambria Math" w:hAnsi="Cambria Math"/>
                        </w:rPr>
                        <m:t>4</m:t>
                      </m:r>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22</m:t>
                      </m:r>
                    </m:sub>
                  </m:sSub>
                  <m:r>
                    <w:rPr>
                      <w:rFonts w:ascii="Cambria Math" w:hAnsi="Cambria Math"/>
                    </w:rPr>
                    <m:t>=0</m:t>
                  </m:r>
                </m:e>
              </m:eqArr>
            </m:e>
          </m:d>
        </m:oMath>
      </m:oMathPara>
    </w:p>
    <w:p w14:paraId="4D03940F" w14:textId="77777777" w:rsidR="00EE549A" w:rsidRDefault="00EE549A" w:rsidP="00EE549A"/>
    <w:p w14:paraId="1D53DAAB" w14:textId="77777777" w:rsidR="00EE549A" w:rsidRDefault="00EE549A" w:rsidP="00EE549A">
      <w:pPr>
        <w:pStyle w:val="3"/>
      </w:pPr>
      <w:bookmarkStart w:id="10" w:name="_Hlk162856736"/>
      <w:r>
        <w:rPr>
          <w:rFonts w:hint="eastAsia"/>
        </w:rPr>
        <w:t>取後</w:t>
      </w:r>
      <w:proofErr w:type="gramStart"/>
      <w:r>
        <w:rPr>
          <w:rFonts w:hint="eastAsia"/>
        </w:rPr>
        <w:t>不</w:t>
      </w:r>
      <w:proofErr w:type="gramEnd"/>
      <w:r>
        <w:rPr>
          <w:rFonts w:hint="eastAsia"/>
        </w:rPr>
        <w:t>放回之抽樣方式</w:t>
      </w:r>
    </w:p>
    <w:p w14:paraId="34F89615" w14:textId="77777777" w:rsidR="00EE549A" w:rsidRDefault="00EE549A" w:rsidP="00EE549A">
      <w:pPr>
        <w:ind w:firstLine="425"/>
        <w:jc w:val="both"/>
      </w:pPr>
      <w:bookmarkStart w:id="11" w:name="_Hlk167701066"/>
      <w:r>
        <w:rPr>
          <w:rFonts w:hint="eastAsia"/>
        </w:rPr>
        <w:t>相對</w:t>
      </w:r>
      <w:proofErr w:type="gramStart"/>
      <w:r>
        <w:rPr>
          <w:rFonts w:hint="eastAsia"/>
        </w:rPr>
        <w:t>於取後</w:t>
      </w:r>
      <w:proofErr w:type="gramEnd"/>
      <w:r>
        <w:rPr>
          <w:rFonts w:hint="eastAsia"/>
        </w:rPr>
        <w:t>放回的抽樣方式，另一種在生態資料中常見的抽樣方法為取後</w:t>
      </w:r>
      <w:proofErr w:type="gramStart"/>
      <w:r>
        <w:rPr>
          <w:rFonts w:hint="eastAsia"/>
        </w:rPr>
        <w:t>不</w:t>
      </w:r>
      <w:proofErr w:type="gramEnd"/>
      <w:r>
        <w:rPr>
          <w:rFonts w:hint="eastAsia"/>
        </w:rPr>
        <w:t>放回，該抽樣方法廣泛使用在林業調查中，例如依照所</w:t>
      </w:r>
      <w:proofErr w:type="gramStart"/>
      <w:r>
        <w:rPr>
          <w:rFonts w:hint="eastAsia"/>
        </w:rPr>
        <w:t>選區塊對樹木</w:t>
      </w:r>
      <w:proofErr w:type="gramEnd"/>
      <w:r>
        <w:rPr>
          <w:rFonts w:hint="eastAsia"/>
        </w:rPr>
        <w:t>進行不重複取樣，或是使用陷阱或誘捕器的抽樣方式等需要殺死個體的抽樣方法中。</w:t>
      </w:r>
    </w:p>
    <w:p w14:paraId="3FA273CD" w14:textId="0AE40FB0" w:rsidR="00EE549A" w:rsidRDefault="00EE549A" w:rsidP="00EE549A">
      <w:pPr>
        <w:ind w:firstLine="480"/>
        <w:jc w:val="both"/>
        <w:rPr>
          <w:rFonts w:cs="Times New Roman"/>
        </w:rPr>
      </w:pPr>
      <w:r w:rsidRPr="00257D9B">
        <w:rPr>
          <w:rFonts w:hint="eastAsia"/>
        </w:rPr>
        <w:t>在這種類型抽樣方</w:t>
      </w:r>
      <w:r>
        <w:rPr>
          <w:rFonts w:hint="eastAsia"/>
        </w:rPr>
        <w:t>法的單群落情況下，以第一群落的為例，</w:t>
      </w:r>
      <w:r w:rsidRPr="007F0202">
        <w:rPr>
          <w:rFonts w:cs="Times New Roman" w:hint="eastAsia"/>
        </w:rPr>
        <w:t>假設將</w:t>
      </w:r>
      <w:r>
        <w:rPr>
          <w:rFonts w:cs="Times New Roman" w:hint="eastAsia"/>
        </w:rPr>
        <w:t>欲調查</w:t>
      </w:r>
      <w:r>
        <w:rPr>
          <w:rFonts w:cs="Times New Roman" w:hint="eastAsia"/>
        </w:rPr>
        <w:lastRenderedPageBreak/>
        <w:t>地區</w:t>
      </w:r>
      <w:r w:rsidRPr="007F0202">
        <w:rPr>
          <w:rFonts w:cs="Times New Roman" w:hint="eastAsia"/>
        </w:rPr>
        <w:t>大致分為</w:t>
      </w:r>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T</m:t>
            </m:r>
          </m:e>
          <m:sub>
            <m:r>
              <w:rPr>
                <w:rFonts w:ascii="Cambria Math" w:hAnsi="Cambria Math" w:cs="Times New Roman"/>
              </w:rPr>
              <m:t>1</m:t>
            </m:r>
          </m:sub>
        </m:sSub>
        <m:r>
          <w:rPr>
            <w:rFonts w:ascii="Cambria Math" w:hAnsi="Cambria Math" w:cs="Times New Roman" w:hint="eastAsia"/>
          </w:rPr>
          <m:t xml:space="preserve"> </m:t>
        </m:r>
      </m:oMath>
      <w:proofErr w:type="gramStart"/>
      <w:r w:rsidRPr="007F0202">
        <w:rPr>
          <w:rFonts w:cs="Times New Roman" w:hint="eastAsia"/>
        </w:rPr>
        <w:t>個</w:t>
      </w:r>
      <w:proofErr w:type="gramEnd"/>
      <w:r w:rsidRPr="007F0202">
        <w:rPr>
          <w:rFonts w:cs="Times New Roman" w:hint="eastAsia"/>
        </w:rPr>
        <w:t>相等的區塊</w:t>
      </w:r>
      <w:r>
        <w:rPr>
          <w:rFonts w:cs="Times New Roman" w:hint="eastAsia"/>
        </w:rPr>
        <w:t>，</w:t>
      </w:r>
      <w:r>
        <w:rPr>
          <w:rFonts w:hint="eastAsia"/>
        </w:rPr>
        <w:t>又每</w:t>
      </w:r>
      <w:proofErr w:type="gramStart"/>
      <w:r>
        <w:rPr>
          <w:rFonts w:hint="eastAsia"/>
        </w:rPr>
        <w:t>個</w:t>
      </w:r>
      <w:proofErr w:type="gramEnd"/>
      <w:r>
        <w:rPr>
          <w:rFonts w:hint="eastAsia"/>
        </w:rPr>
        <w:t>區塊物種存在於該群落的比例為</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Pr>
          <w:rFonts w:hint="eastAsia"/>
        </w:rPr>
        <w:t>，而</w:t>
      </w:r>
      <m:oMath>
        <m:r>
          <w:rPr>
            <w:rFonts w:ascii="Cambria Math" w:hAnsi="Cambria Math"/>
          </w:rPr>
          <m:t>0≤</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≤1</m:t>
        </m:r>
      </m:oMath>
      <w:r>
        <w:rPr>
          <w:rFonts w:hint="eastAsia"/>
        </w:rPr>
        <w:t>，且為未知參數。並假設在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1</m:t>
            </m:r>
          </m:sub>
        </m:sSub>
      </m:oMath>
      <w:r>
        <w:rPr>
          <w:rFonts w:hint="eastAsia"/>
        </w:rPr>
        <w:t>區塊中，物種</w:t>
      </w:r>
      <w:r w:rsidR="00D1583C">
        <w:rPr>
          <w:rFonts w:hint="eastAsia"/>
        </w:rPr>
        <w:t xml:space="preserve"> </w:t>
      </w:r>
      <m:oMath>
        <m:r>
          <w:rPr>
            <w:rFonts w:ascii="Cambria Math" w:hAnsi="Cambria Math"/>
          </w:rPr>
          <m:t>i</m:t>
        </m:r>
      </m:oMath>
      <w:r>
        <w:t xml:space="preserve"> </w:t>
      </w:r>
      <w:r>
        <w:rPr>
          <w:rFonts w:hint="eastAsia"/>
        </w:rPr>
        <w:t>僅能在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的目標區塊中被檢驗到，</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oMath>
      <w:r>
        <w:rPr>
          <w:rFonts w:hint="eastAsia"/>
        </w:rPr>
        <w:t>亦為未知參數，且</w:t>
      </w:r>
      <m:oMath>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Pr>
          <w:rFonts w:hint="eastAsia"/>
        </w:rPr>
        <w:t>。則在</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hint="eastAsia"/>
        </w:rPr>
        <w:t>給定</w:t>
      </w:r>
      <m:oMath>
        <m:r>
          <w:rPr>
            <w:rFonts w:ascii="Cambria Math" w:hAnsi="Cambria Math" w:hint="eastAsia"/>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hint="eastAsia"/>
          </w:rPr>
          <m:t xml:space="preserve"> </m:t>
        </m:r>
      </m:oMath>
      <w:r>
        <w:rPr>
          <w:rFonts w:hint="eastAsia"/>
        </w:rPr>
        <w:t>的條件下</w:t>
      </w:r>
      <w:r w:rsidRPr="007F0202">
        <w:rPr>
          <w:rFonts w:cs="Times New Roman" w:hint="eastAsia"/>
        </w:rPr>
        <w:t>遵循參數</w:t>
      </w:r>
      <w:r w:rsidR="00B30F17">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00B30F17">
        <w:rPr>
          <w:rFonts w:cs="Times New Roman" w:hint="eastAsia"/>
        </w:rPr>
        <w:t xml:space="preserve"> </w:t>
      </w:r>
      <w:r w:rsidRPr="007F0202">
        <w:rPr>
          <w:rFonts w:cs="Times New Roman" w:hint="eastAsia"/>
        </w:rPr>
        <w:t>和</w:t>
      </w:r>
      <m:oMath>
        <m:sSub>
          <m:sSubPr>
            <m:ctrlPr>
              <w:rPr>
                <w:rFonts w:ascii="Cambria Math" w:hAnsi="Cambria Math" w:cs="Times New Roman"/>
                <w:i/>
              </w:rPr>
            </m:ctrlPr>
          </m:sSubPr>
          <m:e>
            <m:r>
              <w:rPr>
                <w:rFonts w:ascii="Cambria Math" w:hAnsi="Cambria Math" w:cs="Times New Roman" w:hint="eastAsia"/>
              </w:rPr>
              <m:t xml:space="preserve"> </m:t>
            </m:r>
            <m:r>
              <w:rPr>
                <w:rFonts w:ascii="Cambria Math" w:hAnsi="Cambria Math" w:cs="Times New Roman"/>
              </w:rPr>
              <m:t>π</m:t>
            </m:r>
          </m:e>
          <m:sub>
            <m:r>
              <w:rPr>
                <w:rFonts w:ascii="Cambria Math" w:hAnsi="Cambria Math" w:cs="Times New Roman"/>
              </w:rPr>
              <m:t>i1</m:t>
            </m:r>
            <m:r>
              <w:rPr>
                <w:rFonts w:ascii="Cambria Math" w:hAnsi="Cambria Math" w:cs="Times New Roman" w:hint="eastAsia"/>
              </w:rPr>
              <m:t xml:space="preserve"> </m:t>
            </m:r>
          </m:sub>
        </m:sSub>
      </m:oMath>
      <w:r w:rsidRPr="007F0202">
        <w:rPr>
          <w:rFonts w:cs="Times New Roman" w:hint="eastAsia"/>
        </w:rPr>
        <w:t>的</w:t>
      </w:r>
      <w:proofErr w:type="gramStart"/>
      <w:r w:rsidRPr="007F0202">
        <w:rPr>
          <w:rFonts w:cs="Times New Roman" w:hint="eastAsia"/>
        </w:rPr>
        <w:t>零截尾</w:t>
      </w:r>
      <w:proofErr w:type="gramEnd"/>
      <w:r w:rsidRPr="007F0202">
        <w:rPr>
          <w:rFonts w:cs="Times New Roman" w:hint="eastAsia"/>
        </w:rPr>
        <w:t>二項分佈</w:t>
      </w:r>
      <w:r w:rsidRPr="007F0202">
        <w:rPr>
          <w:rFonts w:cs="Times New Roman" w:hint="eastAsia"/>
        </w:rPr>
        <w:t xml:space="preserve"> (</w:t>
      </w:r>
      <w:r w:rsidRPr="007F0202">
        <w:rPr>
          <w:rFonts w:cs="Times New Roman"/>
        </w:rPr>
        <w:t>zero-truncated binomial distribution)</w:t>
      </w:r>
      <w:r w:rsidRPr="007F0202">
        <w:rPr>
          <w:rFonts w:cs="Times New Roman" w:hint="eastAsia"/>
        </w:rPr>
        <w:t>：</w:t>
      </w:r>
    </w:p>
    <w:p w14:paraId="564166F3" w14:textId="77777777" w:rsidR="00EE549A" w:rsidRPr="009D4F8F" w:rsidRDefault="00EE549A" w:rsidP="00EE549A">
      <w:pPr>
        <w:ind w:firstLine="480"/>
        <w:jc w:val="both"/>
        <w:rPr>
          <w:rFonts w:cs="Times New Roman"/>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i</m:t>
                  </m:r>
                </m:sub>
              </m:sSub>
            </m:e>
            <m:e>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i1</m:t>
                  </m:r>
                </m:sub>
              </m:sSub>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den>
              </m:f>
            </m:e>
          </m:d>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w:rPr>
                      <w:rFonts w:ascii="Cambria Math" w:hAnsi="Cambria Math"/>
                    </w:rPr>
                    <m:t>i1</m:t>
                  </m:r>
                </m:sub>
                <m:sup>
                  <m:sSub>
                    <m:sSubPr>
                      <m:ctrlPr>
                        <w:rPr>
                          <w:rFonts w:ascii="Cambria Math" w:hAnsi="Cambria Math"/>
                          <w:i/>
                        </w:rPr>
                      </m:ctrlPr>
                    </m:sSubPr>
                    <m:e>
                      <m:r>
                        <w:rPr>
                          <w:rFonts w:ascii="Cambria Math" w:hAnsi="Cambria Math" w:hint="eastAsia"/>
                        </w:rPr>
                        <m:t xml:space="preserve"> </m:t>
                      </m:r>
                      <m:r>
                        <w:rPr>
                          <w:rFonts w:ascii="Cambria Math" w:hAnsi="Cambria Math"/>
                        </w:rPr>
                        <m:t>u</m:t>
                      </m:r>
                    </m:e>
                    <m:sub>
                      <m:r>
                        <w:rPr>
                          <w:rFonts w:ascii="Cambria Math" w:hAnsi="Cambria Math"/>
                        </w:rPr>
                        <m:t>i</m:t>
                      </m:r>
                      <m:r>
                        <w:rPr>
                          <w:rFonts w:ascii="Cambria Math" w:hAnsi="Cambria Math" w:hint="eastAsia"/>
                        </w:rPr>
                        <m:t xml:space="preserve"> </m:t>
                      </m:r>
                    </m:sub>
                  </m:sSub>
                </m:sup>
              </m:sSub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hint="eastAsia"/>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-u</m:t>
                      </m:r>
                    </m:e>
                    <m:sub>
                      <m:r>
                        <w:rPr>
                          <w:rFonts w:ascii="Cambria Math" w:hAnsi="Cambria Math"/>
                        </w:rPr>
                        <m:t>i</m:t>
                      </m:r>
                      <m:r>
                        <w:rPr>
                          <w:rFonts w:ascii="Cambria Math" w:hAnsi="Cambria Math" w:hint="eastAsia"/>
                        </w:rPr>
                        <m:t xml:space="preserve"> </m:t>
                      </m:r>
                    </m:sub>
                  </m:sSub>
                </m:sup>
              </m:sSup>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i1</m:t>
                          </m:r>
                        </m:sub>
                      </m:sSub>
                    </m:e>
                  </m:d>
                </m:e>
                <m:sup>
                  <m:sSub>
                    <m:sSubPr>
                      <m:ctrlPr>
                        <w:rPr>
                          <w:rFonts w:ascii="Cambria Math" w:hAnsi="Cambria Math"/>
                          <w:i/>
                        </w:rPr>
                      </m:ctrlPr>
                    </m:sSubPr>
                    <m:e>
                      <m:r>
                        <w:rPr>
                          <w:rFonts w:ascii="Cambria Math" w:hAnsi="Cambria Math"/>
                        </w:rPr>
                        <m:t>T</m:t>
                      </m:r>
                    </m:e>
                    <m:sub>
                      <m:r>
                        <w:rPr>
                          <w:rFonts w:ascii="Cambria Math" w:hAnsi="Cambria Math"/>
                        </w:rPr>
                        <m:t>1</m:t>
                      </m:r>
                    </m:sub>
                  </m:sSub>
                </m:sup>
              </m:sSup>
            </m:den>
          </m:f>
          <m:r>
            <w:rPr>
              <w:rFonts w:ascii="Cambria Math" w:hAnsi="Cambria Math"/>
            </w:rPr>
            <m:t xml:space="preserve">, i=1, 2, …, </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26174C33" w14:textId="5CC6BB05" w:rsidR="00EE549A" w:rsidRDefault="00EE549A" w:rsidP="00EE549A">
      <w:pPr>
        <w:ind w:firstLine="480"/>
        <w:jc w:val="both"/>
        <w:rPr>
          <w:rFonts w:cs="Times New Roman"/>
        </w:rPr>
      </w:pPr>
      <w:r>
        <w:rPr>
          <w:rFonts w:cs="Times New Roman" w:hint="eastAsia"/>
        </w:rPr>
        <w:t>當</w:t>
      </w:r>
      <w:r w:rsidRPr="007F0202">
        <w:rPr>
          <w:rFonts w:cs="Times New Roman" w:hint="eastAsia"/>
        </w:rPr>
        <w:t>從</w:t>
      </w:r>
      <w:r w:rsidR="00B30F17">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T</m:t>
            </m:r>
            <m:ctrlPr>
              <w:rPr>
                <w:rFonts w:ascii="Cambria Math" w:hAnsi="Cambria Math" w:cs="Times New Roman"/>
                <w:i/>
                <w:iCs/>
              </w:rPr>
            </m:ctrlPr>
          </m:e>
          <m:sub>
            <m:r>
              <w:rPr>
                <w:rFonts w:ascii="Cambria Math" w:hAnsi="Cambria Math" w:cs="Times New Roman"/>
              </w:rPr>
              <m:t>1</m:t>
            </m:r>
          </m:sub>
        </m:sSub>
      </m:oMath>
      <w:r w:rsidR="00B30F17">
        <w:rPr>
          <w:rFonts w:cs="Times New Roman" w:hint="eastAsia"/>
        </w:rPr>
        <w:t xml:space="preserve"> </w:t>
      </w:r>
      <w:proofErr w:type="gramStart"/>
      <w:r w:rsidRPr="007F0202">
        <w:rPr>
          <w:rFonts w:cs="Times New Roman" w:hint="eastAsia"/>
        </w:rPr>
        <w:t>個</w:t>
      </w:r>
      <w:proofErr w:type="gramEnd"/>
      <w:r w:rsidRPr="007F0202">
        <w:rPr>
          <w:rFonts w:cs="Times New Roman" w:hint="eastAsia"/>
        </w:rPr>
        <w:t>區塊中，針對群落進行取後</w:t>
      </w:r>
      <w:proofErr w:type="gramStart"/>
      <w:r w:rsidRPr="007F0202">
        <w:rPr>
          <w:rFonts w:cs="Times New Roman" w:hint="eastAsia"/>
        </w:rPr>
        <w:t>不</w:t>
      </w:r>
      <w:proofErr w:type="gramEnd"/>
      <w:r w:rsidRPr="007F0202">
        <w:rPr>
          <w:rFonts w:cs="Times New Roman" w:hint="eastAsia"/>
        </w:rPr>
        <w:t>放回之隨機抽樣，抽取</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oMath>
      <w:r w:rsidRPr="007F0202">
        <w:rPr>
          <w:rFonts w:cs="Times New Roman" w:hint="eastAsia"/>
        </w:rPr>
        <w:t>的</w:t>
      </w:r>
      <w:proofErr w:type="gramStart"/>
      <w:r w:rsidRPr="007F0202">
        <w:rPr>
          <w:rFonts w:cs="Times New Roman" w:hint="eastAsia"/>
        </w:rPr>
        <w:t>區塊數</w:t>
      </w:r>
      <w:proofErr w:type="gramEnd"/>
      <w:r>
        <w:rPr>
          <w:rFonts w:cs="Times New Roman" w:hint="eastAsia"/>
        </w:rPr>
        <w:t>，</w:t>
      </w:r>
      <w:r w:rsidRPr="007F0202">
        <w:rPr>
          <w:rFonts w:cs="Times New Roman" w:hint="eastAsia"/>
        </w:rPr>
        <w:t>若在取樣區塊中發現該物種</w:t>
      </w:r>
      <w:r>
        <w:rPr>
          <w:rFonts w:cs="Times New Roman" w:hint="eastAsia"/>
        </w:rPr>
        <w:t>出現</w:t>
      </w:r>
      <w:bookmarkStart w:id="12" w:name="_Hlk165380986"/>
      <w:r>
        <w:rPr>
          <w:rFonts w:cs="Times New Roman" w:hint="eastAsia"/>
        </w:rPr>
        <w:t>與否</w:t>
      </w:r>
      <w:r w:rsidR="00B30F17">
        <w:rPr>
          <w:rFonts w:cs="Times New Roman" w:hint="eastAsia"/>
        </w:rPr>
        <w:t>的</w:t>
      </w:r>
      <w:r>
        <w:rPr>
          <w:rFonts w:cs="Times New Roman" w:hint="eastAsia"/>
        </w:rPr>
        <w:t>情況</w:t>
      </w:r>
      <w:bookmarkEnd w:id="12"/>
      <w:r>
        <w:rPr>
          <w:rFonts w:cs="Times New Roman" w:hint="eastAsia"/>
        </w:rPr>
        <w:t>。最終將各物種出現區塊的總和整理整理成</w:t>
      </w:r>
      <w:r w:rsidRPr="007F0202">
        <w:rPr>
          <w:rFonts w:cs="Times New Roman" w:hint="eastAsia"/>
        </w:rPr>
        <w:t>物種</w:t>
      </w:r>
      <w:r>
        <w:rPr>
          <w:rFonts w:cs="Times New Roman" w:hint="eastAsia"/>
        </w:rPr>
        <w:t>出現的區塊數量</w:t>
      </w:r>
      <m:oMath>
        <m:sSub>
          <m:sSubPr>
            <m:ctrlPr>
              <w:rPr>
                <w:rFonts w:ascii="Cambria Math" w:hAnsi="Cambria Math" w:cs="Times New Roman"/>
                <w:i/>
              </w:rPr>
            </m:ctrlPr>
          </m:sSubPr>
          <m:e>
            <m:r>
              <w:rPr>
                <w:rFonts w:ascii="Cambria Math" w:hAnsi="Cambria Math" w:cs="Times New Roman" w:hint="eastAsia"/>
              </w:rPr>
              <m:t xml:space="preserve"> X</m:t>
            </m:r>
          </m:e>
          <m:sub>
            <m:r>
              <w:rPr>
                <w:rFonts w:ascii="Cambria Math" w:hAnsi="Cambria Math" w:cs="Times New Roman"/>
              </w:rPr>
              <m:t>i</m:t>
            </m:r>
          </m:sub>
        </m:sSub>
        <m:r>
          <w:rPr>
            <w:rFonts w:ascii="Cambria Math" w:hAnsi="Cambria Math" w:cs="Times New Roman" w:hint="eastAsia"/>
          </w:rPr>
          <m:t xml:space="preserve"> </m:t>
        </m:r>
      </m:oMath>
      <w:r>
        <w:rPr>
          <w:rFonts w:cs="Times New Roman" w:hint="eastAsia"/>
        </w:rPr>
        <w:t>。且</w:t>
      </w:r>
      <w:r w:rsidRPr="00F775FE">
        <w:rPr>
          <w:rFonts w:hint="eastAsia"/>
        </w:rPr>
        <w:t>在給定</w:t>
      </w:r>
      <w:r w:rsidRPr="00F775FE">
        <w:rPr>
          <w:rFonts w:hint="eastAsia"/>
        </w:rPr>
        <w:t xml:space="preserve"> </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m:t>
            </m:r>
          </m:sub>
        </m:sSub>
        <m:r>
          <w:rPr>
            <w:rFonts w:ascii="Cambria Math" w:hAnsi="Cambria Math" w:hint="eastAsia"/>
          </w:rPr>
          <m:t xml:space="preserve"> </m:t>
        </m:r>
      </m:oMath>
      <w:r w:rsidRPr="00F775FE">
        <w:rPr>
          <w:rFonts w:hint="eastAsia"/>
        </w:rPr>
        <w:t>的情況下，</w:t>
      </w:r>
      <m:oMath>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 xml:space="preserve"> </m:t>
        </m:r>
      </m:oMath>
      <w:r w:rsidRPr="007F0202">
        <w:rPr>
          <w:rFonts w:cs="Times New Roman" w:hint="eastAsia"/>
        </w:rPr>
        <w:t>應</w:t>
      </w:r>
      <w:r>
        <w:rPr>
          <w:rFonts w:cs="Times New Roman" w:hint="eastAsia"/>
        </w:rPr>
        <w:t>服從</w:t>
      </w:r>
      <w:r w:rsidRPr="007F0202">
        <w:rPr>
          <w:rFonts w:cs="Times New Roman" w:hint="eastAsia"/>
        </w:rPr>
        <w:t>超幾何分佈</w:t>
      </w:r>
      <w:r w:rsidRPr="007F0202">
        <w:rPr>
          <w:rFonts w:cs="Times New Roman" w:hint="eastAsia"/>
        </w:rPr>
        <w:t xml:space="preserve"> (</w:t>
      </w:r>
      <w:r w:rsidRPr="007F0202">
        <w:rPr>
          <w:rFonts w:cs="Times New Roman"/>
        </w:rPr>
        <w:t>hypergeometric distribution</w:t>
      </w:r>
      <w:r w:rsidRPr="007F0202">
        <w:rPr>
          <w:rFonts w:cs="Times New Roman" w:hint="eastAsia"/>
        </w:rPr>
        <w:t>)</w:t>
      </w:r>
      <w:r w:rsidRPr="007F0202">
        <w:rPr>
          <w:rFonts w:cs="Times New Roman" w:hint="eastAsia"/>
        </w:rPr>
        <w:t>：</w:t>
      </w:r>
    </w:p>
    <w:p w14:paraId="66D304C9" w14:textId="77777777" w:rsidR="00EE549A" w:rsidRPr="007F0202" w:rsidRDefault="00EE549A" w:rsidP="00EE549A">
      <w:pPr>
        <w:ind w:firstLine="480"/>
        <w:jc w:val="both"/>
        <w:rPr>
          <w:rFonts w:cs="Times New Roman"/>
          <w:i/>
        </w:rPr>
      </w:pPr>
      <m:oMathPara>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 xml:space="preserve"> </m:t>
              </m:r>
            </m:e>
            <m:e>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hint="eastAsia"/>
                    </w:rPr>
                    <m:t xml:space="preserve"> </m:t>
                  </m:r>
                </m:sub>
              </m:sSub>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r>
            <w:rPr>
              <w:rFonts w:ascii="Cambria Math" w:hAnsi="Cambria Math"/>
            </w:rPr>
            <m:t xml:space="preserve">, i=1, 2, …, </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486B7F11" w14:textId="77777777" w:rsidR="00EE549A" w:rsidRDefault="00EE549A" w:rsidP="00EE549A">
      <w:pPr>
        <w:widowControl/>
        <w:spacing w:line="240" w:lineRule="auto"/>
        <w:jc w:val="both"/>
      </w:pPr>
    </w:p>
    <w:p w14:paraId="5EF6862A" w14:textId="77777777" w:rsidR="00EE549A" w:rsidRDefault="00EE549A" w:rsidP="00EE549A">
      <w:pPr>
        <w:pStyle w:val="4"/>
      </w:pPr>
      <w:r>
        <w:rPr>
          <w:rFonts w:hint="eastAsia"/>
        </w:rPr>
        <w:t>單群落物種數估計</w:t>
      </w:r>
    </w:p>
    <w:p w14:paraId="3285F50A" w14:textId="77777777" w:rsidR="00EE549A" w:rsidRPr="005E0B60" w:rsidRDefault="00EE549A" w:rsidP="00EE549A">
      <w:pPr>
        <w:ind w:firstLine="425"/>
      </w:pPr>
      <w:r w:rsidRPr="00D80564">
        <w:t>Chao and Lin</w:t>
      </w:r>
      <w:r>
        <w:rPr>
          <w:rFonts w:hint="eastAsia"/>
        </w:rPr>
        <w:t xml:space="preserve"> (</w:t>
      </w:r>
      <w:r>
        <w:t>2012)</w:t>
      </w:r>
      <w:r>
        <w:rPr>
          <w:rFonts w:hint="eastAsia"/>
        </w:rPr>
        <w:t xml:space="preserve"> </w:t>
      </w:r>
      <w:r>
        <w:rPr>
          <w:rFonts w:hint="eastAsia"/>
        </w:rPr>
        <w:t>基於</w:t>
      </w:r>
      <w:r w:rsidRPr="00D80564">
        <w:rPr>
          <w:rFonts w:hint="eastAsia"/>
          <w:i/>
          <w:iCs/>
        </w:rPr>
        <w:t>Ch</w:t>
      </w:r>
      <w:r w:rsidRPr="00D80564">
        <w:rPr>
          <w:i/>
          <w:iCs/>
        </w:rPr>
        <w:t>ao2</w:t>
      </w:r>
      <w:r>
        <w:rPr>
          <w:rFonts w:hint="eastAsia"/>
        </w:rPr>
        <w:t>進行修正，針對取後</w:t>
      </w:r>
      <w:proofErr w:type="gramStart"/>
      <w:r>
        <w:rPr>
          <w:rFonts w:hint="eastAsia"/>
        </w:rPr>
        <w:t>不</w:t>
      </w:r>
      <w:proofErr w:type="gramEnd"/>
      <w:r>
        <w:rPr>
          <w:rFonts w:hint="eastAsia"/>
        </w:rPr>
        <w:t>放回的樣本資料開發新的估計方法。以第一群落作為單一群落的情況下，在該估計方法中</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m:t>
                </m:r>
                <m:r>
                  <w:rPr>
                    <w:rFonts w:ascii="Cambria Math" w:hAnsi="Cambria Math" w:hint="eastAsia"/>
                  </w:rPr>
                  <m:t>(</m:t>
                </m:r>
                <m:r>
                  <w:rPr>
                    <w:rFonts w:ascii="Cambria Math" w:hAnsi="Cambria Math"/>
                  </w:rPr>
                  <m:t>1)</m:t>
                </m:r>
              </m:sub>
            </m:sSub>
          </m:e>
        </m:d>
      </m:oMath>
      <w:r>
        <w:rPr>
          <w:rFonts w:hint="eastAsia"/>
        </w:rPr>
        <w:t>可以表示為：</w:t>
      </w:r>
    </w:p>
    <w:p w14:paraId="58165D2B" w14:textId="77777777" w:rsidR="00EE549A" w:rsidRDefault="00EE549A" w:rsidP="00EE549A">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r>
                    <w:rPr>
                      <w:rFonts w:ascii="Cambria Math" w:hAnsi="Cambria Math" w:hint="eastAsia"/>
                    </w:rPr>
                    <m:t>(</m:t>
                  </m:r>
                  <m:r>
                    <w:rPr>
                      <w:rFonts w:ascii="Cambria Math" w:hAnsi="Cambria Math"/>
                    </w:rPr>
                    <m:t>1)</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e>
              </m:nary>
            </m:e>
          </m:nary>
        </m:oMath>
      </m:oMathPara>
    </w:p>
    <w:p w14:paraId="6D0120F9" w14:textId="77777777" w:rsidR="00EE549A" w:rsidRPr="004A41D5" w:rsidRDefault="00EE549A" w:rsidP="00EE549A">
      <w:pPr>
        <w:ind w:firstLine="425"/>
        <w:jc w:val="both"/>
      </w:pPr>
      <w:r>
        <w:rPr>
          <w:rFonts w:hint="eastAsia"/>
        </w:rPr>
        <w:t>隨後根據</w:t>
      </w:r>
      <w:r w:rsidRPr="008A601C">
        <w:rPr>
          <w:rFonts w:hint="eastAsia"/>
        </w:rPr>
        <w:t>柯西</w:t>
      </w:r>
      <w:r w:rsidRPr="008A601C">
        <w:rPr>
          <w:rFonts w:hint="eastAsia"/>
        </w:rPr>
        <w:t>-</w:t>
      </w:r>
      <w:r w:rsidRPr="008A601C">
        <w:rPr>
          <w:rFonts w:hint="eastAsia"/>
        </w:rPr>
        <w:t>施瓦</w:t>
      </w:r>
      <w:proofErr w:type="gramStart"/>
      <w:r w:rsidRPr="008A601C">
        <w:rPr>
          <w:rFonts w:hint="eastAsia"/>
        </w:rPr>
        <w:t>茨</w:t>
      </w:r>
      <w:proofErr w:type="gramEnd"/>
      <w:r>
        <w:rPr>
          <w:rFonts w:hint="eastAsia"/>
        </w:rPr>
        <w:t>不等式</w:t>
      </w:r>
      <w:r w:rsidRPr="00ED6B43">
        <w:rPr>
          <w:rFonts w:hint="eastAsia"/>
        </w:rPr>
        <w:t>的</w:t>
      </w:r>
      <w:r>
        <w:rPr>
          <w:rFonts w:hint="eastAsia"/>
        </w:rPr>
        <w:t>概念推導出估計式，建構出針對取後</w:t>
      </w:r>
      <w:proofErr w:type="gramStart"/>
      <w:r>
        <w:rPr>
          <w:rFonts w:hint="eastAsia"/>
        </w:rPr>
        <w:t>不</w:t>
      </w:r>
      <w:proofErr w:type="gramEnd"/>
      <w:r>
        <w:rPr>
          <w:rFonts w:hint="eastAsia"/>
        </w:rPr>
        <w:t>放回的樣本資料新的估計方法</w:t>
      </w:r>
      <w:r w:rsidRPr="00593013">
        <w:rPr>
          <w:rFonts w:hint="eastAsia"/>
          <w:i/>
          <w:iCs/>
        </w:rPr>
        <w:t>w</w:t>
      </w:r>
      <w:r w:rsidRPr="004A41D5">
        <w:rPr>
          <w:rFonts w:hint="eastAsia"/>
          <w:i/>
          <w:iCs/>
        </w:rPr>
        <w:t>Chao</w:t>
      </w:r>
      <w:r>
        <w:rPr>
          <w:i/>
          <w:iCs/>
        </w:rPr>
        <w:t>2</w:t>
      </w:r>
      <w:r>
        <w:rPr>
          <w:rFonts w:hint="eastAsia"/>
        </w:rPr>
        <w:t>為：</w:t>
      </w:r>
    </w:p>
    <w:p w14:paraId="5F5ACEF1" w14:textId="77777777" w:rsidR="00EE549A" w:rsidRDefault="00EE549A" w:rsidP="00EE549A">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m:t>
              </m:r>
            </m:sub>
          </m:sSub>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obs</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39C1CF57" w14:textId="77777777" w:rsidR="00EE549A" w:rsidRDefault="00EE549A" w:rsidP="00EE549A">
      <w:pPr>
        <w:widowControl/>
        <w:spacing w:line="240" w:lineRule="auto"/>
        <w:jc w:val="both"/>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1</m:t>
                </m:r>
              </m:sub>
            </m:sSub>
          </m:den>
        </m:f>
      </m:oMath>
      <w:r>
        <w:rPr>
          <w:rFonts w:hint="eastAsia"/>
        </w:rPr>
        <w:t>。</w:t>
      </w:r>
    </w:p>
    <w:p w14:paraId="5B3C03A3" w14:textId="77777777" w:rsidR="00EE549A" w:rsidRDefault="00EE549A" w:rsidP="00EE549A">
      <w:pPr>
        <w:widowControl/>
        <w:spacing w:line="240" w:lineRule="auto"/>
      </w:pPr>
      <w:r>
        <w:br w:type="page"/>
      </w:r>
    </w:p>
    <w:p w14:paraId="2864658C" w14:textId="6D1956E2" w:rsidR="00EE549A" w:rsidRDefault="00EE549A" w:rsidP="00EE549A">
      <w:pPr>
        <w:ind w:firstLine="425"/>
        <w:jc w:val="both"/>
      </w:pPr>
      <w:r>
        <w:rPr>
          <w:rFonts w:hint="eastAsia"/>
        </w:rPr>
        <w:lastRenderedPageBreak/>
        <w:t>而在</w:t>
      </w:r>
      <w:r w:rsidRPr="001A4557">
        <w:t>Chiu (20</w:t>
      </w:r>
      <w:r>
        <w:rPr>
          <w:rFonts w:hint="eastAsia"/>
        </w:rPr>
        <w:t>23</w:t>
      </w:r>
      <w:r w:rsidRPr="001A4557">
        <w:t>)</w:t>
      </w:r>
      <w:r w:rsidR="00D1583C">
        <w:rPr>
          <w:rFonts w:hint="eastAsia"/>
        </w:rPr>
        <w:t xml:space="preserve"> </w:t>
      </w:r>
      <w:proofErr w:type="gramStart"/>
      <w:r w:rsidR="00D1583C">
        <w:rPr>
          <w:rFonts w:hint="eastAsia"/>
        </w:rPr>
        <w:t>使用動差法</w:t>
      </w:r>
      <w:proofErr w:type="gramEnd"/>
      <w:r w:rsidR="00D1583C">
        <w:rPr>
          <w:rFonts w:hint="eastAsia"/>
        </w:rPr>
        <w:t>，推導出新的有母數方法的估計式</w:t>
      </w:r>
      <w:proofErr w:type="spellStart"/>
      <w:r>
        <w:rPr>
          <w:rFonts w:hint="eastAsia"/>
          <w:i/>
          <w:iCs/>
        </w:rPr>
        <w:t>MoRE</w:t>
      </w:r>
      <w:proofErr w:type="spellEnd"/>
      <w:r>
        <w:rPr>
          <w:rFonts w:hint="eastAsia"/>
        </w:rPr>
        <w:t>：</w:t>
      </w:r>
    </w:p>
    <w:p w14:paraId="2E9883D4" w14:textId="77777777" w:rsidR="00EE549A" w:rsidRDefault="00EE549A" w:rsidP="00EE549A">
      <w:pPr>
        <w:ind w:firstLine="425"/>
        <w:jc w:val="both"/>
        <w:rPr>
          <w:iCs/>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e>
            <m:sub>
              <m:r>
                <w:rPr>
                  <w:rFonts w:ascii="Cambria Math" w:hAnsi="Cambria Math"/>
                </w:rPr>
                <m:t>MoRE</m:t>
              </m:r>
            </m:sub>
          </m:sSub>
          <m:r>
            <w:rPr>
              <w:rFonts w:ascii="Cambria Math" w:hAnsi="Cambria Math" w:hint="eastAsia"/>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sSubSup>
                        <m:sSubSupPr>
                          <m:ctrlPr>
                            <w:rPr>
                              <w:rFonts w:ascii="Cambria Math" w:hAnsi="Cambria Math"/>
                              <w:i/>
                            </w:rPr>
                          </m:ctrlPr>
                        </m:sSubSup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up>
                          <m:r>
                            <w:rPr>
                              <w:rFonts w:ascii="Cambria Math" w:hAnsi="Cambria Math"/>
                            </w:rPr>
                            <m:t>2</m:t>
                          </m:r>
                        </m:sup>
                      </m:sSubSup>
                    </m:num>
                    <m:den>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d>
                                    <m:dPr>
                                      <m:ctrlPr>
                                        <w:rPr>
                                          <w:rFonts w:ascii="Cambria Math" w:hAnsi="Cambria Math"/>
                                          <w:i/>
                                        </w:rPr>
                                      </m:ctrlPr>
                                    </m:dPr>
                                    <m:e>
                                      <m:r>
                                        <w:rPr>
                                          <w:rFonts w:ascii="Cambria Math" w:hAnsi="Cambria Math"/>
                                        </w:rPr>
                                        <m:t>1</m:t>
                                      </m:r>
                                    </m:e>
                                  </m:d>
                                </m:sub>
                              </m:sSub>
                            </m:e>
                          </m:d>
                        </m:e>
                        <m:sup>
                          <m:r>
                            <w:rPr>
                              <w:rFonts w:ascii="Cambria Math" w:hAnsi="Cambria Math"/>
                            </w:rPr>
                            <m:t>+</m:t>
                          </m:r>
                        </m:sup>
                      </m:sSup>
                    </m:den>
                  </m:f>
                  <m:r>
                    <w:rPr>
                      <w:rFonts w:ascii="Cambria Math" w:hAnsi="Cambria Math"/>
                    </w:rPr>
                    <m:t xml:space="preserve">,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
                  <m:sSub>
                    <m:sSubPr>
                      <m:ctrlPr>
                        <w:rPr>
                          <w:rFonts w:ascii="Cambria Math" w:hAnsi="Cambria Math"/>
                          <w:i/>
                        </w:rPr>
                      </m:ctrlPr>
                    </m:sSubPr>
                    <m:e>
                      <m:r>
                        <w:rPr>
                          <w:rFonts w:ascii="Cambria Math" w:hAnsi="Cambria Math"/>
                        </w:rPr>
                        <m:t>S</m:t>
                      </m:r>
                    </m:e>
                    <m:sub>
                      <m:r>
                        <w:rPr>
                          <w:rFonts w:ascii="Cambria Math" w:hAnsi="Cambria Math"/>
                        </w:rPr>
                        <m:t>obs</m:t>
                      </m:r>
                      <m:d>
                        <m:dPr>
                          <m:ctrlPr>
                            <w:rPr>
                              <w:rFonts w:ascii="Cambria Math" w:hAnsi="Cambria Math"/>
                              <w:i/>
                            </w:rPr>
                          </m:ctrlPr>
                        </m:dPr>
                        <m:e>
                          <m:r>
                            <w:rPr>
                              <w:rFonts w:ascii="Cambria Math" w:hAnsi="Cambria Math"/>
                            </w:rPr>
                            <m:t>1</m:t>
                          </m:r>
                        </m:e>
                      </m:d>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d>
                            <m:dPr>
                              <m:ctrlPr>
                                <w:rPr>
                                  <w:rFonts w:ascii="Cambria Math" w:hAnsi="Cambria Math"/>
                                  <w:i/>
                                </w:rPr>
                              </m:ctrlPr>
                            </m:dPr>
                            <m:e>
                              <m:r>
                                <w:rPr>
                                  <w:rFonts w:ascii="Cambria Math" w:hAnsi="Cambria Math"/>
                                </w:rPr>
                                <m:t>1</m:t>
                              </m:r>
                            </m:e>
                          </m:d>
                        </m:sub>
                      </m:sSub>
                      <m:r>
                        <w:rPr>
                          <w:rFonts w:ascii="Cambria Math" w:hAnsi="Cambria Math"/>
                        </w:rPr>
                        <m:t>-1</m:t>
                      </m:r>
                    </m:e>
                  </m:d>
                  <m:r>
                    <w:rPr>
                      <w:rFonts w:ascii="Cambria Math" w:hAnsi="Cambria Math"/>
                    </w:rPr>
                    <m:t xml:space="preserve"> ,  if </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&gt;0</m:t>
                  </m:r>
                </m:e>
              </m:eqArr>
            </m:e>
          </m:d>
        </m:oMath>
      </m:oMathPara>
    </w:p>
    <w:p w14:paraId="2C0618EF" w14:textId="77777777" w:rsidR="00EE549A" w:rsidRDefault="00EE549A" w:rsidP="00EE549A">
      <w:pPr>
        <w:rPr>
          <w:rFonts w:cs="Times New Roman"/>
          <w:iCs/>
        </w:rPr>
      </w:pPr>
      <w:r w:rsidRPr="00F8605E">
        <w:rPr>
          <w:rFonts w:cs="Times New Roman" w:hint="eastAsia"/>
          <w:iCs/>
        </w:rPr>
        <w:t>在上述式子中</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den>
        </m:f>
      </m:oMath>
      <w:r>
        <w:rPr>
          <w:rFonts w:cs="Times New Roman" w:hint="eastAsia"/>
          <w:iCs/>
        </w:rPr>
        <w:t>；此外</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oMath>
      <w:r w:rsidRPr="007F0202">
        <w:rPr>
          <w:rFonts w:cs="Times New Roman" w:hint="eastAsia"/>
          <w:iCs/>
        </w:rPr>
        <w:t>表示</w:t>
      </w:r>
      <w:r>
        <w:rPr>
          <w:rFonts w:cs="Times New Roman" w:hint="eastAsia"/>
          <w:iCs/>
        </w:rPr>
        <w:t>為</w:t>
      </w:r>
      <w:r w:rsidRPr="007F0202">
        <w:rPr>
          <w:rFonts w:cs="Times New Roman" w:hint="eastAsia"/>
          <w:iCs/>
        </w:rPr>
        <w:t>若</w:t>
      </w:r>
      <m:oMath>
        <m:r>
          <w:rPr>
            <w:rFonts w:ascii="Cambria Math" w:hAnsi="Cambria Math" w:cs="Times New Roman"/>
          </w:rPr>
          <m:t>A &gt; 0</m:t>
        </m:r>
      </m:oMath>
      <w:r w:rsidRPr="007F0202">
        <w:rPr>
          <w:rFonts w:cs="Times New Roman" w:hint="eastAsia"/>
          <w:iCs/>
        </w:rPr>
        <w:t>時，則等於</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rPr>
          <m:t>=A</m:t>
        </m:r>
      </m:oMath>
      <w:r w:rsidRPr="007F0202">
        <w:rPr>
          <w:rFonts w:cs="Times New Roman" w:hint="eastAsia"/>
          <w:iCs/>
        </w:rPr>
        <w:t>；</w:t>
      </w:r>
      <w:r>
        <w:rPr>
          <w:rFonts w:cs="Times New Roman" w:hint="eastAsia"/>
          <w:iCs/>
        </w:rPr>
        <w:t>若</w:t>
      </w:r>
      <m:oMath>
        <m:r>
          <w:rPr>
            <w:rFonts w:ascii="Cambria Math" w:hAnsi="Cambria Math" w:cs="Times New Roman"/>
          </w:rPr>
          <m:t>A ≤ 0</m:t>
        </m:r>
      </m:oMath>
      <w:r w:rsidRPr="007F0202">
        <w:rPr>
          <w:rFonts w:cs="Times New Roman" w:hint="eastAsia"/>
          <w:iCs/>
        </w:rPr>
        <w:t>，</w:t>
      </w:r>
      <w:proofErr w:type="gramStart"/>
      <w:r>
        <w:rPr>
          <w:rFonts w:cs="Times New Roman" w:hint="eastAsia"/>
          <w:iCs/>
        </w:rPr>
        <w:t>該式則表示</w:t>
      </w:r>
      <w:proofErr w:type="gramEnd"/>
      <w:r>
        <w:rPr>
          <w:rFonts w:cs="Times New Roman" w:hint="eastAsia"/>
          <w:iCs/>
        </w:rPr>
        <w:t>為</w:t>
      </w:r>
      <m:oMath>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A</m:t>
                </m:r>
              </m:e>
            </m:d>
          </m:e>
          <m:sup>
            <m:r>
              <w:rPr>
                <w:rFonts w:ascii="Cambria Math" w:hAnsi="Cambria Math" w:cs="Times New Roman"/>
              </w:rPr>
              <m:t>+</m:t>
            </m:r>
          </m:sup>
        </m:sSup>
        <m:r>
          <w:rPr>
            <w:rFonts w:ascii="Cambria Math" w:hAnsi="Cambria Math" w:cs="Times New Roman" w:hint="eastAsia"/>
          </w:rPr>
          <m:t>=</m:t>
        </m:r>
        <m:r>
          <w:rPr>
            <w:rFonts w:ascii="Cambria Math" w:hAnsi="Cambria Math" w:cs="Times New Roman"/>
          </w:rPr>
          <m:t>1</m:t>
        </m:r>
      </m:oMath>
      <w:r w:rsidRPr="007F0202">
        <w:rPr>
          <w:rFonts w:cs="Times New Roman" w:hint="eastAsia"/>
          <w:iCs/>
        </w:rPr>
        <w:t>。</w:t>
      </w:r>
    </w:p>
    <w:p w14:paraId="00F75628" w14:textId="77777777" w:rsidR="00EE549A" w:rsidRDefault="00EE549A" w:rsidP="00EE549A"/>
    <w:p w14:paraId="2BB0DB07" w14:textId="77777777" w:rsidR="00EE549A" w:rsidRPr="00593013" w:rsidRDefault="00EE549A" w:rsidP="00EE549A">
      <w:pPr>
        <w:pStyle w:val="4"/>
      </w:pPr>
      <w:r>
        <w:rPr>
          <w:rFonts w:hint="eastAsia"/>
        </w:rPr>
        <w:t>兩群落的共同種估計</w:t>
      </w:r>
    </w:p>
    <w:p w14:paraId="3ACF729D" w14:textId="77777777" w:rsidR="00EE549A" w:rsidRPr="00CA08DA" w:rsidRDefault="00EE549A" w:rsidP="00EE549A">
      <w:pPr>
        <w:ind w:firstLine="425"/>
        <w:jc w:val="both"/>
      </w:pPr>
      <w:proofErr w:type="gramStart"/>
      <w:r>
        <w:rPr>
          <w:rFonts w:hint="eastAsia"/>
        </w:rPr>
        <w:t>與取後放回</w:t>
      </w:r>
      <w:proofErr w:type="gramEnd"/>
      <w:r>
        <w:rPr>
          <w:rFonts w:hint="eastAsia"/>
        </w:rPr>
        <w:t>的估計方法相似，在取後</w:t>
      </w:r>
      <w:proofErr w:type="gramStart"/>
      <w:r>
        <w:rPr>
          <w:rFonts w:hint="eastAsia"/>
        </w:rPr>
        <w:t>不</w:t>
      </w:r>
      <w:proofErr w:type="gramEnd"/>
      <w:r>
        <w:rPr>
          <w:rFonts w:hint="eastAsia"/>
        </w:rPr>
        <w:t>放回的估計中也存在兩</w:t>
      </w:r>
      <w:proofErr w:type="gramStart"/>
      <w:r>
        <w:rPr>
          <w:rFonts w:hint="eastAsia"/>
        </w:rPr>
        <w:t>群落間的共同</w:t>
      </w:r>
      <w:proofErr w:type="gramEnd"/>
      <w:r>
        <w:rPr>
          <w:rFonts w:hint="eastAsia"/>
        </w:rPr>
        <w:t>種估計需求。</w:t>
      </w:r>
      <w:r w:rsidRPr="00D80564">
        <w:t>Chao</w:t>
      </w:r>
      <w:r>
        <w:rPr>
          <w:rFonts w:hint="eastAsia"/>
        </w:rPr>
        <w:t>與</w:t>
      </w:r>
      <w:r w:rsidRPr="00D80564">
        <w:t>Lin</w:t>
      </w:r>
      <w:r>
        <w:rPr>
          <w:rFonts w:hint="eastAsia"/>
        </w:rPr>
        <w:t xml:space="preserve"> (</w:t>
      </w:r>
      <w:r>
        <w:t>2012)</w:t>
      </w:r>
      <w:r>
        <w:rPr>
          <w:rFonts w:hint="eastAsia"/>
        </w:rPr>
        <w:t xml:space="preserve"> </w:t>
      </w:r>
      <w:r>
        <w:rPr>
          <w:rFonts w:hint="eastAsia"/>
        </w:rPr>
        <w:t>將估計由單群落的物種數估計延伸至兩群落的共同物種估計，建構一個針對取後</w:t>
      </w:r>
      <w:proofErr w:type="gramStart"/>
      <w:r>
        <w:rPr>
          <w:rFonts w:hint="eastAsia"/>
        </w:rPr>
        <w:t>不</w:t>
      </w:r>
      <w:proofErr w:type="gramEnd"/>
      <w:r>
        <w:rPr>
          <w:rFonts w:hint="eastAsia"/>
        </w:rPr>
        <w:t>放回的抽樣方式，估計兩群落共同種的估計方法。在給定</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i1</m:t>
            </m:r>
          </m:sub>
        </m:sSub>
        <m:r>
          <w:rPr>
            <w:rFonts w:ascii="Cambria Math" w:hAnsi="Cambria Math" w:hint="eastAsia"/>
          </w:rPr>
          <m:t xml:space="preserve"> </m:t>
        </m:r>
      </m:oMath>
      <w:r>
        <w:rPr>
          <w:rFonts w:hint="eastAsia"/>
        </w:rPr>
        <w:t>與</w:t>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i</m:t>
            </m:r>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i2</m:t>
            </m:r>
          </m:sub>
        </m:sSub>
        <m:r>
          <w:rPr>
            <w:rFonts w:ascii="Cambria Math" w:hAnsi="Cambria Math" w:hint="eastAsia"/>
          </w:rPr>
          <m:t xml:space="preserve"> </m:t>
        </m:r>
      </m:oMath>
      <w:r w:rsidRPr="00F775FE">
        <w:rPr>
          <w:rFonts w:hint="eastAsia"/>
        </w:rPr>
        <w:t>的情況下</w:t>
      </w:r>
      <w:r>
        <w:rPr>
          <w:rFonts w:hint="eastAsia"/>
        </w:rPr>
        <w:t>，</w:t>
      </w:r>
      <m:oMath>
        <m:r>
          <w:rPr>
            <w:rFonts w:ascii="Cambria Math" w:hAnsi="Cambria Math" w:hint="eastAsia"/>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Q</m:t>
                </m:r>
              </m:e>
              <m:sub>
                <m:r>
                  <w:rPr>
                    <w:rFonts w:ascii="Cambria Math" w:hAnsi="Cambria Math"/>
                  </w:rPr>
                  <m:t>kl</m:t>
                </m:r>
              </m:sub>
            </m:sSub>
          </m:e>
        </m:d>
        <m:r>
          <w:rPr>
            <w:rFonts w:ascii="Cambria Math" w:hAnsi="Cambria Math" w:hint="eastAsia"/>
          </w:rPr>
          <m:t xml:space="preserve"> </m:t>
        </m:r>
      </m:oMath>
      <w:r>
        <w:rPr>
          <w:rFonts w:hint="eastAsia"/>
        </w:rPr>
        <w:t>可以表示為：</w:t>
      </w:r>
    </w:p>
    <w:p w14:paraId="436CB28F" w14:textId="77777777" w:rsidR="00EE549A" w:rsidRPr="001B309D" w:rsidRDefault="00EE549A" w:rsidP="00EE549A">
      <w:pPr>
        <w:jc w:val="both"/>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kl</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m:t>
              </m:r>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12</m:t>
                  </m:r>
                </m:sub>
              </m:sSub>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-k</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den>
              </m:f>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i2</m:t>
                              </m:r>
                            </m:sub>
                          </m:sSub>
                        </m:num>
                        <m:den>
                          <m:r>
                            <w:rPr>
                              <w:rFonts w:ascii="Cambria Math" w:hAnsi="Cambria Math"/>
                            </w:rPr>
                            <m:t>l</m:t>
                          </m:r>
                        </m:den>
                      </m:f>
                    </m:e>
                  </m:d>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m:t>
                          </m:r>
                        </m:den>
                      </m:f>
                    </m:e>
                  </m:d>
                </m:num>
                <m:den>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den>
              </m:f>
            </m:e>
          </m:nary>
        </m:oMath>
      </m:oMathPara>
    </w:p>
    <w:p w14:paraId="3C0AFF0D" w14:textId="77777777" w:rsidR="00EE549A" w:rsidRDefault="00EE549A" w:rsidP="00EE549A">
      <w:pPr>
        <w:jc w:val="both"/>
      </w:pPr>
      <w:r>
        <w:tab/>
      </w:r>
      <w:r>
        <w:rPr>
          <w:rFonts w:hint="eastAsia"/>
        </w:rPr>
        <w:t>同</w:t>
      </w:r>
      <w:proofErr w:type="gramStart"/>
      <w:r>
        <w:rPr>
          <w:rFonts w:hint="eastAsia"/>
        </w:rPr>
        <w:t>理於取後不</w:t>
      </w:r>
      <w:proofErr w:type="gramEnd"/>
      <w:r>
        <w:rPr>
          <w:rFonts w:hint="eastAsia"/>
        </w:rPr>
        <w:t>放回的單群落物種數估計方法，藉由樣本中分別未出現於兩群落的期望值計算兩群落的共同種，可得最終</w:t>
      </w:r>
      <w:proofErr w:type="gramStart"/>
      <w:r>
        <w:rPr>
          <w:rFonts w:hint="eastAsia"/>
        </w:rPr>
        <w:t>估計式為</w:t>
      </w:r>
      <w:proofErr w:type="gramEnd"/>
      <w:r>
        <w:rPr>
          <w:rFonts w:hint="eastAsia"/>
        </w:rPr>
        <w:t>：</w:t>
      </w:r>
    </w:p>
    <w:p w14:paraId="0CE76D2B" w14:textId="77777777" w:rsidR="00EE549A" w:rsidRDefault="00EE549A" w:rsidP="00EE549A">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hint="eastAsia"/>
                    </w:rPr>
                    <m:t>S</m:t>
                  </m:r>
                </m:e>
              </m:acc>
              <m:ctrlPr>
                <w:rPr>
                  <w:rFonts w:ascii="Cambria Math" w:hAnsi="Cambria Math" w:hint="eastAsia"/>
                  <w:i/>
                </w:rPr>
              </m:ctrlPr>
            </m:e>
            <m:sub>
              <m:r>
                <w:rPr>
                  <w:rFonts w:ascii="Cambria Math" w:hAnsi="Cambria Math"/>
                </w:rPr>
                <m:t>wChao2.12</m:t>
              </m:r>
            </m:sub>
          </m:sSub>
          <m:r>
            <w:rPr>
              <w:rFonts w:ascii="Cambria Math" w:hAnsi="Cambria Math" w:hint="eastAsia"/>
            </w:rPr>
            <m:t xml:space="preserve">= </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2E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e>
                <m:sup>
                  <m:r>
                    <w:rPr>
                      <w:rFonts w:ascii="Cambria Math" w:hAnsi="Cambria Math"/>
                    </w:rPr>
                    <m:t>2</m:t>
                  </m:r>
                </m:sup>
              </m:sSup>
            </m:num>
            <m:den>
              <m:r>
                <w:rPr>
                  <w:rFonts w:ascii="Cambria Math" w:hAnsi="Cambria Math"/>
                </w:rPr>
                <m:t>4</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22</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21</m:t>
                      </m:r>
                    </m:sub>
                  </m:sSub>
                </m:e>
              </m:d>
              <m:r>
                <w:rPr>
                  <w:rFonts w:ascii="Cambria Math" w:hAnsi="Cambria Math"/>
                </w:rPr>
                <m:t>+2</m:t>
              </m:r>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t>
                  </m:r>
                </m:e>
                <m:sub>
                  <m:r>
                    <w:rPr>
                      <w:rFonts w:ascii="Cambria Math" w:hAnsi="Cambria Math"/>
                    </w:rPr>
                    <m:t>1</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11</m:t>
                      </m:r>
                    </m:sub>
                  </m:sSub>
                </m:e>
              </m:d>
            </m:den>
          </m:f>
        </m:oMath>
      </m:oMathPara>
    </w:p>
    <w:p w14:paraId="2553BD20" w14:textId="77777777" w:rsidR="00EE549A" w:rsidRPr="00ED6B43" w:rsidRDefault="00EE549A" w:rsidP="00EE549A">
      <w:pPr>
        <w:jc w:val="both"/>
        <w:rPr>
          <w:iCs/>
        </w:rPr>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m:t>
                </m:r>
              </m:sub>
            </m:sSub>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den>
        </m:f>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rPr>
          <w:rFonts w:hint="eastAsia"/>
        </w:rPr>
        <w:t>，</w:t>
      </w:r>
      <m:oMath>
        <m:r>
          <w:rPr>
            <w:rFonts w:ascii="Cambria Math" w:hAnsi="Cambria Math"/>
          </w:rPr>
          <m:t>j=1, 2</m:t>
        </m:r>
      </m:oMath>
      <w:bookmarkEnd w:id="10"/>
    </w:p>
    <w:bookmarkEnd w:id="11"/>
    <w:p w14:paraId="188B3870" w14:textId="77777777" w:rsidR="00EE549A" w:rsidRDefault="00EE549A" w:rsidP="00EE549A">
      <w:pPr>
        <w:widowControl/>
        <w:spacing w:line="240" w:lineRule="auto"/>
        <w:rPr>
          <w:rFonts w:cstheme="majorBidi"/>
          <w:b/>
          <w:bCs/>
          <w:szCs w:val="48"/>
        </w:rPr>
      </w:pPr>
      <w:r>
        <w:rPr>
          <w:rFonts w:cstheme="majorBidi"/>
          <w:b/>
          <w:bCs/>
          <w:szCs w:val="48"/>
        </w:rPr>
        <w:br w:type="page"/>
      </w:r>
    </w:p>
    <w:p w14:paraId="3000E2ED" w14:textId="77777777" w:rsidR="00EE549A" w:rsidRPr="007F0202" w:rsidRDefault="00EE549A" w:rsidP="00EE549A">
      <w:pPr>
        <w:pStyle w:val="3"/>
      </w:pPr>
      <w:r w:rsidRPr="007F0202">
        <w:rPr>
          <w:rFonts w:hint="eastAsia"/>
        </w:rPr>
        <w:lastRenderedPageBreak/>
        <w:t>標準差估計</w:t>
      </w:r>
    </w:p>
    <w:p w14:paraId="2D0E6774" w14:textId="77777777" w:rsidR="00EE549A" w:rsidRPr="007F0202" w:rsidRDefault="00EE549A" w:rsidP="00EE549A">
      <w:pPr>
        <w:ind w:firstLine="480"/>
        <w:rPr>
          <w:rFonts w:cs="Times New Roman"/>
        </w:rPr>
      </w:pPr>
      <w:r w:rsidRPr="007F0202">
        <w:rPr>
          <w:rFonts w:cs="Times New Roman" w:hint="eastAsia"/>
        </w:rPr>
        <w:t>根據</w:t>
      </w:r>
      <m:oMath>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m:t>
                </m:r>
                <m:r>
                  <w:rPr>
                    <w:rFonts w:ascii="Cambria Math" w:hAnsi="Cambria Math" w:cs="Times New Roman" w:hint="eastAsia"/>
                  </w:rPr>
                  <m:t>(</m:t>
                </m:r>
                <m:r>
                  <w:rPr>
                    <w:rFonts w:ascii="Cambria Math" w:hAnsi="Cambria Math" w:cs="Times New Roman"/>
                  </w:rPr>
                  <m:t>j</m:t>
                </m:r>
                <m:r>
                  <w:rPr>
                    <w:rFonts w:ascii="Cambria Math" w:hAnsi="Cambria Math" w:cs="Times New Roman" w:hint="eastAsia"/>
                  </w:rPr>
                  <m:t>)</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1(j)</m:t>
                </m:r>
              </m:sub>
            </m:sSub>
            <m:r>
              <w:rPr>
                <w:rFonts w:ascii="Cambria Math" w:hAnsi="Cambria Math" w:cs="Times New Roman"/>
              </w:rPr>
              <m:t xml:space="preserve">, …,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t(j)</m:t>
                </m:r>
              </m:sub>
            </m:sSub>
          </m:e>
        </m:d>
      </m:oMath>
      <w:r w:rsidRPr="007F0202">
        <w:rPr>
          <w:rFonts w:cs="Times New Roman" w:hint="eastAsia"/>
        </w:rPr>
        <w:t>的漸近分布，其服從大小為</w:t>
      </w:r>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hint="eastAsia"/>
              </w:rPr>
              <m:t>S</m:t>
            </m:r>
          </m:e>
          <m:sub>
            <m:r>
              <w:rPr>
                <w:rFonts w:ascii="Cambria Math" w:hAnsi="Cambria Math" w:cs="Times New Roman"/>
              </w:rPr>
              <m:t>j</m:t>
            </m:r>
          </m:sub>
        </m:sSub>
        <m:r>
          <w:rPr>
            <w:rFonts w:ascii="Cambria Math" w:hAnsi="Cambria Math" w:cs="Times New Roman" w:hint="eastAsia"/>
          </w:rPr>
          <m:t xml:space="preserve"> </m:t>
        </m:r>
      </m:oMath>
      <w:r w:rsidRPr="007F0202">
        <w:rPr>
          <w:rFonts w:cs="Times New Roman" w:hint="eastAsia"/>
        </w:rPr>
        <w:t>以及機率為</w:t>
      </w:r>
      <m:oMath>
        <m:d>
          <m:dPr>
            <m:ctrlPr>
              <w:rPr>
                <w:rFonts w:ascii="Cambria Math" w:hAnsi="Cambria Math" w:cs="Times New Roman"/>
                <w:i/>
              </w:rPr>
            </m:ctrlPr>
          </m:dPr>
          <m:e>
            <m:f>
              <m:fPr>
                <m:ctrlPr>
                  <w:rPr>
                    <w:rFonts w:ascii="Cambria Math" w:hAnsi="Cambria Math" w:cs="Times New Roman"/>
                    <w:i/>
                    <w:iCs/>
                  </w:rPr>
                </m:ctrlPr>
              </m:fPr>
              <m:num>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0(j)</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1(j)</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en>
            </m:f>
            <m:r>
              <w:rPr>
                <w:rFonts w:ascii="Cambria Math" w:hAnsi="Cambria Math" w:cs="Times New Roman"/>
              </w:rPr>
              <m:t>, …,</m:t>
            </m:r>
            <m:f>
              <m:fPr>
                <m:ctrlPr>
                  <w:rPr>
                    <w:rFonts w:ascii="Cambria Math" w:hAnsi="Cambria Math" w:cs="Times New Roman"/>
                    <w:i/>
                    <w:iCs/>
                  </w:rPr>
                </m:ctrlPr>
              </m:fPr>
              <m:num>
                <m:r>
                  <w:rPr>
                    <w:rFonts w:ascii="Cambria Math" w:hAnsi="Cambria Math" w:cs="Times New Roman"/>
                  </w:rPr>
                  <m:t>E(</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t(j)</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j</m:t>
                    </m:r>
                  </m:sub>
                </m:sSub>
              </m:den>
            </m:f>
          </m:e>
        </m:d>
        <m:r>
          <w:rPr>
            <w:rFonts w:ascii="Cambria Math" w:hAnsi="Cambria Math" w:cs="Times New Roman" w:hint="eastAsia"/>
          </w:rPr>
          <m:t xml:space="preserve"> </m:t>
        </m:r>
      </m:oMath>
      <w:r w:rsidRPr="007F0202">
        <w:rPr>
          <w:rFonts w:cs="Times New Roman" w:hint="eastAsia"/>
        </w:rPr>
        <w:t>的多項分布</w:t>
      </w:r>
      <w:r w:rsidRPr="007F0202">
        <w:rPr>
          <w:rFonts w:cs="Times New Roman" w:hint="eastAsia"/>
        </w:rPr>
        <w:t xml:space="preserve"> (</w:t>
      </w:r>
      <w:r w:rsidRPr="007F0202">
        <w:rPr>
          <w:rFonts w:cs="Times New Roman"/>
        </w:rPr>
        <w:t>multinomial distribution</w:t>
      </w:r>
      <w:r w:rsidRPr="007F0202">
        <w:rPr>
          <w:rFonts w:cs="Times New Roman" w:hint="eastAsia"/>
        </w:rPr>
        <w:t>)</w:t>
      </w:r>
      <w:r w:rsidRPr="007F0202">
        <w:rPr>
          <w:rFonts w:cs="Times New Roman" w:hint="eastAsia"/>
        </w:rPr>
        <w:t>。所提出的</w:t>
      </w:r>
      <w:r>
        <w:rPr>
          <w:rFonts w:cs="Times New Roman" w:hint="eastAsia"/>
        </w:rPr>
        <w:t>物種數</w:t>
      </w:r>
      <w:r w:rsidRPr="007F0202">
        <w:rPr>
          <w:rFonts w:cs="Times New Roman" w:hint="eastAsia"/>
        </w:rPr>
        <w:t>估計量的變異數估計量可以使用</w:t>
      </w:r>
      <w:r w:rsidRPr="007F0202">
        <w:rPr>
          <w:rFonts w:cs="Times New Roman" w:hint="eastAsia"/>
        </w:rPr>
        <w:t xml:space="preserve"> </w:t>
      </w:r>
      <w:r w:rsidRPr="00D834A0">
        <w:rPr>
          <w:rFonts w:cs="Times New Roman"/>
        </w:rPr>
        <w:t>multivariate delta-method</w:t>
      </w:r>
      <w:r w:rsidRPr="007F0202">
        <w:rPr>
          <w:rFonts w:cs="Times New Roman" w:hint="eastAsia"/>
        </w:rPr>
        <w:t>導出，表示為</w:t>
      </w:r>
    </w:p>
    <w:tbl>
      <w:tblPr>
        <w:tblStyle w:val="14"/>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EE549A" w:rsidRPr="007F0202" w14:paraId="4A6426AE" w14:textId="77777777" w:rsidTr="00F93477">
        <w:tc>
          <w:tcPr>
            <w:tcW w:w="7508" w:type="dxa"/>
            <w:vAlign w:val="bottom"/>
          </w:tcPr>
          <w:p w14:paraId="1CA3A050" w14:textId="77777777" w:rsidR="00EE549A" w:rsidRPr="007F0202" w:rsidRDefault="00EE549A" w:rsidP="00F93477">
            <w:pPr>
              <w:rPr>
                <w:iCs/>
              </w:rPr>
            </w:pPr>
            <m:oMathPara>
              <m:oMath>
                <m:acc>
                  <m:accPr>
                    <m:ctrlPr>
                      <w:rPr>
                        <w:rFonts w:ascii="Cambria Math" w:hAnsi="Cambria Math"/>
                        <w:i/>
                        <w:iCs/>
                      </w:rPr>
                    </m:ctrlPr>
                  </m:accPr>
                  <m:e>
                    <m:r>
                      <w:rPr>
                        <w:rFonts w:ascii="Cambria Math" w:hAnsi="Cambria Math"/>
                      </w:rPr>
                      <m:t>var</m:t>
                    </m:r>
                  </m:e>
                </m:acc>
                <m:d>
                  <m:dPr>
                    <m:ctrlPr>
                      <w:rPr>
                        <w:rFonts w:ascii="Cambria Math" w:hAnsi="Cambria Math"/>
                        <w:i/>
                        <w:iCs/>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e>
                </m:d>
                <m:r>
                  <w:rPr>
                    <w:rFonts w:ascii="Cambria Math" w:hAnsi="Cambria Math"/>
                  </w:rPr>
                  <m:t xml:space="preserve">= </m:t>
                </m:r>
                <m:nary>
                  <m:naryPr>
                    <m:chr m:val="∑"/>
                    <m:ctrlPr>
                      <w:rPr>
                        <w:rFonts w:ascii="Cambria Math" w:hAnsi="Cambria Math"/>
                        <w:i/>
                        <w:iCs/>
                      </w:rPr>
                    </m:ctrlPr>
                  </m:naryPr>
                  <m:sub>
                    <m:r>
                      <w:rPr>
                        <w:rFonts w:ascii="Cambria Math" w:hAnsi="Cambria Math"/>
                      </w:rPr>
                      <m:t>i=1</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nary>
                      <m:naryPr>
                        <m:chr m:val="∑"/>
                        <m:ctrlPr>
                          <w:rPr>
                            <w:rFonts w:ascii="Cambria Math" w:hAnsi="Cambria Math"/>
                            <w:i/>
                            <w:iCs/>
                          </w:rPr>
                        </m:ctrlPr>
                      </m:naryPr>
                      <m:sub>
                        <m:r>
                          <w:rPr>
                            <w:rFonts w:ascii="Cambria Math" w:hAnsi="Cambria Math"/>
                          </w:rPr>
                          <m:t>j=1</m:t>
                        </m:r>
                      </m:sub>
                      <m:sup>
                        <m:sSub>
                          <m:sSubPr>
                            <m:ctrlPr>
                              <w:rPr>
                                <w:rFonts w:ascii="Cambria Math" w:hAnsi="Cambria Math"/>
                                <w:i/>
                              </w:rPr>
                            </m:ctrlPr>
                          </m:sSubPr>
                          <m:e>
                            <m:r>
                              <w:rPr>
                                <w:rFonts w:ascii="Cambria Math" w:hAnsi="Cambria Math"/>
                              </w:rPr>
                              <m:t>t</m:t>
                            </m:r>
                          </m:e>
                          <m:sub>
                            <m:r>
                              <w:rPr>
                                <w:rFonts w:ascii="Cambria Math" w:hAnsi="Cambria Math"/>
                              </w:rPr>
                              <m:t>2</m:t>
                            </m:r>
                          </m:sub>
                        </m:sSub>
                      </m:sup>
                      <m:e>
                        <m:f>
                          <m:fPr>
                            <m:ctrlPr>
                              <w:rPr>
                                <w:rFonts w:ascii="Cambria Math" w:hAnsi="Cambria Math"/>
                                <w:i/>
                                <w:iCs/>
                              </w:rPr>
                            </m:ctrlPr>
                          </m:fPr>
                          <m:num>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i</m:t>
                                </m:r>
                              </m:sub>
                            </m:sSub>
                          </m:den>
                        </m:f>
                        <m:f>
                          <m:fPr>
                            <m:ctrlPr>
                              <w:rPr>
                                <w:rFonts w:ascii="Cambria Math" w:hAnsi="Cambria Math"/>
                                <w:i/>
                                <w:iCs/>
                              </w:rPr>
                            </m:ctrlPr>
                          </m:fPr>
                          <m:num>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num>
                          <m:den>
                            <m:r>
                              <w:rPr>
                                <w:rFonts w:ascii="Cambria Math" w:hAnsi="Cambria Math"/>
                              </w:rPr>
                              <m:t>∂</m:t>
                            </m:r>
                            <m:sSub>
                              <m:sSubPr>
                                <m:ctrlPr>
                                  <w:rPr>
                                    <w:rFonts w:ascii="Cambria Math" w:hAnsi="Cambria Math"/>
                                    <w:i/>
                                    <w:iCs/>
                                  </w:rPr>
                                </m:ctrlPr>
                              </m:sSubPr>
                              <m:e>
                                <m:r>
                                  <w:rPr>
                                    <w:rFonts w:ascii="Cambria Math" w:hAnsi="Cambria Math"/>
                                  </w:rPr>
                                  <m:t>Q</m:t>
                                </m:r>
                              </m:e>
                              <m:sub>
                                <m:r>
                                  <w:rPr>
                                    <w:rFonts w:ascii="Cambria Math" w:hAnsi="Cambria Math"/>
                                  </w:rPr>
                                  <m:t>j</m:t>
                                </m:r>
                              </m:sub>
                            </m:sSub>
                          </m:den>
                        </m:f>
                        <m:r>
                          <w:rPr>
                            <w:rFonts w:ascii="Cambria Math" w:hAnsi="Cambria Math"/>
                          </w:rPr>
                          <m:t xml:space="preserve"> </m:t>
                        </m:r>
                        <m:acc>
                          <m:accPr>
                            <m:ctrlPr>
                              <w:rPr>
                                <w:rFonts w:ascii="Cambria Math" w:hAnsi="Cambria Math"/>
                                <w:i/>
                              </w:rPr>
                            </m:ctrlPr>
                          </m:accPr>
                          <m:e>
                            <m:r>
                              <w:rPr>
                                <w:rFonts w:ascii="Cambria Math" w:hAnsi="Cambria Math"/>
                              </w:rPr>
                              <m:t>cov</m:t>
                            </m:r>
                          </m:e>
                        </m:acc>
                        <m:d>
                          <m:dPr>
                            <m:ctrlPr>
                              <w:rPr>
                                <w:rFonts w:ascii="Cambria Math" w:hAnsi="Cambria Math"/>
                                <w:i/>
                                <w:iCs/>
                              </w:rPr>
                            </m:ctrlPr>
                          </m:dPr>
                          <m:e>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Q</m:t>
                                </m:r>
                              </m:e>
                              <m:sub>
                                <m:r>
                                  <w:rPr>
                                    <w:rFonts w:ascii="Cambria Math" w:hAnsi="Cambria Math"/>
                                  </w:rPr>
                                  <m:t>j</m:t>
                                </m:r>
                              </m:sub>
                            </m:sSub>
                          </m:e>
                        </m:d>
                      </m:e>
                    </m:nary>
                  </m:e>
                </m:nary>
              </m:oMath>
            </m:oMathPara>
          </w:p>
        </w:tc>
        <w:tc>
          <w:tcPr>
            <w:tcW w:w="788" w:type="dxa"/>
            <w:vAlign w:val="center"/>
          </w:tcPr>
          <w:p w14:paraId="4C49E85D" w14:textId="77777777" w:rsidR="00EE549A" w:rsidRPr="007F0202" w:rsidRDefault="00EE549A" w:rsidP="00F93477">
            <w:pPr>
              <w:rPr>
                <w:iCs/>
              </w:rPr>
            </w:pPr>
          </w:p>
        </w:tc>
      </w:tr>
    </w:tbl>
    <w:p w14:paraId="7F2CB474" w14:textId="77777777" w:rsidR="00EE549A" w:rsidRPr="007F0202" w:rsidRDefault="00EE549A" w:rsidP="00EE549A">
      <w:pPr>
        <w:rPr>
          <w:rFonts w:cs="Times New Roman"/>
          <w:iCs/>
        </w:rPr>
      </w:pPr>
      <w:r w:rsidRPr="007F0202">
        <w:rPr>
          <w:rFonts w:cs="Times New Roman" w:hint="eastAsia"/>
          <w:iCs/>
        </w:rPr>
        <w:t>其中</w:t>
      </w:r>
      <w:r w:rsidRPr="007F0202">
        <w:rPr>
          <w:rFonts w:cs="Times New Roman"/>
          <w:iCs/>
        </w:rPr>
        <w:t xml:space="preserve"> </w:t>
      </w:r>
      <m:oMath>
        <m:acc>
          <m:accPr>
            <m:ctrlPr>
              <w:rPr>
                <w:rFonts w:ascii="Cambria Math" w:hAnsi="Cambria Math" w:cs="Times New Roman"/>
                <w:i/>
              </w:rPr>
            </m:ctrlPr>
          </m:accPr>
          <m:e>
            <m:r>
              <w:rPr>
                <w:rFonts w:ascii="Cambria Math" w:hAnsi="Cambria Math" w:cs="Times New Roman"/>
              </w:rPr>
              <m:t>cov</m:t>
            </m:r>
          </m:e>
        </m:acc>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j</m:t>
                </m:r>
              </m:sub>
            </m:sSub>
          </m:e>
        </m:d>
        <m:r>
          <w:rPr>
            <w:rFonts w:ascii="Cambria Math" w:hAnsi="Cambria Math" w:cs="Times New Roman"/>
          </w:rPr>
          <m:t xml:space="preserve">= </m:t>
        </m:r>
        <m:d>
          <m:dPr>
            <m:begChr m:val="{"/>
            <m:endChr m:val=""/>
            <m:ctrlPr>
              <w:rPr>
                <w:rFonts w:ascii="Cambria Math" w:hAnsi="Cambria Math" w:cs="Times New Roman"/>
                <w:i/>
                <w:iCs/>
              </w:rPr>
            </m:ctrlPr>
          </m:dPr>
          <m:e>
            <m:eqArr>
              <m:eqArrPr>
                <m:ctrlPr>
                  <w:rPr>
                    <w:rFonts w:ascii="Cambria Math" w:hAnsi="Cambria Math" w:cs="Times New Roman"/>
                    <w:i/>
                    <w:iCs/>
                  </w:rPr>
                </m:ctrlPr>
              </m:eqArrPr>
              <m:e>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d>
                  <m:dPr>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num>
                      <m:den>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den>
                    </m:f>
                  </m:e>
                </m:d>
                <m:r>
                  <w:rPr>
                    <w:rFonts w:ascii="Cambria Math" w:hAnsi="Cambria Math" w:cs="Times New Roman"/>
                  </w:rPr>
                  <m:t>, if i=j</m:t>
                </m:r>
              </m:e>
              <m:e>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j</m:t>
                        </m:r>
                      </m:sub>
                    </m:sSub>
                  </m:num>
                  <m:den>
                    <m:sSub>
                      <m:sSubPr>
                        <m:ctrlPr>
                          <w:rPr>
                            <w:rFonts w:ascii="Cambria Math" w:hAnsi="Cambria Math"/>
                            <w:i/>
                            <w:iCs/>
                          </w:rPr>
                        </m:ctrlPr>
                      </m:sSubPr>
                      <m:e>
                        <m:acc>
                          <m:accPr>
                            <m:ctrlPr>
                              <w:rPr>
                                <w:rFonts w:ascii="Cambria Math" w:hAnsi="Cambria Math"/>
                                <w:i/>
                                <w:iCs/>
                              </w:rPr>
                            </m:ctrlPr>
                          </m:accPr>
                          <m:e>
                            <m:r>
                              <w:rPr>
                                <w:rFonts w:ascii="Cambria Math" w:hAnsi="Cambria Math"/>
                              </w:rPr>
                              <m:t>S</m:t>
                            </m:r>
                          </m:e>
                        </m:acc>
                      </m:e>
                      <m:sub>
                        <m:r>
                          <w:rPr>
                            <w:rFonts w:ascii="Cambria Math" w:hAnsi="Cambria Math"/>
                          </w:rPr>
                          <m:t>12</m:t>
                        </m:r>
                      </m:sub>
                    </m:sSub>
                  </m:den>
                </m:f>
                <m:r>
                  <w:rPr>
                    <w:rFonts w:ascii="Cambria Math" w:hAnsi="Cambria Math" w:cs="Times New Roman"/>
                  </w:rPr>
                  <m:t>, if i≠j</m:t>
                </m:r>
              </m:e>
            </m:eqArr>
          </m:e>
        </m:d>
      </m:oMath>
    </w:p>
    <w:p w14:paraId="7113BEC6" w14:textId="77777777" w:rsidR="00EE549A" w:rsidRDefault="00EE549A" w:rsidP="00EE549A">
      <w:pPr>
        <w:widowControl/>
        <w:spacing w:line="240" w:lineRule="auto"/>
        <w:rPr>
          <w:rFonts w:cs="Times New Roman"/>
          <w:b/>
          <w:bCs/>
        </w:rPr>
      </w:pPr>
    </w:p>
    <w:p w14:paraId="1D8A9CDB" w14:textId="77777777" w:rsidR="00EE549A" w:rsidRPr="007F0202" w:rsidRDefault="00EE549A" w:rsidP="00EE549A">
      <w:pPr>
        <w:pStyle w:val="3"/>
      </w:pPr>
      <w:r w:rsidRPr="007F0202">
        <w:t>95%</w:t>
      </w:r>
      <w:r w:rsidRPr="007F0202">
        <w:rPr>
          <w:rFonts w:hint="eastAsia"/>
        </w:rPr>
        <w:t>信賴區間</w:t>
      </w:r>
    </w:p>
    <w:p w14:paraId="69B038D3" w14:textId="77777777" w:rsidR="00EE549A" w:rsidRPr="007F0202" w:rsidRDefault="00EE549A" w:rsidP="00EE549A">
      <w:pPr>
        <w:ind w:firstLine="480"/>
        <w:rPr>
          <w:rFonts w:cs="Times New Roman"/>
        </w:rPr>
      </w:pPr>
      <w:r w:rsidRPr="007F0202">
        <w:rPr>
          <w:rFonts w:cs="Times New Roman" w:hint="eastAsia"/>
        </w:rPr>
        <w:t>物種豐富的信賴區間通過假</w:t>
      </w:r>
      <w:r>
        <w:rPr>
          <w:rFonts w:cs="Times New Roman" w:hint="eastAsia"/>
        </w:rPr>
        <w:t>設</w:t>
      </w:r>
      <m:oMath>
        <m:r>
          <w:rPr>
            <w:rFonts w:ascii="Cambria Math" w:hAnsi="Cambria Math" w:cs="Times New Roman" w:hint="eastAsia"/>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12</m:t>
            </m:r>
          </m:sub>
        </m:sSub>
      </m:oMath>
      <w:r>
        <w:rPr>
          <w:rFonts w:cs="Times New Roman" w:hint="eastAsia"/>
        </w:rPr>
        <w:t xml:space="preserve"> </w:t>
      </w:r>
      <w:r w:rsidRPr="007F0202">
        <w:rPr>
          <w:rFonts w:cs="Times New Roman" w:hint="eastAsia"/>
        </w:rPr>
        <w:t>符合對數常態分佈</w:t>
      </w:r>
      <w:r w:rsidRPr="007F0202">
        <w:rPr>
          <w:rFonts w:cs="Times New Roman" w:hint="eastAsia"/>
        </w:rPr>
        <w:t xml:space="preserve"> (</w:t>
      </w:r>
      <w:r w:rsidRPr="007F0202">
        <w:rPr>
          <w:rFonts w:cs="Times New Roman"/>
        </w:rPr>
        <w:t>log normal distribution</w:t>
      </w:r>
      <w:r w:rsidRPr="007F0202">
        <w:rPr>
          <w:rFonts w:cs="Times New Roman" w:hint="eastAsia"/>
        </w:rPr>
        <w:t>)</w:t>
      </w:r>
      <w:r w:rsidRPr="007F0202">
        <w:rPr>
          <w:rFonts w:cs="Times New Roman"/>
        </w:rPr>
        <w:t xml:space="preserve"> (Chiu et al., 2014)</w:t>
      </w:r>
      <w:r w:rsidRPr="007F0202">
        <w:rPr>
          <w:rFonts w:cs="Times New Roman" w:hint="eastAsia"/>
        </w:rPr>
        <w:t>，為此確保了信賴區間之下限值大於觀察到的</w:t>
      </w:r>
      <w:r>
        <w:rPr>
          <w:rFonts w:cs="Times New Roman" w:hint="eastAsia"/>
        </w:rPr>
        <w:t>物種數</w:t>
      </w:r>
      <w:r w:rsidRPr="007F0202">
        <w:rPr>
          <w:rFonts w:cs="Times New Roman" w:hint="eastAsia"/>
        </w:rPr>
        <w:t>。故，</w:t>
      </w:r>
      <w:r>
        <w:rPr>
          <w:rFonts w:cs="Times New Roman" w:hint="eastAsia"/>
        </w:rPr>
        <w:t>物種數</w:t>
      </w:r>
      <w:r w:rsidRPr="007F0202">
        <w:rPr>
          <w:rFonts w:cs="Times New Roman" w:hint="eastAsia"/>
        </w:rPr>
        <w:t>之</w:t>
      </w:r>
      <w:r w:rsidRPr="007F0202">
        <w:rPr>
          <w:rFonts w:cs="Times New Roman"/>
        </w:rPr>
        <w:t>95%</w:t>
      </w:r>
      <w:r w:rsidRPr="007F0202">
        <w:rPr>
          <w:rFonts w:cs="Times New Roman" w:hint="eastAsia"/>
        </w:rPr>
        <w:t>信賴區間為：</w:t>
      </w:r>
    </w:p>
    <w:tbl>
      <w:tblPr>
        <w:tblStyle w:val="14"/>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7508"/>
        <w:gridCol w:w="788"/>
      </w:tblGrid>
      <w:tr w:rsidR="00EE549A" w:rsidRPr="007F0202" w14:paraId="3A58CDDD" w14:textId="77777777" w:rsidTr="00F93477">
        <w:tc>
          <w:tcPr>
            <w:tcW w:w="7508" w:type="dxa"/>
            <w:vAlign w:val="center"/>
          </w:tcPr>
          <w:p w14:paraId="2880EA7E" w14:textId="77777777" w:rsidR="00EE549A" w:rsidRPr="007F0202" w:rsidRDefault="00EE549A" w:rsidP="00F93477">
            <w:pPr>
              <w:rPr>
                <w:i/>
                <w:iCs/>
              </w:rPr>
            </w:pPr>
            <m:oMathPara>
              <m:oMath>
                <m:d>
                  <m:dPr>
                    <m:begChr m:val="["/>
                    <m:endChr m:val="]"/>
                    <m:ctrlPr>
                      <w:rPr>
                        <w:rFonts w:ascii="Cambria Math" w:hAnsi="Cambria Math"/>
                        <w:i/>
                      </w:rPr>
                    </m:ctrlPr>
                  </m:dPr>
                  <m:e>
                    <m:r>
                      <w:rPr>
                        <w:rFonts w:ascii="Cambria Math" w:hAnsi="Cambria Math" w:hint="eastAsia"/>
                      </w:rPr>
                      <m:t xml:space="preserve"> </m:t>
                    </m:r>
                    <m:sSub>
                      <m:sSubPr>
                        <m:ctrlPr>
                          <w:rPr>
                            <w:rFonts w:ascii="Cambria Math" w:hAnsi="Cambria Math"/>
                            <w:i/>
                          </w:rPr>
                        </m:ctrlPr>
                      </m:sSubPr>
                      <m:e>
                        <m:r>
                          <w:rPr>
                            <w:rFonts w:ascii="Cambria Math" w:hAnsi="Cambria Math" w:hint="eastAsia"/>
                          </w:rPr>
                          <m:t>D</m:t>
                        </m:r>
                      </m:e>
                      <m:sub>
                        <m:r>
                          <w:rPr>
                            <w:rFonts w:ascii="Cambria Math" w:hAnsi="Cambria Math"/>
                          </w:rPr>
                          <m:t>12</m:t>
                        </m:r>
                      </m:sub>
                    </m:sSub>
                    <m:r>
                      <w:rPr>
                        <w:rFonts w:ascii="Cambria Math" w:hAnsi="Cambria Math"/>
                      </w:rPr>
                      <m:t>+</m:t>
                    </m:r>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12</m:t>
                                </m:r>
                              </m:sub>
                            </m:sSub>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e>
                    </m:d>
                    <m:r>
                      <w:rPr>
                        <w:rFonts w:ascii="Cambria Math" w:hAnsi="Cambria Math"/>
                      </w:rPr>
                      <m:t>×R</m:t>
                    </m:r>
                  </m:e>
                </m:d>
              </m:oMath>
            </m:oMathPara>
          </w:p>
        </w:tc>
        <w:tc>
          <w:tcPr>
            <w:tcW w:w="788" w:type="dxa"/>
            <w:vAlign w:val="center"/>
          </w:tcPr>
          <w:p w14:paraId="74B0B691" w14:textId="77777777" w:rsidR="00EE549A" w:rsidRPr="007F0202" w:rsidRDefault="00EE549A" w:rsidP="00F93477">
            <w:pPr>
              <w:rPr>
                <w:iCs/>
              </w:rPr>
            </w:pPr>
          </w:p>
        </w:tc>
      </w:tr>
    </w:tbl>
    <w:p w14:paraId="7BDE746B" w14:textId="77777777" w:rsidR="00EE549A" w:rsidRDefault="00EE549A" w:rsidP="00EE549A"/>
    <w:p w14:paraId="2025249C" w14:textId="77777777" w:rsidR="00EE549A" w:rsidRDefault="00EE549A" w:rsidP="00EE549A">
      <w:pPr>
        <w:pStyle w:val="3"/>
      </w:pPr>
      <w:r>
        <w:rPr>
          <w:rFonts w:hint="eastAsia"/>
        </w:rPr>
        <w:t>樣本涵蓋率</w:t>
      </w:r>
    </w:p>
    <w:p w14:paraId="4BFA3256" w14:textId="77777777" w:rsidR="00EE549A" w:rsidRPr="00D81CC6" w:rsidRDefault="00EE549A" w:rsidP="00EE549A">
      <w:pPr>
        <w:ind w:firstLine="425"/>
      </w:pPr>
      <w:r>
        <w:rPr>
          <w:rFonts w:hint="eastAsia"/>
        </w:rPr>
        <w:t>樣本涵蓋率</w:t>
      </w:r>
      <w:r>
        <w:rPr>
          <w:rFonts w:hint="eastAsia"/>
        </w:rPr>
        <w:t xml:space="preserve"> (sample coverage) </w:t>
      </w:r>
      <w:r>
        <w:rPr>
          <w:rFonts w:hint="eastAsia"/>
        </w:rPr>
        <w:t>的概念起源於第二次世界大戰，艾倫圖靈</w:t>
      </w:r>
      <w:r>
        <w:rPr>
          <w:rFonts w:hint="eastAsia"/>
        </w:rPr>
        <w:t xml:space="preserve"> (</w:t>
      </w:r>
      <w:r w:rsidRPr="00DE7247">
        <w:t>Alan Turing</w:t>
      </w:r>
      <w:r>
        <w:rPr>
          <w:rFonts w:hint="eastAsia"/>
        </w:rPr>
        <w:t xml:space="preserve">) </w:t>
      </w:r>
      <w:r>
        <w:rPr>
          <w:rFonts w:hint="eastAsia"/>
        </w:rPr>
        <w:t>與其同事</w:t>
      </w:r>
      <w:r>
        <w:rPr>
          <w:rFonts w:hint="eastAsia"/>
        </w:rPr>
        <w:t xml:space="preserve">I.J </w:t>
      </w:r>
      <w:r>
        <w:rPr>
          <w:rFonts w:hint="eastAsia"/>
        </w:rPr>
        <w:t>古德</w:t>
      </w:r>
      <w:r>
        <w:rPr>
          <w:rFonts w:hint="eastAsia"/>
        </w:rPr>
        <w:t xml:space="preserve"> (</w:t>
      </w:r>
      <w:r w:rsidRPr="00DE7247">
        <w:t>I. J. Good.</w:t>
      </w:r>
      <w:r>
        <w:rPr>
          <w:rFonts w:hint="eastAsia"/>
        </w:rPr>
        <w:t xml:space="preserve">) </w:t>
      </w:r>
      <w:r>
        <w:rPr>
          <w:rFonts w:hint="eastAsia"/>
        </w:rPr>
        <w:t>在密碼分析中所開發之估計方法。於出現率樣本中，樣本涵蓋率被定義為</w:t>
      </w:r>
      <w:r w:rsidRPr="00006ACF">
        <w:rPr>
          <w:rFonts w:hint="eastAsia"/>
        </w:rPr>
        <w:t>樣本中已檢測物種的總</w:t>
      </w:r>
      <w:r>
        <w:rPr>
          <w:rFonts w:hint="eastAsia"/>
        </w:rPr>
        <w:t>出</w:t>
      </w:r>
      <w:r w:rsidRPr="00006ACF">
        <w:rPr>
          <w:rFonts w:hint="eastAsia"/>
        </w:rPr>
        <w:t>現的比例</w:t>
      </w:r>
      <w:r>
        <w:rPr>
          <w:rFonts w:hint="eastAsia"/>
        </w:rPr>
        <w:t>，即物種的相對</w:t>
      </w:r>
      <w:r>
        <w:rPr>
          <w:rFonts w:hint="eastAsia"/>
          <w:iCs/>
        </w:rPr>
        <w:t>出現率</w:t>
      </w:r>
      <w:r>
        <w:rPr>
          <w:rFonts w:hint="eastAsia"/>
        </w:rPr>
        <w:t>總和。在隨機抽樣的假設下，物種出現</w:t>
      </w:r>
      <w:proofErr w:type="gramStart"/>
      <w:r>
        <w:rPr>
          <w:rFonts w:hint="eastAsia"/>
        </w:rPr>
        <w:t>區塊數為</w:t>
      </w:r>
      <w:proofErr w:type="gramEnd"/>
      <w:r>
        <w:rPr>
          <w:rFonts w:hint="eastAsia"/>
        </w:rPr>
        <w:t xml:space="preserve">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r>
        <w:rPr>
          <w:rFonts w:hint="eastAsia"/>
        </w:rPr>
        <w:t>，而對抽樣區塊中所觀測到的物種機率估計為</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w:r>
        <w:rPr>
          <w:rFonts w:hint="eastAsia"/>
        </w:rPr>
        <w:t xml:space="preserve"> </w:t>
      </w:r>
      <w:r>
        <w:rPr>
          <w:rFonts w:hint="eastAsia"/>
        </w:rPr>
        <w:t>，則樣本覆蓋率可表示為：</w:t>
      </w:r>
    </w:p>
    <w:p w14:paraId="5869F9E3" w14:textId="77777777" w:rsidR="00EE549A" w:rsidRPr="00D81CC6" w:rsidRDefault="00EE549A" w:rsidP="00EE549A">
      <w:pPr>
        <w:ind w:firstLine="425"/>
        <w:rPr>
          <w:i/>
        </w:rPr>
      </w:pPr>
      <m:oMathPara>
        <m:oMath>
          <m:r>
            <w:rPr>
              <w:rFonts w:ascii="Cambria Math" w:hAnsi="Cambria Math" w:hint="eastAsia"/>
            </w:rPr>
            <m:t xml:space="preserve">C= </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&gt;0</m:t>
                  </m:r>
                </m:e>
              </m:d>
            </m:e>
          </m:nary>
          <m:r>
            <w:rPr>
              <w:rFonts w:ascii="Cambria Math" w:hAnsi="Cambria Math"/>
            </w:rPr>
            <m:t>=1-</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nary>
        </m:oMath>
      </m:oMathPara>
    </w:p>
    <w:p w14:paraId="74A461D6" w14:textId="77777777" w:rsidR="00EE549A" w:rsidRDefault="00EE549A" w:rsidP="00EE549A">
      <w:pPr>
        <w:ind w:firstLine="425"/>
        <w:rPr>
          <w:iCs/>
        </w:rPr>
      </w:pPr>
      <w:r>
        <w:rPr>
          <w:rFonts w:hint="eastAsia"/>
          <w:iCs/>
        </w:rPr>
        <w:t>由上述式子可以得知，物種的相對出現率總和，其</w:t>
      </w:r>
      <w:proofErr w:type="gramStart"/>
      <w:r>
        <w:rPr>
          <w:rFonts w:hint="eastAsia"/>
          <w:iCs/>
        </w:rPr>
        <w:t>值應界於</w:t>
      </w:r>
      <w:proofErr w:type="gramEnd"/>
      <w:r>
        <w:rPr>
          <w:rFonts w:hint="eastAsia"/>
          <w:iCs/>
        </w:rPr>
        <w:t>0</w:t>
      </w:r>
      <w:r>
        <w:rPr>
          <w:rFonts w:hint="eastAsia"/>
          <w:iCs/>
        </w:rPr>
        <w:t>至</w:t>
      </w:r>
      <w:r>
        <w:rPr>
          <w:iCs/>
        </w:rPr>
        <w:t>1</w:t>
      </w:r>
      <w:r>
        <w:rPr>
          <w:rFonts w:hint="eastAsia"/>
          <w:iCs/>
        </w:rPr>
        <w:t>之間。</w:t>
      </w:r>
      <w:r>
        <w:rPr>
          <w:rFonts w:hint="eastAsia"/>
          <w:iCs/>
        </w:rPr>
        <w:lastRenderedPageBreak/>
        <w:t>並且，</w:t>
      </w:r>
      <m:oMath>
        <m:r>
          <w:rPr>
            <w:rFonts w:ascii="Cambria Math" w:hAnsi="Cambria Math"/>
          </w:rPr>
          <m:t>1</m:t>
        </m:r>
        <m:r>
          <w:rPr>
            <w:rFonts w:ascii="Cambria Math" w:eastAsia="MS Mincho" w:hAnsi="Cambria Math" w:cs="MS Mincho" w:hint="eastAsia"/>
          </w:rPr>
          <m:t>-</m:t>
        </m:r>
        <m:r>
          <w:rPr>
            <w:rFonts w:ascii="Cambria Math" w:hAnsi="Cambria Math" w:hint="eastAsia"/>
          </w:rPr>
          <m:t>C</m:t>
        </m:r>
      </m:oMath>
      <w:r>
        <w:rPr>
          <w:rFonts w:hint="eastAsia"/>
          <w:iCs/>
        </w:rPr>
        <w:t xml:space="preserve"> </w:t>
      </w:r>
      <w:r>
        <w:rPr>
          <w:rFonts w:hint="eastAsia"/>
          <w:iCs/>
        </w:rPr>
        <w:t>可被解釋為再多觀測一個新的區塊時，該區塊出現新物種的機率。由於該區塊出現的為新物種，固可使用樣本中僅出現一個區塊</w:t>
      </w:r>
      <w:r>
        <w:rPr>
          <w:rFonts w:hint="eastAsia"/>
          <w:iCs/>
        </w:rPr>
        <w:t xml:space="preserve"> (</w:t>
      </w:r>
      <m:oMath>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i(j)</m:t>
            </m:r>
          </m:sub>
        </m:sSub>
      </m:oMath>
      <w:r>
        <w:rPr>
          <w:rFonts w:hint="eastAsia"/>
          <w:iCs/>
        </w:rPr>
        <w:t xml:space="preserve">) </w:t>
      </w:r>
      <w:r>
        <w:rPr>
          <w:rFonts w:hint="eastAsia"/>
          <w:iCs/>
        </w:rPr>
        <w:t>的資訊估計該指標，樣本涵蓋率的</w:t>
      </w:r>
      <w:proofErr w:type="gramStart"/>
      <w:r>
        <w:rPr>
          <w:rFonts w:hint="eastAsia"/>
          <w:iCs/>
        </w:rPr>
        <w:t>估計式為</w:t>
      </w:r>
      <w:proofErr w:type="gramEnd"/>
      <w:r>
        <w:rPr>
          <w:rFonts w:hint="eastAsia"/>
          <w:iCs/>
        </w:rPr>
        <w:t>：</w:t>
      </w:r>
    </w:p>
    <w:p w14:paraId="614A4FEB" w14:textId="77777777" w:rsidR="00EE549A" w:rsidRPr="00B13642" w:rsidRDefault="00EE549A" w:rsidP="00EE549A">
      <w:pPr>
        <w:ind w:firstLine="425"/>
        <w:rPr>
          <w:iCs/>
        </w:rPr>
      </w:pPr>
      <m:oMathPara>
        <m:oMath>
          <m:acc>
            <m:accPr>
              <m:ctrlPr>
                <w:rPr>
                  <w:rFonts w:ascii="Cambria Math" w:hAnsi="Cambria Math"/>
                  <w:i/>
                  <w:iCs/>
                </w:rPr>
              </m:ctrlPr>
            </m:accPr>
            <m:e>
              <m:r>
                <w:rPr>
                  <w:rFonts w:ascii="Cambria Math" w:hAnsi="Cambria Math" w:hint="eastAsia"/>
                </w:rPr>
                <m:t>C</m:t>
              </m:r>
            </m:e>
          </m:acc>
          <m:r>
            <w:rPr>
              <w:rFonts w:ascii="Cambria Math" w:hAnsi="Cambria Math" w:hint="eastAsia"/>
            </w:rPr>
            <m:t>=</m:t>
          </m:r>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Q</m:t>
                  </m:r>
                </m:e>
                <m:sub>
                  <m:r>
                    <w:rPr>
                      <w:rFonts w:ascii="Cambria Math" w:hAnsi="Cambria Math"/>
                    </w:rPr>
                    <m:t>1(1)</m:t>
                  </m:r>
                </m:sub>
              </m:sSub>
            </m:num>
            <m:den>
              <m:nary>
                <m:naryPr>
                  <m:chr m:val="∑"/>
                  <m:ctrlPr>
                    <w:rPr>
                      <w:rFonts w:ascii="Cambria Math" w:hAnsi="Cambria Math"/>
                      <w:i/>
                      <w:iCs/>
                    </w:rPr>
                  </m:ctrlPr>
                </m:naryPr>
                <m:sub>
                  <m:r>
                    <w:rPr>
                      <w:rFonts w:ascii="Cambria Math" w:hAnsi="Cambria Math"/>
                    </w:rPr>
                    <m:t>i=1</m:t>
                  </m:r>
                </m:sub>
                <m:sup>
                  <m:sSub>
                    <m:sSubPr>
                      <m:ctrlPr>
                        <w:rPr>
                          <w:rFonts w:ascii="Cambria Math" w:hAnsi="Cambria Math"/>
                          <w:i/>
                        </w:rPr>
                      </m:ctrlPr>
                    </m:sSubPr>
                    <m:e>
                      <m:r>
                        <w:rPr>
                          <w:rFonts w:ascii="Cambria Math" w:hAnsi="Cambria Math"/>
                        </w:rPr>
                        <m:t>S</m:t>
                      </m:r>
                    </m:e>
                    <m:sub>
                      <m:r>
                        <w:rPr>
                          <w:rFonts w:ascii="Cambria Math" w:hAnsi="Cambria Math"/>
                        </w:rPr>
                        <m:t>1</m:t>
                      </m:r>
                    </m:sub>
                  </m:sSub>
                </m:sup>
                <m:e>
                  <m:sSub>
                    <m:sSubPr>
                      <m:ctrlPr>
                        <w:rPr>
                          <w:rFonts w:ascii="Cambria Math" w:hAnsi="Cambria Math"/>
                          <w:i/>
                          <w:iCs/>
                        </w:rPr>
                      </m:ctrlPr>
                    </m:sSubPr>
                    <m:e>
                      <m:r>
                        <w:rPr>
                          <w:rFonts w:ascii="Cambria Math" w:hAnsi="Cambria Math"/>
                        </w:rPr>
                        <m:t>iQ</m:t>
                      </m:r>
                    </m:e>
                    <m:sub>
                      <m:r>
                        <w:rPr>
                          <w:rFonts w:ascii="Cambria Math" w:hAnsi="Cambria Math"/>
                        </w:rPr>
                        <m:t>i(1)</m:t>
                      </m:r>
                    </m:sub>
                  </m:sSub>
                </m:e>
              </m:nary>
            </m:den>
          </m:f>
        </m:oMath>
      </m:oMathPara>
    </w:p>
    <w:p w14:paraId="7AE8C9E7" w14:textId="77777777" w:rsidR="00EE549A" w:rsidRDefault="00EE549A" w:rsidP="00EE549A">
      <w:pPr>
        <w:widowControl/>
        <w:spacing w:line="240" w:lineRule="auto"/>
        <w:rPr>
          <w:rFonts w:cstheme="majorBidi"/>
          <w:b/>
          <w:bCs/>
          <w:szCs w:val="48"/>
        </w:rPr>
      </w:pPr>
    </w:p>
    <w:p w14:paraId="4F969376" w14:textId="77777777" w:rsidR="00EE549A" w:rsidRDefault="00EE549A" w:rsidP="00EE549A">
      <w:pPr>
        <w:pStyle w:val="3"/>
      </w:pPr>
      <w:r>
        <w:rPr>
          <w:rFonts w:hint="eastAsia"/>
        </w:rPr>
        <w:t>Jaccard</w:t>
      </w:r>
      <w:r>
        <w:rPr>
          <w:rFonts w:hint="eastAsia"/>
        </w:rPr>
        <w:t>指數</w:t>
      </w:r>
    </w:p>
    <w:p w14:paraId="5EA3E91C" w14:textId="77777777" w:rsidR="00EE549A" w:rsidRDefault="00EE549A" w:rsidP="00EE549A">
      <w:pPr>
        <w:ind w:firstLine="425"/>
      </w:pPr>
      <w:bookmarkStart w:id="13" w:name="_Hlk165280634"/>
      <w:r>
        <w:rPr>
          <w:rFonts w:hint="eastAsia"/>
        </w:rPr>
        <w:t>在量化兩群落之間的</w:t>
      </w:r>
      <w:proofErr w:type="gramStart"/>
      <w:r>
        <w:rPr>
          <w:rFonts w:hint="eastAsia"/>
        </w:rPr>
        <w:t>相似性時</w:t>
      </w:r>
      <w:proofErr w:type="gramEnd"/>
      <w:r>
        <w:rPr>
          <w:rFonts w:hint="eastAsia"/>
        </w:rPr>
        <w:t>，其中一項常見的指標為</w:t>
      </w:r>
      <w:r w:rsidRPr="006C225D">
        <w:rPr>
          <w:rFonts w:hint="eastAsia"/>
        </w:rPr>
        <w:t>Jaccard</w:t>
      </w:r>
      <w:r w:rsidRPr="006C225D">
        <w:rPr>
          <w:rFonts w:hint="eastAsia"/>
        </w:rPr>
        <w:t>指數</w:t>
      </w:r>
      <w:r>
        <w:rPr>
          <w:rFonts w:hint="eastAsia"/>
        </w:rPr>
        <w:t xml:space="preserve"> (</w:t>
      </w:r>
      <w:r w:rsidRPr="006C225D">
        <w:rPr>
          <w:rFonts w:hint="eastAsia"/>
        </w:rPr>
        <w:t>Jaccard</w:t>
      </w:r>
      <w:r>
        <w:rPr>
          <w:rFonts w:hint="eastAsia"/>
        </w:rPr>
        <w:t xml:space="preserve"> index)</w:t>
      </w:r>
      <w:r>
        <w:rPr>
          <w:rFonts w:hint="eastAsia"/>
        </w:rPr>
        <w:t>。該指標為</w:t>
      </w:r>
      <w:r>
        <w:rPr>
          <w:rFonts w:hint="eastAsia"/>
        </w:rPr>
        <w:t xml:space="preserve">Jaccard (1901) </w:t>
      </w:r>
      <w:r>
        <w:rPr>
          <w:rFonts w:hint="eastAsia"/>
        </w:rPr>
        <w:t>提出，利用共同物種數在兩群落中所</w:t>
      </w:r>
      <w:proofErr w:type="gramStart"/>
      <w:r>
        <w:rPr>
          <w:rFonts w:hint="eastAsia"/>
        </w:rPr>
        <w:t>佔</w:t>
      </w:r>
      <w:proofErr w:type="gramEnd"/>
      <w:r>
        <w:rPr>
          <w:rFonts w:hint="eastAsia"/>
        </w:rPr>
        <w:t>的比例，定義群落之間的相似程度。</w:t>
      </w:r>
    </w:p>
    <w:p w14:paraId="5132CFCE" w14:textId="77777777" w:rsidR="00EE549A" w:rsidRPr="006C225D" w:rsidRDefault="00EE549A" w:rsidP="00EE549A">
      <w:pPr>
        <w:ind w:left="425"/>
      </w:pPr>
      <m:oMathPara>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index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-S12</m:t>
              </m:r>
            </m:den>
          </m:f>
        </m:oMath>
      </m:oMathPara>
    </w:p>
    <w:p w14:paraId="255AFC9C" w14:textId="77777777" w:rsidR="00EE549A" w:rsidRDefault="00EE549A" w:rsidP="00EE549A">
      <w:r w:rsidRPr="006C225D">
        <w:rPr>
          <w:rFonts w:hint="eastAsia"/>
        </w:rPr>
        <w:t>Jaccard</w:t>
      </w:r>
      <w:r w:rsidRPr="006C225D">
        <w:rPr>
          <w:rFonts w:hint="eastAsia"/>
        </w:rPr>
        <w:t>指數</w:t>
      </w:r>
      <w:r>
        <w:rPr>
          <w:rFonts w:hint="eastAsia"/>
        </w:rPr>
        <w:t>範圍由</w:t>
      </w:r>
      <w:r>
        <w:rPr>
          <w:rFonts w:hint="eastAsia"/>
        </w:rPr>
        <w:t>0</w:t>
      </w:r>
      <w:r>
        <w:rPr>
          <w:rFonts w:hint="eastAsia"/>
        </w:rPr>
        <w:t>至</w:t>
      </w:r>
      <w:r>
        <w:rPr>
          <w:rFonts w:hint="eastAsia"/>
        </w:rPr>
        <w:t>1</w:t>
      </w:r>
      <w:r>
        <w:rPr>
          <w:rFonts w:hint="eastAsia"/>
        </w:rPr>
        <w:t>，</w:t>
      </w:r>
      <w:r>
        <w:t>0</w:t>
      </w:r>
      <w:r>
        <w:rPr>
          <w:rFonts w:hint="eastAsia"/>
        </w:rPr>
        <w:t>表示兩群落物種組成完全相異；</w:t>
      </w:r>
      <w:proofErr w:type="gramStart"/>
      <w:r>
        <w:rPr>
          <w:rFonts w:hint="eastAsia"/>
        </w:rPr>
        <w:t>反之，</w:t>
      </w:r>
      <w:proofErr w:type="gramEnd"/>
      <w:r>
        <w:t>1</w:t>
      </w:r>
      <w:r>
        <w:rPr>
          <w:rFonts w:hint="eastAsia"/>
        </w:rPr>
        <w:t>表示為</w:t>
      </w:r>
      <w:r>
        <w:t>0</w:t>
      </w:r>
      <w:r>
        <w:rPr>
          <w:rFonts w:hint="eastAsia"/>
        </w:rPr>
        <w:t>表示兩群落物種組成完全相同。並可將其轉換為</w:t>
      </w:r>
      <w:r w:rsidRPr="006C225D">
        <w:rPr>
          <w:rFonts w:hint="eastAsia"/>
        </w:rPr>
        <w:t>Jaccard</w:t>
      </w:r>
      <w:r>
        <w:rPr>
          <w:rFonts w:hint="eastAsia"/>
        </w:rPr>
        <w:t>距離</w:t>
      </w:r>
      <w:r>
        <w:rPr>
          <w:rFonts w:hint="eastAsia"/>
        </w:rPr>
        <w:t xml:space="preserve"> (</w:t>
      </w:r>
      <w:r w:rsidRPr="00EE15C3">
        <w:t xml:space="preserve">Jaccard </w:t>
      </w:r>
      <w:r>
        <w:rPr>
          <w:rFonts w:hint="eastAsia"/>
        </w:rPr>
        <w:t>d</w:t>
      </w:r>
      <w:r w:rsidRPr="00EE15C3">
        <w:t>istance</w:t>
      </w:r>
      <w:r>
        <w:rPr>
          <w:rFonts w:hint="eastAsia"/>
        </w:rPr>
        <w:t xml:space="preserve">) </w:t>
      </w:r>
      <w:r>
        <w:rPr>
          <w:rFonts w:hint="eastAsia"/>
        </w:rPr>
        <w:t>用來表示兩</w:t>
      </w:r>
      <w:proofErr w:type="gramStart"/>
      <w:r>
        <w:rPr>
          <w:rFonts w:hint="eastAsia"/>
        </w:rPr>
        <w:t>群落間的相</w:t>
      </w:r>
      <w:proofErr w:type="gramEnd"/>
      <w:r>
        <w:rPr>
          <w:rFonts w:hint="eastAsia"/>
        </w:rPr>
        <w:t>異性。</w:t>
      </w:r>
    </w:p>
    <w:p w14:paraId="2E99C04B" w14:textId="77777777" w:rsidR="00EE549A" w:rsidRPr="006C225D" w:rsidRDefault="00EE549A" w:rsidP="00EE549A">
      <w:pPr>
        <w:ind w:left="425"/>
      </w:pPr>
      <m:oMathPara>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d</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r>
                <w:rPr>
                  <w:rFonts w:ascii="Cambria Math" w:hAnsi="Cambria Math"/>
                </w:rPr>
                <m:t>S</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-S12</m:t>
              </m:r>
            </m:den>
          </m:f>
        </m:oMath>
      </m:oMathPara>
    </w:p>
    <w:p w14:paraId="5B72CBFF" w14:textId="77777777" w:rsidR="00EE549A" w:rsidRDefault="00EE549A" w:rsidP="00EE549A">
      <w:r w:rsidRPr="006C225D">
        <w:rPr>
          <w:rFonts w:hint="eastAsia"/>
        </w:rPr>
        <w:t>Jaccard</w:t>
      </w:r>
      <w:r>
        <w:rPr>
          <w:rFonts w:hint="eastAsia"/>
        </w:rPr>
        <w:t>距離為</w:t>
      </w:r>
      <w:r>
        <w:rPr>
          <w:rFonts w:hint="eastAsia"/>
        </w:rPr>
        <w:t>0</w:t>
      </w:r>
      <w:r>
        <w:rPr>
          <w:rFonts w:hint="eastAsia"/>
        </w:rPr>
        <w:t>至</w:t>
      </w:r>
      <w:r>
        <w:rPr>
          <w:rFonts w:hint="eastAsia"/>
        </w:rPr>
        <w:t>1</w:t>
      </w:r>
      <w:r>
        <w:rPr>
          <w:rFonts w:hint="eastAsia"/>
        </w:rPr>
        <w:t>，</w:t>
      </w:r>
      <w:r>
        <w:t>0</w:t>
      </w:r>
      <w:r>
        <w:rPr>
          <w:rFonts w:hint="eastAsia"/>
        </w:rPr>
        <w:t>表示兩群落物種組成完全相同；</w:t>
      </w:r>
      <w:proofErr w:type="gramStart"/>
      <w:r>
        <w:rPr>
          <w:rFonts w:hint="eastAsia"/>
        </w:rPr>
        <w:t>反之，</w:t>
      </w:r>
      <w:proofErr w:type="gramEnd"/>
      <w:r>
        <w:t>1</w:t>
      </w:r>
      <w:r>
        <w:rPr>
          <w:rFonts w:hint="eastAsia"/>
        </w:rPr>
        <w:t>表示為</w:t>
      </w:r>
      <w:r>
        <w:t>0</w:t>
      </w:r>
      <w:r>
        <w:rPr>
          <w:rFonts w:hint="eastAsia"/>
        </w:rPr>
        <w:t>表示兩群落物種組成完全相異。</w:t>
      </w:r>
    </w:p>
    <w:bookmarkEnd w:id="13"/>
    <w:p w14:paraId="224978E8" w14:textId="77777777" w:rsidR="00EE15C3" w:rsidRPr="00EE549A" w:rsidRDefault="00EE15C3" w:rsidP="00EE549A"/>
    <w:sectPr w:rsidR="00EE15C3" w:rsidRPr="00EE549A">
      <w:footerReference w:type="default" r:id="rId1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06A9D" w14:textId="77777777" w:rsidR="000E36AF" w:rsidRDefault="000E36AF" w:rsidP="0009739B">
      <w:pPr>
        <w:spacing w:line="240" w:lineRule="auto"/>
      </w:pPr>
      <w:r>
        <w:separator/>
      </w:r>
    </w:p>
  </w:endnote>
  <w:endnote w:type="continuationSeparator" w:id="0">
    <w:p w14:paraId="1B4476D7" w14:textId="77777777" w:rsidR="000E36AF" w:rsidRDefault="000E36AF" w:rsidP="000973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955142"/>
      <w:docPartObj>
        <w:docPartGallery w:val="Page Numbers (Bottom of Page)"/>
        <w:docPartUnique/>
      </w:docPartObj>
    </w:sdtPr>
    <w:sdtContent>
      <w:p w14:paraId="1A8FCB7A" w14:textId="01A1888F" w:rsidR="00D00FF5" w:rsidRDefault="00D00FF5">
        <w:pPr>
          <w:pStyle w:val="af8"/>
          <w:jc w:val="center"/>
        </w:pPr>
        <w:r>
          <w:fldChar w:fldCharType="begin"/>
        </w:r>
        <w:r>
          <w:instrText>PAGE   \* MERGEFORMAT</w:instrText>
        </w:r>
        <w:r>
          <w:fldChar w:fldCharType="separate"/>
        </w:r>
        <w:r>
          <w:rPr>
            <w:lang w:val="zh-TW"/>
          </w:rPr>
          <w:t>2</w:t>
        </w:r>
        <w:r>
          <w:fldChar w:fldCharType="end"/>
        </w:r>
      </w:p>
    </w:sdtContent>
  </w:sdt>
  <w:p w14:paraId="65218531" w14:textId="77777777" w:rsidR="00D00FF5" w:rsidRDefault="00D00FF5">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960EC" w14:textId="77777777" w:rsidR="000E36AF" w:rsidRDefault="000E36AF" w:rsidP="0009739B">
      <w:pPr>
        <w:spacing w:line="240" w:lineRule="auto"/>
      </w:pPr>
      <w:r>
        <w:separator/>
      </w:r>
    </w:p>
  </w:footnote>
  <w:footnote w:type="continuationSeparator" w:id="0">
    <w:p w14:paraId="66021C2A" w14:textId="77777777" w:rsidR="000E36AF" w:rsidRDefault="000E36AF" w:rsidP="000973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D10"/>
    <w:multiLevelType w:val="hybridMultilevel"/>
    <w:tmpl w:val="FE9687B6"/>
    <w:lvl w:ilvl="0" w:tplc="CEEA68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AF493C"/>
    <w:multiLevelType w:val="multilevel"/>
    <w:tmpl w:val="2346B6F6"/>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 w15:restartNumberingAfterBreak="0">
    <w:nsid w:val="02A10AE5"/>
    <w:multiLevelType w:val="hybridMultilevel"/>
    <w:tmpl w:val="B0E61374"/>
    <w:lvl w:ilvl="0" w:tplc="3E4EBC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2095A"/>
    <w:multiLevelType w:val="hybridMultilevel"/>
    <w:tmpl w:val="8836EC84"/>
    <w:lvl w:ilvl="0" w:tplc="5492FCC6">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3A90167"/>
    <w:multiLevelType w:val="hybridMultilevel"/>
    <w:tmpl w:val="D9FAD7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EC7BCE"/>
    <w:multiLevelType w:val="hybridMultilevel"/>
    <w:tmpl w:val="AA18C4E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BE146B2"/>
    <w:multiLevelType w:val="multilevel"/>
    <w:tmpl w:val="D382C45E"/>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7" w15:restartNumberingAfterBreak="0">
    <w:nsid w:val="1C6B5EAC"/>
    <w:multiLevelType w:val="hybridMultilevel"/>
    <w:tmpl w:val="69C8BCE6"/>
    <w:lvl w:ilvl="0" w:tplc="367C93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C30B0A"/>
    <w:multiLevelType w:val="hybridMultilevel"/>
    <w:tmpl w:val="56009D4E"/>
    <w:lvl w:ilvl="0" w:tplc="AD981E6C">
      <w:start w:val="1"/>
      <w:numFmt w:val="upperRoman"/>
      <w:lvlText w:val="%1."/>
      <w:lvlJc w:val="left"/>
      <w:pPr>
        <w:ind w:left="1200" w:hanging="72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01B5C5A"/>
    <w:multiLevelType w:val="multilevel"/>
    <w:tmpl w:val="6E44B882"/>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0" w15:restartNumberingAfterBreak="0">
    <w:nsid w:val="23A0781B"/>
    <w:multiLevelType w:val="multilevel"/>
    <w:tmpl w:val="A6209F0C"/>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1" w15:restartNumberingAfterBreak="0">
    <w:nsid w:val="240105F4"/>
    <w:multiLevelType w:val="hybridMultilevel"/>
    <w:tmpl w:val="1D5E288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A0C3F7A"/>
    <w:multiLevelType w:val="multilevel"/>
    <w:tmpl w:val="78AE5186"/>
    <w:lvl w:ilvl="0">
      <w:start w:val="1"/>
      <w:numFmt w:val="decimal"/>
      <w:pStyle w:val="1"/>
      <w:suff w:val="nothing"/>
      <w:lvlText w:val="第%1章"/>
      <w:lvlJc w:val="left"/>
      <w:pPr>
        <w:ind w:left="425" w:hanging="425"/>
      </w:pPr>
      <w:rPr>
        <w:rFonts w:ascii="Times New Roman" w:eastAsia="標楷體" w:hAnsi="Times New Roman" w:hint="default"/>
      </w:rPr>
    </w:lvl>
    <w:lvl w:ilvl="1">
      <w:start w:val="1"/>
      <w:numFmt w:val="decimal"/>
      <w:pStyle w:val="2"/>
      <w:lvlText w:val="%1.%2"/>
      <w:lvlJc w:val="left"/>
      <w:pPr>
        <w:ind w:left="425" w:hanging="425"/>
      </w:pPr>
      <w:rPr>
        <w:rFonts w:ascii="Times New Roman" w:eastAsia="標楷體" w:hAnsi="Times New Roman" w:hint="default"/>
      </w:rPr>
    </w:lvl>
    <w:lvl w:ilvl="2">
      <w:start w:val="1"/>
      <w:numFmt w:val="decimal"/>
      <w:pStyle w:val="3"/>
      <w:lvlText w:val="%1.%2.%3"/>
      <w:lvlJc w:val="left"/>
      <w:pPr>
        <w:ind w:left="425" w:hanging="425"/>
      </w:pPr>
      <w:rPr>
        <w:rFonts w:ascii="Times New Roman" w:eastAsia="標楷體" w:hAnsi="Times New Roman" w:hint="default"/>
      </w:rPr>
    </w:lvl>
    <w:lvl w:ilvl="3">
      <w:start w:val="1"/>
      <w:numFmt w:val="none"/>
      <w:pStyle w:val="4"/>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3" w15:restartNumberingAfterBreak="0">
    <w:nsid w:val="2AE1266D"/>
    <w:multiLevelType w:val="hybridMultilevel"/>
    <w:tmpl w:val="DE5896FC"/>
    <w:lvl w:ilvl="0" w:tplc="5492FCC6">
      <w:numFmt w:val="bullet"/>
      <w:lvlText w:val=""/>
      <w:lvlJc w:val="left"/>
      <w:pPr>
        <w:ind w:left="480" w:hanging="48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C1A2E96"/>
    <w:multiLevelType w:val="hybridMultilevel"/>
    <w:tmpl w:val="DF1E0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2F7B3F05"/>
    <w:multiLevelType w:val="hybridMultilevel"/>
    <w:tmpl w:val="BC663E42"/>
    <w:lvl w:ilvl="0" w:tplc="5492FCC6">
      <w:numFmt w:val="bullet"/>
      <w:lvlText w:val=""/>
      <w:lvlJc w:val="left"/>
      <w:pPr>
        <w:ind w:left="480" w:hanging="480"/>
      </w:pPr>
      <w:rPr>
        <w:rFonts w:ascii="Wingdings" w:eastAsia="標楷體" w:hAnsi="Wingdings" w:cstheme="minorBidi"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6" w15:restartNumberingAfterBreak="0">
    <w:nsid w:val="335B70F7"/>
    <w:multiLevelType w:val="hybridMultilevel"/>
    <w:tmpl w:val="A59CF73A"/>
    <w:lvl w:ilvl="0" w:tplc="6D8C15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BA90104"/>
    <w:multiLevelType w:val="hybridMultilevel"/>
    <w:tmpl w:val="81D6945C"/>
    <w:lvl w:ilvl="0" w:tplc="8202E78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3C3F7F98"/>
    <w:multiLevelType w:val="multilevel"/>
    <w:tmpl w:val="5CDE45E8"/>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19" w15:restartNumberingAfterBreak="0">
    <w:nsid w:val="3F310B34"/>
    <w:multiLevelType w:val="multilevel"/>
    <w:tmpl w:val="4D52C066"/>
    <w:lvl w:ilvl="0">
      <w:start w:val="1"/>
      <w:numFmt w:val="decimal"/>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0" w15:restartNumberingAfterBreak="0">
    <w:nsid w:val="48C20B58"/>
    <w:multiLevelType w:val="hybridMultilevel"/>
    <w:tmpl w:val="905EFF88"/>
    <w:lvl w:ilvl="0" w:tplc="73BC62D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9C55732"/>
    <w:multiLevelType w:val="hybridMultilevel"/>
    <w:tmpl w:val="BD62F612"/>
    <w:lvl w:ilvl="0" w:tplc="CA12BC5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3A11F08"/>
    <w:multiLevelType w:val="hybridMultilevel"/>
    <w:tmpl w:val="8AEE2E84"/>
    <w:lvl w:ilvl="0" w:tplc="FFFFFFFF">
      <w:start w:val="1"/>
      <w:numFmt w:val="decimal"/>
      <w:lvlText w:val="%1."/>
      <w:lvlJc w:val="left"/>
      <w:pPr>
        <w:ind w:left="480" w:hanging="480"/>
      </w:pPr>
    </w:lvl>
    <w:lvl w:ilvl="1" w:tplc="04090013">
      <w:start w:val="1"/>
      <w:numFmt w:val="upperRoman"/>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3" w15:restartNumberingAfterBreak="0">
    <w:nsid w:val="547A21A9"/>
    <w:multiLevelType w:val="hybridMultilevel"/>
    <w:tmpl w:val="1AAEFEAC"/>
    <w:lvl w:ilvl="0" w:tplc="BE2E75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6124A82"/>
    <w:multiLevelType w:val="hybridMultilevel"/>
    <w:tmpl w:val="1A42D84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59F8363D"/>
    <w:multiLevelType w:val="hybridMultilevel"/>
    <w:tmpl w:val="336AEA22"/>
    <w:lvl w:ilvl="0" w:tplc="5492FCC6">
      <w:numFmt w:val="bullet"/>
      <w:lvlText w:val=""/>
      <w:lvlJc w:val="left"/>
      <w:pPr>
        <w:ind w:left="360" w:hanging="360"/>
      </w:pPr>
      <w:rPr>
        <w:rFonts w:ascii="Wingdings" w:eastAsia="標楷體" w:hAnsi="Wingdings"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6" w15:restartNumberingAfterBreak="0">
    <w:nsid w:val="5BDF3EBC"/>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7" w15:restartNumberingAfterBreak="0">
    <w:nsid w:val="5C044182"/>
    <w:multiLevelType w:val="multilevel"/>
    <w:tmpl w:val="A3465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D566BBC"/>
    <w:multiLevelType w:val="multilevel"/>
    <w:tmpl w:val="2348FA50"/>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29" w15:restartNumberingAfterBreak="0">
    <w:nsid w:val="5E2629C9"/>
    <w:multiLevelType w:val="hybridMultilevel"/>
    <w:tmpl w:val="EC8A0876"/>
    <w:lvl w:ilvl="0" w:tplc="B6AC9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17F0E80"/>
    <w:multiLevelType w:val="hybridMultilevel"/>
    <w:tmpl w:val="BDAE3F66"/>
    <w:lvl w:ilvl="0" w:tplc="04090013">
      <w:start w:val="1"/>
      <w:numFmt w:val="upperRoman"/>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1" w15:restartNumberingAfterBreak="0">
    <w:nsid w:val="63782F16"/>
    <w:multiLevelType w:val="hybridMultilevel"/>
    <w:tmpl w:val="93D6F9AC"/>
    <w:lvl w:ilvl="0" w:tplc="F34EB336">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89C7DE5"/>
    <w:multiLevelType w:val="hybridMultilevel"/>
    <w:tmpl w:val="338AAEE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6D31477D"/>
    <w:multiLevelType w:val="multilevel"/>
    <w:tmpl w:val="04242CE0"/>
    <w:lvl w:ilvl="0">
      <w:start w:val="1"/>
      <w:numFmt w:val="decimal"/>
      <w:lvlText w:val="第%1章"/>
      <w:lvlJc w:val="left"/>
      <w:pPr>
        <w:ind w:left="425" w:hanging="425"/>
      </w:pPr>
      <w:rPr>
        <w:rFonts w:ascii="Times New Roman" w:eastAsia="標楷體" w:hAnsi="Times New Roman" w:hint="default"/>
      </w:rPr>
    </w:lvl>
    <w:lvl w:ilvl="1">
      <w:start w:val="1"/>
      <w:numFmt w:val="decimal"/>
      <w:lvlText w:val="%2.%1"/>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4" w15:restartNumberingAfterBreak="0">
    <w:nsid w:val="6DF92BB3"/>
    <w:multiLevelType w:val="multilevel"/>
    <w:tmpl w:val="53F8B55C"/>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5" w15:restartNumberingAfterBreak="0">
    <w:nsid w:val="704D0B9F"/>
    <w:multiLevelType w:val="hybridMultilevel"/>
    <w:tmpl w:val="06A4170C"/>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6" w15:restartNumberingAfterBreak="0">
    <w:nsid w:val="7215662D"/>
    <w:multiLevelType w:val="hybridMultilevel"/>
    <w:tmpl w:val="77103332"/>
    <w:lvl w:ilvl="0" w:tplc="FC3075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5F21029"/>
    <w:multiLevelType w:val="multilevel"/>
    <w:tmpl w:val="2DC8BE0A"/>
    <w:lvl w:ilvl="0">
      <w:start w:val="1"/>
      <w:numFmt w:val="decimal"/>
      <w:suff w:val="nothing"/>
      <w:lvlText w:val="第%1章"/>
      <w:lvlJc w:val="left"/>
      <w:pPr>
        <w:ind w:left="425" w:hanging="425"/>
      </w:pPr>
      <w:rPr>
        <w:rFonts w:ascii="Times New Roman" w:eastAsia="標楷體" w:hAnsi="Times New Roman" w:hint="default"/>
      </w:rPr>
    </w:lvl>
    <w:lvl w:ilvl="1">
      <w:start w:val="1"/>
      <w:numFmt w:val="decimal"/>
      <w:lvlText w:val="%1.%2"/>
      <w:lvlJc w:val="left"/>
      <w:pPr>
        <w:ind w:left="425" w:hanging="425"/>
      </w:pPr>
      <w:rPr>
        <w:rFonts w:ascii="Times New Roman" w:eastAsia="標楷體" w:hAnsi="Times New Roman" w:hint="default"/>
      </w:rPr>
    </w:lvl>
    <w:lvl w:ilvl="2">
      <w:start w:val="1"/>
      <w:numFmt w:val="decimal"/>
      <w:lvlText w:val="%1.%2.%3"/>
      <w:lvlJc w:val="left"/>
      <w:pPr>
        <w:ind w:left="425" w:hanging="425"/>
      </w:pPr>
      <w:rPr>
        <w:rFonts w:ascii="Times New Roman" w:eastAsia="標楷體" w:hAnsi="Times New Roman" w:hint="default"/>
      </w:rPr>
    </w:lvl>
    <w:lvl w:ilvl="3">
      <w:start w:val="1"/>
      <w:numFmt w:val="none"/>
      <w:suff w:val="nothing"/>
      <w:lvlText w:val=""/>
      <w:lvlJc w:val="left"/>
      <w:pPr>
        <w:ind w:left="425" w:hanging="425"/>
      </w:pPr>
      <w:rPr>
        <w:rFonts w:hint="eastAsia"/>
      </w:rPr>
    </w:lvl>
    <w:lvl w:ilvl="4">
      <w:start w:val="1"/>
      <w:numFmt w:val="none"/>
      <w:suff w:val="nothing"/>
      <w:lvlText w:val=""/>
      <w:lvlJc w:val="left"/>
      <w:pPr>
        <w:ind w:left="425" w:hanging="425"/>
      </w:pPr>
      <w:rPr>
        <w:rFonts w:hint="eastAsia"/>
      </w:rPr>
    </w:lvl>
    <w:lvl w:ilvl="5">
      <w:start w:val="1"/>
      <w:numFmt w:val="none"/>
      <w:suff w:val="nothing"/>
      <w:lvlText w:val=""/>
      <w:lvlJc w:val="left"/>
      <w:pPr>
        <w:ind w:left="425" w:hanging="425"/>
      </w:pPr>
      <w:rPr>
        <w:rFonts w:hint="eastAsia"/>
      </w:rPr>
    </w:lvl>
    <w:lvl w:ilvl="6">
      <w:start w:val="1"/>
      <w:numFmt w:val="none"/>
      <w:suff w:val="nothing"/>
      <w:lvlText w:val=""/>
      <w:lvlJc w:val="left"/>
      <w:pPr>
        <w:ind w:left="425" w:hanging="425"/>
      </w:pPr>
      <w:rPr>
        <w:rFonts w:hint="eastAsia"/>
      </w:rPr>
    </w:lvl>
    <w:lvl w:ilvl="7">
      <w:start w:val="1"/>
      <w:numFmt w:val="none"/>
      <w:suff w:val="nothing"/>
      <w:lvlText w:val=""/>
      <w:lvlJc w:val="left"/>
      <w:pPr>
        <w:ind w:left="425" w:hanging="425"/>
      </w:pPr>
      <w:rPr>
        <w:rFonts w:hint="eastAsia"/>
      </w:rPr>
    </w:lvl>
    <w:lvl w:ilvl="8">
      <w:start w:val="1"/>
      <w:numFmt w:val="none"/>
      <w:suff w:val="nothing"/>
      <w:lvlText w:val=""/>
      <w:lvlJc w:val="left"/>
      <w:pPr>
        <w:ind w:left="425" w:hanging="425"/>
      </w:pPr>
      <w:rPr>
        <w:rFonts w:hint="eastAsia"/>
      </w:rPr>
    </w:lvl>
  </w:abstractNum>
  <w:abstractNum w:abstractNumId="38" w15:restartNumberingAfterBreak="0">
    <w:nsid w:val="7F90002C"/>
    <w:multiLevelType w:val="hybridMultilevel"/>
    <w:tmpl w:val="F418DC04"/>
    <w:lvl w:ilvl="0" w:tplc="023E4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FDE3033"/>
    <w:multiLevelType w:val="hybridMultilevel"/>
    <w:tmpl w:val="F0B4E5B2"/>
    <w:lvl w:ilvl="0" w:tplc="9BC43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95985667">
    <w:abstractNumId w:val="37"/>
  </w:num>
  <w:num w:numId="2" w16cid:durableId="1543595453">
    <w:abstractNumId w:val="1"/>
  </w:num>
  <w:num w:numId="3" w16cid:durableId="423693717">
    <w:abstractNumId w:val="19"/>
  </w:num>
  <w:num w:numId="4" w16cid:durableId="1883900504">
    <w:abstractNumId w:val="19"/>
  </w:num>
  <w:num w:numId="5" w16cid:durableId="1327825733">
    <w:abstractNumId w:val="19"/>
  </w:num>
  <w:num w:numId="6" w16cid:durableId="357237615">
    <w:abstractNumId w:val="19"/>
  </w:num>
  <w:num w:numId="7" w16cid:durableId="122890250">
    <w:abstractNumId w:val="19"/>
  </w:num>
  <w:num w:numId="8" w16cid:durableId="581767827">
    <w:abstractNumId w:val="9"/>
  </w:num>
  <w:num w:numId="9" w16cid:durableId="516505317">
    <w:abstractNumId w:val="1"/>
  </w:num>
  <w:num w:numId="10" w16cid:durableId="216167369">
    <w:abstractNumId w:val="27"/>
  </w:num>
  <w:num w:numId="11" w16cid:durableId="970284198">
    <w:abstractNumId w:val="25"/>
  </w:num>
  <w:num w:numId="12" w16cid:durableId="1132820930">
    <w:abstractNumId w:val="25"/>
  </w:num>
  <w:num w:numId="13" w16cid:durableId="765155901">
    <w:abstractNumId w:val="12"/>
  </w:num>
  <w:num w:numId="14" w16cid:durableId="582379641">
    <w:abstractNumId w:val="18"/>
  </w:num>
  <w:num w:numId="15" w16cid:durableId="493379006">
    <w:abstractNumId w:val="6"/>
  </w:num>
  <w:num w:numId="16" w16cid:durableId="1972250536">
    <w:abstractNumId w:val="7"/>
  </w:num>
  <w:num w:numId="17" w16cid:durableId="1657303268">
    <w:abstractNumId w:val="13"/>
  </w:num>
  <w:num w:numId="18" w16cid:durableId="1522166700">
    <w:abstractNumId w:val="35"/>
  </w:num>
  <w:num w:numId="19" w16cid:durableId="977957037">
    <w:abstractNumId w:val="28"/>
  </w:num>
  <w:num w:numId="20" w16cid:durableId="161698328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824796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1450504">
    <w:abstractNumId w:val="30"/>
    <w:lvlOverride w:ilvl="0">
      <w:startOverride w:val="1"/>
    </w:lvlOverride>
    <w:lvlOverride w:ilvl="1"/>
    <w:lvlOverride w:ilvl="2"/>
    <w:lvlOverride w:ilvl="3"/>
    <w:lvlOverride w:ilvl="4"/>
    <w:lvlOverride w:ilvl="5"/>
    <w:lvlOverride w:ilvl="6"/>
    <w:lvlOverride w:ilvl="7"/>
    <w:lvlOverride w:ilvl="8"/>
  </w:num>
  <w:num w:numId="23" w16cid:durableId="7171708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53926618">
    <w:abstractNumId w:val="24"/>
  </w:num>
  <w:num w:numId="25" w16cid:durableId="858734236">
    <w:abstractNumId w:val="11"/>
  </w:num>
  <w:num w:numId="26" w16cid:durableId="728771164">
    <w:abstractNumId w:val="22"/>
  </w:num>
  <w:num w:numId="27" w16cid:durableId="1376391601">
    <w:abstractNumId w:val="8"/>
  </w:num>
  <w:num w:numId="28" w16cid:durableId="1967195351">
    <w:abstractNumId w:val="0"/>
  </w:num>
  <w:num w:numId="29" w16cid:durableId="1696031137">
    <w:abstractNumId w:val="20"/>
  </w:num>
  <w:num w:numId="30" w16cid:durableId="10690128">
    <w:abstractNumId w:val="2"/>
  </w:num>
  <w:num w:numId="31" w16cid:durableId="1976181587">
    <w:abstractNumId w:val="23"/>
  </w:num>
  <w:num w:numId="32" w16cid:durableId="489054254">
    <w:abstractNumId w:val="36"/>
  </w:num>
  <w:num w:numId="33" w16cid:durableId="1545865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7005193">
    <w:abstractNumId w:val="4"/>
  </w:num>
  <w:num w:numId="35" w16cid:durableId="1923945835">
    <w:abstractNumId w:val="15"/>
  </w:num>
  <w:num w:numId="36" w16cid:durableId="1009983121">
    <w:abstractNumId w:val="39"/>
  </w:num>
  <w:num w:numId="37" w16cid:durableId="1957565803">
    <w:abstractNumId w:val="21"/>
  </w:num>
  <w:num w:numId="38" w16cid:durableId="1787457615">
    <w:abstractNumId w:val="30"/>
  </w:num>
  <w:num w:numId="39" w16cid:durableId="1475633803">
    <w:abstractNumId w:val="16"/>
  </w:num>
  <w:num w:numId="40" w16cid:durableId="412505879">
    <w:abstractNumId w:val="32"/>
  </w:num>
  <w:num w:numId="41" w16cid:durableId="1130900069">
    <w:abstractNumId w:val="5"/>
  </w:num>
  <w:num w:numId="42" w16cid:durableId="787814905">
    <w:abstractNumId w:val="14"/>
  </w:num>
  <w:num w:numId="43" w16cid:durableId="20045071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83096999">
    <w:abstractNumId w:val="31"/>
  </w:num>
  <w:num w:numId="45" w16cid:durableId="992180084">
    <w:abstractNumId w:val="3"/>
  </w:num>
  <w:num w:numId="46" w16cid:durableId="539321256">
    <w:abstractNumId w:val="38"/>
  </w:num>
  <w:num w:numId="47" w16cid:durableId="1545676580">
    <w:abstractNumId w:val="17"/>
  </w:num>
  <w:num w:numId="48" w16cid:durableId="801583362">
    <w:abstractNumId w:val="29"/>
  </w:num>
  <w:num w:numId="49" w16cid:durableId="306592287">
    <w:abstractNumId w:val="33"/>
  </w:num>
  <w:num w:numId="50" w16cid:durableId="1261986808">
    <w:abstractNumId w:val="26"/>
  </w:num>
  <w:num w:numId="51" w16cid:durableId="1660496118">
    <w:abstractNumId w:val="10"/>
  </w:num>
  <w:num w:numId="52" w16cid:durableId="1783545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4557"/>
    <w:rsid w:val="00007913"/>
    <w:rsid w:val="00075305"/>
    <w:rsid w:val="00094E20"/>
    <w:rsid w:val="0009739B"/>
    <w:rsid w:val="000B028C"/>
    <w:rsid w:val="000C47C2"/>
    <w:rsid w:val="000E36AF"/>
    <w:rsid w:val="001102BD"/>
    <w:rsid w:val="001456BE"/>
    <w:rsid w:val="00163618"/>
    <w:rsid w:val="00174E1D"/>
    <w:rsid w:val="001779F7"/>
    <w:rsid w:val="00184BC0"/>
    <w:rsid w:val="00187974"/>
    <w:rsid w:val="001972D8"/>
    <w:rsid w:val="001A4557"/>
    <w:rsid w:val="001A7EC6"/>
    <w:rsid w:val="001D5E67"/>
    <w:rsid w:val="001E1077"/>
    <w:rsid w:val="00225F3D"/>
    <w:rsid w:val="00240844"/>
    <w:rsid w:val="002F6D81"/>
    <w:rsid w:val="003365FE"/>
    <w:rsid w:val="00363D88"/>
    <w:rsid w:val="00367F6C"/>
    <w:rsid w:val="0039127C"/>
    <w:rsid w:val="003E36C7"/>
    <w:rsid w:val="00402E5E"/>
    <w:rsid w:val="00435CF3"/>
    <w:rsid w:val="00446146"/>
    <w:rsid w:val="00455C6B"/>
    <w:rsid w:val="004A5E6C"/>
    <w:rsid w:val="004B1BE6"/>
    <w:rsid w:val="004B4FEC"/>
    <w:rsid w:val="004D72B9"/>
    <w:rsid w:val="00515C5B"/>
    <w:rsid w:val="00522F36"/>
    <w:rsid w:val="00552322"/>
    <w:rsid w:val="005A252A"/>
    <w:rsid w:val="005B3930"/>
    <w:rsid w:val="005B666D"/>
    <w:rsid w:val="005C736D"/>
    <w:rsid w:val="005E64BB"/>
    <w:rsid w:val="006377F4"/>
    <w:rsid w:val="00643176"/>
    <w:rsid w:val="006435E8"/>
    <w:rsid w:val="006521C3"/>
    <w:rsid w:val="0066792D"/>
    <w:rsid w:val="006C225D"/>
    <w:rsid w:val="006C450C"/>
    <w:rsid w:val="006C4732"/>
    <w:rsid w:val="006D2D00"/>
    <w:rsid w:val="006D366C"/>
    <w:rsid w:val="007273EF"/>
    <w:rsid w:val="00742ABD"/>
    <w:rsid w:val="00762385"/>
    <w:rsid w:val="00771FC9"/>
    <w:rsid w:val="007803F6"/>
    <w:rsid w:val="00796E79"/>
    <w:rsid w:val="00797207"/>
    <w:rsid w:val="007B482A"/>
    <w:rsid w:val="007B4D92"/>
    <w:rsid w:val="007B757C"/>
    <w:rsid w:val="007C6A9C"/>
    <w:rsid w:val="007F7747"/>
    <w:rsid w:val="00806BEF"/>
    <w:rsid w:val="0083477E"/>
    <w:rsid w:val="00853036"/>
    <w:rsid w:val="008571B1"/>
    <w:rsid w:val="008839E8"/>
    <w:rsid w:val="008C63D5"/>
    <w:rsid w:val="008D3586"/>
    <w:rsid w:val="008D6B9A"/>
    <w:rsid w:val="008E633F"/>
    <w:rsid w:val="008F10E8"/>
    <w:rsid w:val="00900BBF"/>
    <w:rsid w:val="00922B35"/>
    <w:rsid w:val="009511C0"/>
    <w:rsid w:val="00952CFD"/>
    <w:rsid w:val="00964621"/>
    <w:rsid w:val="0096712A"/>
    <w:rsid w:val="00972DD3"/>
    <w:rsid w:val="00975984"/>
    <w:rsid w:val="009813E2"/>
    <w:rsid w:val="00996181"/>
    <w:rsid w:val="009C7117"/>
    <w:rsid w:val="009E7DA9"/>
    <w:rsid w:val="009F1298"/>
    <w:rsid w:val="009F3FD3"/>
    <w:rsid w:val="00A25903"/>
    <w:rsid w:val="00A46687"/>
    <w:rsid w:val="00A51912"/>
    <w:rsid w:val="00A825DB"/>
    <w:rsid w:val="00A82D1A"/>
    <w:rsid w:val="00A9023E"/>
    <w:rsid w:val="00AA6BA9"/>
    <w:rsid w:val="00AA6E67"/>
    <w:rsid w:val="00AC1636"/>
    <w:rsid w:val="00AD7068"/>
    <w:rsid w:val="00AD7531"/>
    <w:rsid w:val="00AE2C88"/>
    <w:rsid w:val="00B03A56"/>
    <w:rsid w:val="00B271B9"/>
    <w:rsid w:val="00B30F17"/>
    <w:rsid w:val="00B33E86"/>
    <w:rsid w:val="00BA4BFD"/>
    <w:rsid w:val="00BB1176"/>
    <w:rsid w:val="00BB1BBB"/>
    <w:rsid w:val="00BB7C05"/>
    <w:rsid w:val="00C07A91"/>
    <w:rsid w:val="00C20B58"/>
    <w:rsid w:val="00C31915"/>
    <w:rsid w:val="00C32C8B"/>
    <w:rsid w:val="00C55A5E"/>
    <w:rsid w:val="00C86426"/>
    <w:rsid w:val="00CB034A"/>
    <w:rsid w:val="00CC337F"/>
    <w:rsid w:val="00CF31BF"/>
    <w:rsid w:val="00CF76C1"/>
    <w:rsid w:val="00D00FF5"/>
    <w:rsid w:val="00D1583C"/>
    <w:rsid w:val="00D2495B"/>
    <w:rsid w:val="00D66B9B"/>
    <w:rsid w:val="00D77ECF"/>
    <w:rsid w:val="00D832C2"/>
    <w:rsid w:val="00D964A0"/>
    <w:rsid w:val="00DB113F"/>
    <w:rsid w:val="00DB7AD7"/>
    <w:rsid w:val="00DC1BF0"/>
    <w:rsid w:val="00DC793F"/>
    <w:rsid w:val="00DD1F66"/>
    <w:rsid w:val="00DE00DC"/>
    <w:rsid w:val="00DF10B5"/>
    <w:rsid w:val="00E0555D"/>
    <w:rsid w:val="00E255E7"/>
    <w:rsid w:val="00E27BC4"/>
    <w:rsid w:val="00E33255"/>
    <w:rsid w:val="00E33824"/>
    <w:rsid w:val="00E40280"/>
    <w:rsid w:val="00E51CA7"/>
    <w:rsid w:val="00E6513D"/>
    <w:rsid w:val="00E81B31"/>
    <w:rsid w:val="00EB378F"/>
    <w:rsid w:val="00EB6CA8"/>
    <w:rsid w:val="00EC1139"/>
    <w:rsid w:val="00ED272E"/>
    <w:rsid w:val="00EE15C3"/>
    <w:rsid w:val="00EE549A"/>
    <w:rsid w:val="00F12DD0"/>
    <w:rsid w:val="00F147DB"/>
    <w:rsid w:val="00F32E74"/>
    <w:rsid w:val="00F45AC0"/>
    <w:rsid w:val="00F63DA1"/>
    <w:rsid w:val="00F65EDE"/>
    <w:rsid w:val="00F74FBB"/>
    <w:rsid w:val="00F802EF"/>
    <w:rsid w:val="00F903E9"/>
    <w:rsid w:val="00FE1205"/>
    <w:rsid w:val="00FE5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F9B0EC"/>
  <w15:docId w15:val="{C99B0BC2-3843-473F-AD69-8F8F4662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標楷體"/>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549A"/>
    <w:pPr>
      <w:widowControl w:val="0"/>
      <w:spacing w:line="360" w:lineRule="auto"/>
    </w:pPr>
  </w:style>
  <w:style w:type="paragraph" w:styleId="1">
    <w:name w:val="heading 1"/>
    <w:next w:val="a"/>
    <w:link w:val="10"/>
    <w:autoRedefine/>
    <w:uiPriority w:val="9"/>
    <w:qFormat/>
    <w:rsid w:val="00225F3D"/>
    <w:pPr>
      <w:keepNext/>
      <w:numPr>
        <w:numId w:val="13"/>
      </w:numPr>
      <w:spacing w:before="180" w:after="180" w:line="360" w:lineRule="auto"/>
      <w:outlineLvl w:val="0"/>
    </w:pPr>
    <w:rPr>
      <w:rFonts w:cstheme="majorBidi"/>
      <w:b/>
      <w:bCs/>
      <w:kern w:val="52"/>
      <w:sz w:val="32"/>
      <w:szCs w:val="52"/>
    </w:rPr>
  </w:style>
  <w:style w:type="paragraph" w:styleId="2">
    <w:name w:val="heading 2"/>
    <w:basedOn w:val="a"/>
    <w:next w:val="a"/>
    <w:link w:val="20"/>
    <w:autoRedefine/>
    <w:uiPriority w:val="9"/>
    <w:unhideWhenUsed/>
    <w:qFormat/>
    <w:rsid w:val="00225F3D"/>
    <w:pPr>
      <w:keepNext/>
      <w:numPr>
        <w:ilvl w:val="1"/>
        <w:numId w:val="13"/>
      </w:numPr>
      <w:spacing w:line="720" w:lineRule="auto"/>
      <w:outlineLvl w:val="1"/>
    </w:pPr>
    <w:rPr>
      <w:rFonts w:cstheme="majorBidi"/>
      <w:b/>
      <w:bCs/>
      <w:sz w:val="28"/>
      <w:szCs w:val="48"/>
    </w:rPr>
  </w:style>
  <w:style w:type="paragraph" w:styleId="3">
    <w:name w:val="heading 3"/>
    <w:next w:val="a"/>
    <w:link w:val="30"/>
    <w:autoRedefine/>
    <w:uiPriority w:val="9"/>
    <w:unhideWhenUsed/>
    <w:qFormat/>
    <w:rsid w:val="001972D8"/>
    <w:pPr>
      <w:numPr>
        <w:ilvl w:val="2"/>
        <w:numId w:val="13"/>
      </w:numPr>
      <w:outlineLvl w:val="2"/>
    </w:pPr>
    <w:rPr>
      <w:rFonts w:cstheme="majorBidi"/>
      <w:b/>
      <w:bCs/>
      <w:szCs w:val="48"/>
    </w:rPr>
  </w:style>
  <w:style w:type="paragraph" w:styleId="4">
    <w:name w:val="heading 4"/>
    <w:next w:val="a"/>
    <w:link w:val="40"/>
    <w:autoRedefine/>
    <w:uiPriority w:val="9"/>
    <w:unhideWhenUsed/>
    <w:qFormat/>
    <w:rsid w:val="00D00FF5"/>
    <w:pPr>
      <w:keepNext/>
      <w:keepLines/>
      <w:numPr>
        <w:ilvl w:val="3"/>
        <w:numId w:val="13"/>
      </w:numPr>
      <w:spacing w:before="160" w:after="40"/>
      <w:outlineLvl w:val="3"/>
    </w:pPr>
    <w:rPr>
      <w:rFonts w:cstheme="majorBidi"/>
      <w:b/>
      <w:kern w:val="0"/>
      <w:szCs w:val="28"/>
    </w:rPr>
  </w:style>
  <w:style w:type="paragraph" w:styleId="5">
    <w:name w:val="heading 5"/>
    <w:basedOn w:val="a"/>
    <w:next w:val="a"/>
    <w:link w:val="50"/>
    <w:uiPriority w:val="9"/>
    <w:unhideWhenUsed/>
    <w:qFormat/>
    <w:rsid w:val="00CB034A"/>
    <w:pPr>
      <w:keepNext/>
      <w:keepLines/>
      <w:spacing w:before="80" w:after="40"/>
      <w:ind w:left="425" w:hanging="425"/>
      <w:outlineLvl w:val="4"/>
    </w:pPr>
    <w:rPr>
      <w:rFonts w:asciiTheme="minorHAnsi" w:eastAsiaTheme="majorEastAsia" w:hAnsiTheme="minorHAnsi" w:cstheme="majorBidi"/>
      <w:color w:val="2F5496" w:themeColor="accent1" w:themeShade="BF"/>
      <w14:ligatures w14:val="none"/>
    </w:rPr>
  </w:style>
  <w:style w:type="paragraph" w:styleId="6">
    <w:name w:val="heading 6"/>
    <w:basedOn w:val="a"/>
    <w:next w:val="a"/>
    <w:link w:val="60"/>
    <w:uiPriority w:val="9"/>
    <w:semiHidden/>
    <w:unhideWhenUsed/>
    <w:qFormat/>
    <w:rsid w:val="00CB034A"/>
    <w:pPr>
      <w:keepNext/>
      <w:keepLines/>
      <w:spacing w:before="40"/>
      <w:ind w:left="425" w:hanging="425"/>
      <w:outlineLvl w:val="5"/>
    </w:pPr>
    <w:rPr>
      <w:rFonts w:asciiTheme="minorHAnsi" w:eastAsiaTheme="majorEastAsia" w:hAnsiTheme="minorHAnsi" w:cstheme="majorBidi"/>
      <w:color w:val="595959" w:themeColor="text1" w:themeTint="A6"/>
      <w14:ligatures w14:val="none"/>
    </w:rPr>
  </w:style>
  <w:style w:type="paragraph" w:styleId="7">
    <w:name w:val="heading 7"/>
    <w:basedOn w:val="a"/>
    <w:next w:val="a"/>
    <w:link w:val="70"/>
    <w:uiPriority w:val="9"/>
    <w:semiHidden/>
    <w:unhideWhenUsed/>
    <w:qFormat/>
    <w:rsid w:val="00CB034A"/>
    <w:pPr>
      <w:keepNext/>
      <w:keepLines/>
      <w:spacing w:before="40"/>
      <w:ind w:leftChars="100" w:left="100" w:hanging="425"/>
      <w:outlineLvl w:val="6"/>
    </w:pPr>
    <w:rPr>
      <w:rFonts w:asciiTheme="minorHAnsi" w:eastAsiaTheme="majorEastAsia" w:hAnsiTheme="minorHAnsi" w:cstheme="majorBidi"/>
      <w:color w:val="595959" w:themeColor="text1" w:themeTint="A6"/>
      <w14:ligatures w14:val="none"/>
    </w:rPr>
  </w:style>
  <w:style w:type="paragraph" w:styleId="8">
    <w:name w:val="heading 8"/>
    <w:basedOn w:val="a"/>
    <w:next w:val="a"/>
    <w:link w:val="80"/>
    <w:uiPriority w:val="9"/>
    <w:semiHidden/>
    <w:unhideWhenUsed/>
    <w:qFormat/>
    <w:rsid w:val="00CB034A"/>
    <w:pPr>
      <w:keepNext/>
      <w:keepLines/>
      <w:spacing w:before="40"/>
      <w:ind w:leftChars="200" w:left="200" w:hanging="425"/>
      <w:outlineLvl w:val="7"/>
    </w:pPr>
    <w:rPr>
      <w:rFonts w:asciiTheme="minorHAnsi" w:eastAsiaTheme="majorEastAsia" w:hAnsiTheme="minorHAnsi" w:cstheme="majorBidi"/>
      <w:color w:val="272727" w:themeColor="text1" w:themeTint="D8"/>
      <w14:ligatures w14:val="none"/>
    </w:rPr>
  </w:style>
  <w:style w:type="paragraph" w:styleId="9">
    <w:name w:val="heading 9"/>
    <w:basedOn w:val="a"/>
    <w:next w:val="a"/>
    <w:link w:val="90"/>
    <w:uiPriority w:val="9"/>
    <w:semiHidden/>
    <w:unhideWhenUsed/>
    <w:qFormat/>
    <w:rsid w:val="00CB034A"/>
    <w:pPr>
      <w:keepNext/>
      <w:keepLines/>
      <w:spacing w:before="40"/>
      <w:ind w:leftChars="300" w:left="300" w:hanging="425"/>
      <w:outlineLvl w:val="8"/>
    </w:pPr>
    <w:rPr>
      <w:rFonts w:asciiTheme="minorHAnsi" w:eastAsiaTheme="majorEastAsia" w:hAnsiTheme="minorHAnsi" w:cstheme="majorBidi"/>
      <w:color w:val="272727" w:themeColor="text1" w:themeTint="D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1972D8"/>
    <w:rPr>
      <w:rFonts w:cstheme="majorBidi"/>
      <w:b/>
      <w:bCs/>
      <w:szCs w:val="48"/>
    </w:rPr>
  </w:style>
  <w:style w:type="paragraph" w:customStyle="1" w:styleId="11">
    <w:name w:val="樣式1"/>
    <w:basedOn w:val="a"/>
    <w:link w:val="12"/>
    <w:qFormat/>
    <w:rsid w:val="007B482A"/>
    <w:rPr>
      <w:rFonts w:ascii="標楷體" w:hAnsi="標楷體"/>
    </w:rPr>
  </w:style>
  <w:style w:type="character" w:customStyle="1" w:styleId="12">
    <w:name w:val="樣式1 字元"/>
    <w:basedOn w:val="a0"/>
    <w:link w:val="11"/>
    <w:rsid w:val="007B482A"/>
    <w:rPr>
      <w:rFonts w:ascii="標楷體" w:eastAsia="標楷體" w:hAnsi="標楷體" w:cs="標楷體"/>
    </w:rPr>
  </w:style>
  <w:style w:type="character" w:customStyle="1" w:styleId="20">
    <w:name w:val="標題 2 字元"/>
    <w:basedOn w:val="a0"/>
    <w:link w:val="2"/>
    <w:uiPriority w:val="9"/>
    <w:rsid w:val="00225F3D"/>
    <w:rPr>
      <w:rFonts w:cstheme="majorBidi"/>
      <w:b/>
      <w:bCs/>
      <w:sz w:val="28"/>
      <w:szCs w:val="48"/>
    </w:rPr>
  </w:style>
  <w:style w:type="character" w:customStyle="1" w:styleId="10">
    <w:name w:val="標題 1 字元"/>
    <w:basedOn w:val="a0"/>
    <w:link w:val="1"/>
    <w:uiPriority w:val="9"/>
    <w:rsid w:val="00225F3D"/>
    <w:rPr>
      <w:rFonts w:cstheme="majorBidi"/>
      <w:b/>
      <w:bCs/>
      <w:kern w:val="52"/>
      <w:sz w:val="32"/>
      <w:szCs w:val="52"/>
    </w:rPr>
  </w:style>
  <w:style w:type="character" w:customStyle="1" w:styleId="40">
    <w:name w:val="標題 4 字元"/>
    <w:basedOn w:val="a0"/>
    <w:link w:val="4"/>
    <w:uiPriority w:val="9"/>
    <w:rsid w:val="00D00FF5"/>
    <w:rPr>
      <w:rFonts w:cstheme="majorBidi"/>
      <w:b/>
      <w:kern w:val="0"/>
      <w:szCs w:val="28"/>
    </w:rPr>
  </w:style>
  <w:style w:type="paragraph" w:styleId="13">
    <w:name w:val="toc 1"/>
    <w:basedOn w:val="a"/>
    <w:next w:val="a"/>
    <w:autoRedefine/>
    <w:uiPriority w:val="39"/>
    <w:unhideWhenUsed/>
    <w:qFormat/>
    <w:rsid w:val="00FE1205"/>
    <w:pPr>
      <w:widowControl/>
      <w:spacing w:after="100" w:line="259" w:lineRule="auto"/>
      <w:outlineLvl w:val="3"/>
    </w:pPr>
    <w:rPr>
      <w:rFonts w:cs="Times New Roman"/>
      <w:kern w:val="0"/>
      <w:sz w:val="28"/>
    </w:rPr>
  </w:style>
  <w:style w:type="paragraph" w:styleId="31">
    <w:name w:val="toc 3"/>
    <w:basedOn w:val="a"/>
    <w:next w:val="a"/>
    <w:autoRedefine/>
    <w:uiPriority w:val="39"/>
    <w:unhideWhenUsed/>
    <w:qFormat/>
    <w:rsid w:val="00FE1205"/>
    <w:pPr>
      <w:widowControl/>
      <w:spacing w:after="100" w:line="259" w:lineRule="auto"/>
      <w:ind w:left="442"/>
      <w:outlineLvl w:val="3"/>
    </w:pPr>
    <w:rPr>
      <w:rFonts w:cs="Times New Roman"/>
      <w:kern w:val="0"/>
    </w:rPr>
  </w:style>
  <w:style w:type="paragraph" w:styleId="21">
    <w:name w:val="toc 2"/>
    <w:basedOn w:val="a"/>
    <w:next w:val="a"/>
    <w:autoRedefine/>
    <w:uiPriority w:val="39"/>
    <w:unhideWhenUsed/>
    <w:qFormat/>
    <w:rsid w:val="00FE1205"/>
    <w:pPr>
      <w:widowControl/>
      <w:spacing w:after="100" w:line="259" w:lineRule="auto"/>
      <w:ind w:left="221"/>
      <w:outlineLvl w:val="3"/>
    </w:pPr>
    <w:rPr>
      <w:rFonts w:cs="Times New Roman"/>
      <w:kern w:val="0"/>
      <w:sz w:val="28"/>
    </w:rPr>
  </w:style>
  <w:style w:type="paragraph" w:styleId="a3">
    <w:name w:val="table of figures"/>
    <w:basedOn w:val="a"/>
    <w:next w:val="a"/>
    <w:autoRedefine/>
    <w:uiPriority w:val="99"/>
    <w:unhideWhenUsed/>
    <w:rsid w:val="00BA4BFD"/>
    <w:pPr>
      <w:spacing w:line="240" w:lineRule="auto"/>
      <w:ind w:left="200" w:hangingChars="200" w:hanging="200"/>
    </w:pPr>
  </w:style>
  <w:style w:type="paragraph" w:styleId="a4">
    <w:name w:val="annotation text"/>
    <w:basedOn w:val="a"/>
    <w:link w:val="a5"/>
    <w:uiPriority w:val="99"/>
    <w:unhideWhenUsed/>
    <w:rsid w:val="001A4557"/>
    <w:pPr>
      <w:outlineLvl w:val="3"/>
    </w:pPr>
    <w:rPr>
      <w:rFonts w:ascii="標楷體" w:hAnsi="標楷體"/>
    </w:rPr>
  </w:style>
  <w:style w:type="character" w:customStyle="1" w:styleId="a5">
    <w:name w:val="註解文字 字元"/>
    <w:basedOn w:val="a0"/>
    <w:link w:val="a4"/>
    <w:uiPriority w:val="99"/>
    <w:rsid w:val="001A4557"/>
    <w:rPr>
      <w:rFonts w:ascii="標楷體" w:hAnsi="標楷體"/>
    </w:rPr>
  </w:style>
  <w:style w:type="character" w:styleId="a6">
    <w:name w:val="annotation reference"/>
    <w:basedOn w:val="a0"/>
    <w:uiPriority w:val="99"/>
    <w:semiHidden/>
    <w:unhideWhenUsed/>
    <w:rsid w:val="001A4557"/>
    <w:rPr>
      <w:sz w:val="18"/>
      <w:szCs w:val="18"/>
    </w:rPr>
  </w:style>
  <w:style w:type="character" w:styleId="a7">
    <w:name w:val="Placeholder Text"/>
    <w:basedOn w:val="a0"/>
    <w:uiPriority w:val="99"/>
    <w:semiHidden/>
    <w:rsid w:val="00F45AC0"/>
    <w:rPr>
      <w:color w:val="666666"/>
    </w:rPr>
  </w:style>
  <w:style w:type="paragraph" w:styleId="a8">
    <w:name w:val="Revision"/>
    <w:hidden/>
    <w:uiPriority w:val="99"/>
    <w:semiHidden/>
    <w:rsid w:val="00AC1636"/>
  </w:style>
  <w:style w:type="paragraph" w:styleId="a9">
    <w:name w:val="annotation subject"/>
    <w:basedOn w:val="a4"/>
    <w:next w:val="a4"/>
    <w:link w:val="aa"/>
    <w:uiPriority w:val="99"/>
    <w:semiHidden/>
    <w:unhideWhenUsed/>
    <w:rsid w:val="00A825DB"/>
    <w:pPr>
      <w:outlineLvl w:val="9"/>
    </w:pPr>
    <w:rPr>
      <w:rFonts w:ascii="Times New Roman" w:hAnsi="Times New Roman"/>
      <w:b/>
      <w:bCs/>
    </w:rPr>
  </w:style>
  <w:style w:type="character" w:customStyle="1" w:styleId="aa">
    <w:name w:val="註解主旨 字元"/>
    <w:basedOn w:val="a5"/>
    <w:link w:val="a9"/>
    <w:uiPriority w:val="99"/>
    <w:semiHidden/>
    <w:rsid w:val="00A825DB"/>
    <w:rPr>
      <w:rFonts w:ascii="標楷體" w:hAnsi="標楷體"/>
      <w:b/>
      <w:bCs/>
    </w:rPr>
  </w:style>
  <w:style w:type="character" w:customStyle="1" w:styleId="50">
    <w:name w:val="標題 5 字元"/>
    <w:basedOn w:val="a0"/>
    <w:link w:val="5"/>
    <w:uiPriority w:val="9"/>
    <w:rsid w:val="00CB034A"/>
    <w:rPr>
      <w:rFonts w:asciiTheme="minorHAnsi" w:eastAsiaTheme="majorEastAsia" w:hAnsiTheme="minorHAnsi" w:cstheme="majorBidi"/>
      <w:color w:val="2F5496" w:themeColor="accent1" w:themeShade="BF"/>
      <w14:ligatures w14:val="none"/>
    </w:rPr>
  </w:style>
  <w:style w:type="character" w:customStyle="1" w:styleId="60">
    <w:name w:val="標題 6 字元"/>
    <w:basedOn w:val="a0"/>
    <w:link w:val="6"/>
    <w:uiPriority w:val="9"/>
    <w:semiHidden/>
    <w:rsid w:val="00CB034A"/>
    <w:rPr>
      <w:rFonts w:asciiTheme="minorHAnsi" w:eastAsiaTheme="majorEastAsia" w:hAnsiTheme="minorHAnsi" w:cstheme="majorBidi"/>
      <w:color w:val="595959" w:themeColor="text1" w:themeTint="A6"/>
      <w14:ligatures w14:val="none"/>
    </w:rPr>
  </w:style>
  <w:style w:type="character" w:customStyle="1" w:styleId="70">
    <w:name w:val="標題 7 字元"/>
    <w:basedOn w:val="a0"/>
    <w:link w:val="7"/>
    <w:uiPriority w:val="9"/>
    <w:semiHidden/>
    <w:rsid w:val="00CB034A"/>
    <w:rPr>
      <w:rFonts w:asciiTheme="minorHAnsi" w:eastAsiaTheme="majorEastAsia" w:hAnsiTheme="minorHAnsi" w:cstheme="majorBidi"/>
      <w:color w:val="595959" w:themeColor="text1" w:themeTint="A6"/>
      <w14:ligatures w14:val="none"/>
    </w:rPr>
  </w:style>
  <w:style w:type="character" w:customStyle="1" w:styleId="80">
    <w:name w:val="標題 8 字元"/>
    <w:basedOn w:val="a0"/>
    <w:link w:val="8"/>
    <w:uiPriority w:val="9"/>
    <w:semiHidden/>
    <w:rsid w:val="00CB034A"/>
    <w:rPr>
      <w:rFonts w:asciiTheme="minorHAnsi" w:eastAsiaTheme="majorEastAsia" w:hAnsiTheme="minorHAnsi" w:cstheme="majorBidi"/>
      <w:color w:val="272727" w:themeColor="text1" w:themeTint="D8"/>
      <w14:ligatures w14:val="none"/>
    </w:rPr>
  </w:style>
  <w:style w:type="character" w:customStyle="1" w:styleId="90">
    <w:name w:val="標題 9 字元"/>
    <w:basedOn w:val="a0"/>
    <w:link w:val="9"/>
    <w:uiPriority w:val="9"/>
    <w:semiHidden/>
    <w:rsid w:val="00CB034A"/>
    <w:rPr>
      <w:rFonts w:asciiTheme="minorHAnsi" w:eastAsiaTheme="majorEastAsia" w:hAnsiTheme="minorHAnsi" w:cstheme="majorBidi"/>
      <w:color w:val="272727" w:themeColor="text1" w:themeTint="D8"/>
      <w14:ligatures w14:val="none"/>
    </w:rPr>
  </w:style>
  <w:style w:type="paragraph" w:styleId="ab">
    <w:name w:val="Title"/>
    <w:basedOn w:val="a"/>
    <w:next w:val="a"/>
    <w:link w:val="ac"/>
    <w:uiPriority w:val="10"/>
    <w:qFormat/>
    <w:rsid w:val="00CB034A"/>
    <w:pPr>
      <w:spacing w:after="80" w:line="240" w:lineRule="auto"/>
      <w:contextualSpacing/>
      <w:jc w:val="center"/>
    </w:pPr>
    <w:rPr>
      <w:rFonts w:asciiTheme="majorHAnsi" w:eastAsiaTheme="majorEastAsia" w:hAnsiTheme="majorHAnsi" w:cstheme="majorBidi"/>
      <w:spacing w:val="-10"/>
      <w:kern w:val="28"/>
      <w:sz w:val="56"/>
      <w:szCs w:val="56"/>
      <w14:ligatures w14:val="none"/>
    </w:rPr>
  </w:style>
  <w:style w:type="character" w:customStyle="1" w:styleId="ac">
    <w:name w:val="標題 字元"/>
    <w:basedOn w:val="a0"/>
    <w:link w:val="ab"/>
    <w:uiPriority w:val="10"/>
    <w:rsid w:val="00CB034A"/>
    <w:rPr>
      <w:rFonts w:asciiTheme="majorHAnsi" w:eastAsiaTheme="majorEastAsia" w:hAnsiTheme="majorHAnsi" w:cstheme="majorBidi"/>
      <w:spacing w:val="-10"/>
      <w:kern w:val="28"/>
      <w:sz w:val="56"/>
      <w:szCs w:val="56"/>
      <w14:ligatures w14:val="none"/>
    </w:rPr>
  </w:style>
  <w:style w:type="paragraph" w:styleId="ad">
    <w:name w:val="Subtitle"/>
    <w:basedOn w:val="a"/>
    <w:next w:val="a"/>
    <w:link w:val="ae"/>
    <w:uiPriority w:val="11"/>
    <w:qFormat/>
    <w:rsid w:val="00CB034A"/>
    <w:pPr>
      <w:numPr>
        <w:ilvl w:val="1"/>
      </w:numPr>
      <w:spacing w:after="160"/>
      <w:jc w:val="center"/>
    </w:pPr>
    <w:rPr>
      <w:rFonts w:asciiTheme="majorHAnsi" w:eastAsiaTheme="majorEastAsia" w:hAnsiTheme="majorHAnsi" w:cstheme="majorBidi"/>
      <w:color w:val="595959" w:themeColor="text1" w:themeTint="A6"/>
      <w:spacing w:val="15"/>
      <w:sz w:val="28"/>
      <w:szCs w:val="28"/>
      <w14:ligatures w14:val="none"/>
    </w:rPr>
  </w:style>
  <w:style w:type="character" w:customStyle="1" w:styleId="ae">
    <w:name w:val="副標題 字元"/>
    <w:basedOn w:val="a0"/>
    <w:link w:val="ad"/>
    <w:uiPriority w:val="11"/>
    <w:rsid w:val="00CB034A"/>
    <w:rPr>
      <w:rFonts w:asciiTheme="majorHAnsi" w:eastAsiaTheme="majorEastAsia" w:hAnsiTheme="majorHAnsi" w:cstheme="majorBidi"/>
      <w:color w:val="595959" w:themeColor="text1" w:themeTint="A6"/>
      <w:spacing w:val="15"/>
      <w:sz w:val="28"/>
      <w:szCs w:val="28"/>
      <w14:ligatures w14:val="none"/>
    </w:rPr>
  </w:style>
  <w:style w:type="paragraph" w:styleId="af">
    <w:name w:val="Quote"/>
    <w:basedOn w:val="a"/>
    <w:next w:val="a"/>
    <w:link w:val="af0"/>
    <w:uiPriority w:val="29"/>
    <w:qFormat/>
    <w:rsid w:val="00CB034A"/>
    <w:pPr>
      <w:spacing w:before="160" w:after="160"/>
      <w:jc w:val="center"/>
    </w:pPr>
    <w:rPr>
      <w:i/>
      <w:iCs/>
      <w:color w:val="404040" w:themeColor="text1" w:themeTint="BF"/>
      <w14:ligatures w14:val="none"/>
    </w:rPr>
  </w:style>
  <w:style w:type="character" w:customStyle="1" w:styleId="af0">
    <w:name w:val="引文 字元"/>
    <w:basedOn w:val="a0"/>
    <w:link w:val="af"/>
    <w:uiPriority w:val="29"/>
    <w:rsid w:val="00CB034A"/>
    <w:rPr>
      <w:i/>
      <w:iCs/>
      <w:color w:val="404040" w:themeColor="text1" w:themeTint="BF"/>
      <w14:ligatures w14:val="none"/>
    </w:rPr>
  </w:style>
  <w:style w:type="paragraph" w:styleId="af1">
    <w:name w:val="List Paragraph"/>
    <w:basedOn w:val="a"/>
    <w:uiPriority w:val="34"/>
    <w:qFormat/>
    <w:rsid w:val="00CB034A"/>
    <w:pPr>
      <w:ind w:left="720"/>
      <w:contextualSpacing/>
    </w:pPr>
    <w:rPr>
      <w14:ligatures w14:val="none"/>
    </w:rPr>
  </w:style>
  <w:style w:type="character" w:styleId="af2">
    <w:name w:val="Intense Emphasis"/>
    <w:basedOn w:val="a0"/>
    <w:uiPriority w:val="21"/>
    <w:qFormat/>
    <w:rsid w:val="00CB034A"/>
    <w:rPr>
      <w:i/>
      <w:iCs/>
      <w:color w:val="2F5496" w:themeColor="accent1" w:themeShade="BF"/>
    </w:rPr>
  </w:style>
  <w:style w:type="paragraph" w:styleId="af3">
    <w:name w:val="Intense Quote"/>
    <w:basedOn w:val="a"/>
    <w:next w:val="a"/>
    <w:link w:val="af4"/>
    <w:uiPriority w:val="30"/>
    <w:qFormat/>
    <w:rsid w:val="00CB03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none"/>
    </w:rPr>
  </w:style>
  <w:style w:type="character" w:customStyle="1" w:styleId="af4">
    <w:name w:val="鮮明引文 字元"/>
    <w:basedOn w:val="a0"/>
    <w:link w:val="af3"/>
    <w:uiPriority w:val="30"/>
    <w:rsid w:val="00CB034A"/>
    <w:rPr>
      <w:i/>
      <w:iCs/>
      <w:color w:val="2F5496" w:themeColor="accent1" w:themeShade="BF"/>
      <w14:ligatures w14:val="none"/>
    </w:rPr>
  </w:style>
  <w:style w:type="character" w:styleId="af5">
    <w:name w:val="Intense Reference"/>
    <w:basedOn w:val="a0"/>
    <w:uiPriority w:val="32"/>
    <w:qFormat/>
    <w:rsid w:val="00CB034A"/>
    <w:rPr>
      <w:b/>
      <w:bCs/>
      <w:smallCaps/>
      <w:color w:val="2F5496" w:themeColor="accent1" w:themeShade="BF"/>
      <w:spacing w:val="5"/>
    </w:rPr>
  </w:style>
  <w:style w:type="paragraph" w:styleId="af6">
    <w:name w:val="header"/>
    <w:basedOn w:val="a"/>
    <w:link w:val="af7"/>
    <w:uiPriority w:val="99"/>
    <w:unhideWhenUsed/>
    <w:rsid w:val="00CB034A"/>
    <w:pPr>
      <w:tabs>
        <w:tab w:val="center" w:pos="4153"/>
        <w:tab w:val="right" w:pos="8306"/>
      </w:tabs>
      <w:snapToGrid w:val="0"/>
    </w:pPr>
    <w:rPr>
      <w:sz w:val="20"/>
      <w:szCs w:val="20"/>
      <w14:ligatures w14:val="none"/>
    </w:rPr>
  </w:style>
  <w:style w:type="character" w:customStyle="1" w:styleId="af7">
    <w:name w:val="頁首 字元"/>
    <w:basedOn w:val="a0"/>
    <w:link w:val="af6"/>
    <w:uiPriority w:val="99"/>
    <w:rsid w:val="00CB034A"/>
    <w:rPr>
      <w:sz w:val="20"/>
      <w:szCs w:val="20"/>
      <w14:ligatures w14:val="none"/>
    </w:rPr>
  </w:style>
  <w:style w:type="paragraph" w:styleId="af8">
    <w:name w:val="footer"/>
    <w:basedOn w:val="a"/>
    <w:link w:val="af9"/>
    <w:uiPriority w:val="99"/>
    <w:unhideWhenUsed/>
    <w:rsid w:val="00CB034A"/>
    <w:pPr>
      <w:tabs>
        <w:tab w:val="center" w:pos="4153"/>
        <w:tab w:val="right" w:pos="8306"/>
      </w:tabs>
      <w:snapToGrid w:val="0"/>
    </w:pPr>
    <w:rPr>
      <w:sz w:val="20"/>
      <w:szCs w:val="20"/>
      <w14:ligatures w14:val="none"/>
    </w:rPr>
  </w:style>
  <w:style w:type="character" w:customStyle="1" w:styleId="af9">
    <w:name w:val="頁尾 字元"/>
    <w:basedOn w:val="a0"/>
    <w:link w:val="af8"/>
    <w:uiPriority w:val="99"/>
    <w:rsid w:val="00CB034A"/>
    <w:rPr>
      <w:sz w:val="20"/>
      <w:szCs w:val="20"/>
      <w14:ligatures w14:val="none"/>
    </w:rPr>
  </w:style>
  <w:style w:type="table" w:customStyle="1" w:styleId="14">
    <w:name w:val="表格格線1"/>
    <w:basedOn w:val="a1"/>
    <w:next w:val="afa"/>
    <w:uiPriority w:val="39"/>
    <w:rsid w:val="001779F7"/>
    <w:rPr>
      <w:rFonts w:ascii="Calibri" w:eastAsia="新細明體" w:hAnsi="Calibri"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Table Grid"/>
    <w:basedOn w:val="a1"/>
    <w:uiPriority w:val="39"/>
    <w:rsid w:val="00177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caption"/>
    <w:basedOn w:val="a"/>
    <w:next w:val="a"/>
    <w:uiPriority w:val="35"/>
    <w:unhideWhenUsed/>
    <w:qFormat/>
    <w:rsid w:val="00225F3D"/>
    <w:rPr>
      <w:sz w:val="20"/>
      <w:szCs w:val="20"/>
    </w:rPr>
  </w:style>
  <w:style w:type="paragraph" w:styleId="afc">
    <w:name w:val="No Spacing"/>
    <w:uiPriority w:val="1"/>
    <w:qFormat/>
    <w:rsid w:val="00EE549A"/>
    <w:pPr>
      <w:widowControl w:val="0"/>
    </w:pPr>
  </w:style>
  <w:style w:type="numbering" w:customStyle="1" w:styleId="15">
    <w:name w:val="無清單1"/>
    <w:next w:val="a2"/>
    <w:uiPriority w:val="99"/>
    <w:semiHidden/>
    <w:unhideWhenUsed/>
    <w:rsid w:val="00EE549A"/>
  </w:style>
  <w:style w:type="paragraph" w:customStyle="1" w:styleId="16">
    <w:name w:val="頁首1"/>
    <w:basedOn w:val="a"/>
    <w:next w:val="af6"/>
    <w:uiPriority w:val="99"/>
    <w:unhideWhenUsed/>
    <w:rsid w:val="00EE549A"/>
    <w:pPr>
      <w:tabs>
        <w:tab w:val="center" w:pos="4153"/>
        <w:tab w:val="right" w:pos="8306"/>
      </w:tabs>
      <w:snapToGrid w:val="0"/>
      <w:spacing w:line="240" w:lineRule="auto"/>
    </w:pPr>
    <w:rPr>
      <w:sz w:val="20"/>
      <w:szCs w:val="20"/>
    </w:rPr>
  </w:style>
  <w:style w:type="paragraph" w:customStyle="1" w:styleId="17">
    <w:name w:val="頁尾1"/>
    <w:basedOn w:val="a"/>
    <w:next w:val="af8"/>
    <w:uiPriority w:val="99"/>
    <w:unhideWhenUsed/>
    <w:rsid w:val="00EE549A"/>
    <w:pPr>
      <w:tabs>
        <w:tab w:val="center" w:pos="4153"/>
        <w:tab w:val="right" w:pos="8306"/>
      </w:tabs>
      <w:snapToGrid w:val="0"/>
      <w:spacing w:line="240" w:lineRule="auto"/>
    </w:pPr>
    <w:rPr>
      <w:sz w:val="20"/>
      <w:szCs w:val="20"/>
    </w:rPr>
  </w:style>
  <w:style w:type="numbering" w:customStyle="1" w:styleId="110">
    <w:name w:val="無清單11"/>
    <w:next w:val="a2"/>
    <w:uiPriority w:val="99"/>
    <w:semiHidden/>
    <w:unhideWhenUsed/>
    <w:rsid w:val="00EE549A"/>
  </w:style>
  <w:style w:type="numbering" w:customStyle="1" w:styleId="111">
    <w:name w:val="無清單111"/>
    <w:next w:val="a2"/>
    <w:uiPriority w:val="99"/>
    <w:semiHidden/>
    <w:unhideWhenUsed/>
    <w:rsid w:val="00EE549A"/>
  </w:style>
  <w:style w:type="paragraph" w:customStyle="1" w:styleId="msonormal0">
    <w:name w:val="msonormal"/>
    <w:basedOn w:val="a"/>
    <w:rsid w:val="00EE549A"/>
    <w:pPr>
      <w:widowControl/>
      <w:spacing w:before="100" w:beforeAutospacing="1" w:after="100" w:afterAutospacing="1"/>
      <w:outlineLvl w:val="3"/>
    </w:pPr>
    <w:rPr>
      <w:rFonts w:ascii="新細明體" w:eastAsia="新細明體" w:hAnsi="新細明體" w:cs="新細明體"/>
      <w:kern w:val="0"/>
      <w:szCs w:val="24"/>
    </w:rPr>
  </w:style>
  <w:style w:type="paragraph" w:customStyle="1" w:styleId="18">
    <w:name w:val="目錄標題1"/>
    <w:basedOn w:val="1"/>
    <w:next w:val="a"/>
    <w:uiPriority w:val="39"/>
    <w:unhideWhenUsed/>
    <w:qFormat/>
    <w:rsid w:val="00EE549A"/>
    <w:pPr>
      <w:keepLines/>
      <w:numPr>
        <w:numId w:val="0"/>
      </w:numPr>
      <w:spacing w:before="240" w:after="0" w:line="259" w:lineRule="auto"/>
      <w:outlineLvl w:val="9"/>
    </w:pPr>
    <w:rPr>
      <w:rFonts w:asciiTheme="majorHAnsi" w:hAnsiTheme="majorHAnsi" w:cs="Times New Roman"/>
      <w:b w:val="0"/>
      <w:color w:val="2F5496"/>
      <w:kern w:val="0"/>
      <w:szCs w:val="32"/>
    </w:rPr>
  </w:style>
  <w:style w:type="table" w:customStyle="1" w:styleId="112">
    <w:name w:val="表格格線11"/>
    <w:basedOn w:val="a1"/>
    <w:next w:val="afa"/>
    <w:uiPriority w:val="39"/>
    <w:rsid w:val="00EE549A"/>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
    <w:name w:val="無清單2"/>
    <w:next w:val="a2"/>
    <w:uiPriority w:val="99"/>
    <w:semiHidden/>
    <w:unhideWhenUsed/>
    <w:rsid w:val="00EE549A"/>
  </w:style>
  <w:style w:type="table" w:customStyle="1" w:styleId="23">
    <w:name w:val="表格格線2"/>
    <w:basedOn w:val="a1"/>
    <w:next w:val="afa"/>
    <w:uiPriority w:val="39"/>
    <w:rsid w:val="00EE549A"/>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頁首 字元1"/>
    <w:basedOn w:val="a0"/>
    <w:uiPriority w:val="99"/>
    <w:rsid w:val="00EE549A"/>
    <w:rPr>
      <w:sz w:val="20"/>
      <w:szCs w:val="20"/>
    </w:rPr>
  </w:style>
  <w:style w:type="character" w:customStyle="1" w:styleId="1a">
    <w:name w:val="頁尾 字元1"/>
    <w:basedOn w:val="a0"/>
    <w:uiPriority w:val="99"/>
    <w:rsid w:val="00EE549A"/>
    <w:rPr>
      <w:sz w:val="20"/>
      <w:szCs w:val="20"/>
    </w:rPr>
  </w:style>
  <w:style w:type="paragraph" w:styleId="afd">
    <w:name w:val="TOC Heading"/>
    <w:basedOn w:val="1"/>
    <w:next w:val="a"/>
    <w:uiPriority w:val="39"/>
    <w:unhideWhenUsed/>
    <w:qFormat/>
    <w:rsid w:val="00EE549A"/>
    <w:pPr>
      <w:keepLines/>
      <w:numPr>
        <w:numId w:val="0"/>
      </w:numPr>
      <w:spacing w:before="240" w:after="0" w:line="259" w:lineRule="auto"/>
      <w:outlineLvl w:val="9"/>
    </w:pPr>
    <w:rPr>
      <w:rFonts w:asciiTheme="majorHAnsi" w:hAnsiTheme="majorHAnsi" w:cs="Times New Roman"/>
      <w:b w:val="0"/>
      <w:color w:val="2F5496" w:themeColor="accent1" w:themeShade="BF"/>
      <w:kern w:val="0"/>
      <w:szCs w:val="32"/>
    </w:rPr>
  </w:style>
  <w:style w:type="table" w:customStyle="1" w:styleId="afe">
    <w:name w:val="樣式"/>
    <w:basedOn w:val="a1"/>
    <w:uiPriority w:val="99"/>
    <w:rsid w:val="00EE549A"/>
    <w:pPr>
      <w:jc w:val="center"/>
    </w:pPr>
    <w:tblPr>
      <w:jc w:val="center"/>
      <w:tblBorders>
        <w:top w:val="single" w:sz="12" w:space="0" w:color="auto"/>
        <w:bottom w:val="single" w:sz="12" w:space="0" w:color="auto"/>
      </w:tblBorders>
    </w:tblPr>
    <w:trPr>
      <w:jc w:val="center"/>
    </w:trPr>
    <w:tcPr>
      <w:vAlign w:val="center"/>
    </w:tcPr>
    <w:tblStylePr w:type="firstRow">
      <w:tblPr/>
      <w:tcPr>
        <w:tcBorders>
          <w:bottom w:val="double" w:sz="4" w:space="0" w:color="auto"/>
        </w:tcBorders>
      </w:tcPr>
    </w:tblStylePr>
  </w:style>
  <w:style w:type="character" w:styleId="aff">
    <w:name w:val="Hyperlink"/>
    <w:basedOn w:val="a0"/>
    <w:uiPriority w:val="99"/>
    <w:unhideWhenUsed/>
    <w:rsid w:val="00EE549A"/>
    <w:rPr>
      <w:color w:val="0563C1" w:themeColor="hyperlink"/>
      <w:u w:val="single"/>
    </w:rPr>
  </w:style>
  <w:style w:type="character" w:styleId="aff0">
    <w:name w:val="FollowedHyperlink"/>
    <w:basedOn w:val="a0"/>
    <w:uiPriority w:val="99"/>
    <w:semiHidden/>
    <w:unhideWhenUsed/>
    <w:rsid w:val="00EE549A"/>
    <w:rPr>
      <w:color w:val="954F72" w:themeColor="followedHyperlink"/>
      <w:u w:val="single"/>
    </w:rPr>
  </w:style>
  <w:style w:type="character" w:customStyle="1" w:styleId="1b">
    <w:name w:val="超連結1"/>
    <w:basedOn w:val="a0"/>
    <w:uiPriority w:val="99"/>
    <w:semiHidden/>
    <w:unhideWhenUsed/>
    <w:rsid w:val="00EE549A"/>
    <w:rPr>
      <w:color w:val="467886"/>
      <w:u w:val="single"/>
    </w:rPr>
  </w:style>
  <w:style w:type="character" w:customStyle="1" w:styleId="1c">
    <w:name w:val="已查閱的超連結1"/>
    <w:basedOn w:val="a0"/>
    <w:uiPriority w:val="99"/>
    <w:semiHidden/>
    <w:unhideWhenUsed/>
    <w:rsid w:val="00EE549A"/>
    <w:rPr>
      <w:color w:val="96607D"/>
      <w:u w:val="single"/>
    </w:rPr>
  </w:style>
  <w:style w:type="table" w:customStyle="1" w:styleId="210">
    <w:name w:val="表格格線21"/>
    <w:basedOn w:val="a1"/>
    <w:uiPriority w:val="39"/>
    <w:rsid w:val="00EE549A"/>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樣式2"/>
    <w:basedOn w:val="a1"/>
    <w:uiPriority w:val="99"/>
    <w:rsid w:val="00EE549A"/>
    <w:pPr>
      <w:jc w:val="center"/>
    </w:pPr>
    <w:tblPr>
      <w:tblInd w:w="0" w:type="nil"/>
      <w:tblBorders>
        <w:top w:val="single" w:sz="12" w:space="0" w:color="auto"/>
        <w:bottom w:val="single" w:sz="12" w:space="0" w:color="auto"/>
      </w:tblBorders>
    </w:tblPr>
    <w:tcPr>
      <w:vAlign w:val="center"/>
    </w:tcPr>
    <w:tblStylePr w:type="firstRow">
      <w:tblPr/>
      <w:tcPr>
        <w:tcBorders>
          <w:bottom w:val="doub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19205">
      <w:bodyDiv w:val="1"/>
      <w:marLeft w:val="0"/>
      <w:marRight w:val="0"/>
      <w:marTop w:val="0"/>
      <w:marBottom w:val="0"/>
      <w:divBdr>
        <w:top w:val="none" w:sz="0" w:space="0" w:color="auto"/>
        <w:left w:val="none" w:sz="0" w:space="0" w:color="auto"/>
        <w:bottom w:val="none" w:sz="0" w:space="0" w:color="auto"/>
        <w:right w:val="none" w:sz="0" w:space="0" w:color="auto"/>
      </w:divBdr>
    </w:div>
    <w:div w:id="875890279">
      <w:bodyDiv w:val="1"/>
      <w:marLeft w:val="0"/>
      <w:marRight w:val="0"/>
      <w:marTop w:val="0"/>
      <w:marBottom w:val="0"/>
      <w:divBdr>
        <w:top w:val="none" w:sz="0" w:space="0" w:color="auto"/>
        <w:left w:val="none" w:sz="0" w:space="0" w:color="auto"/>
        <w:bottom w:val="none" w:sz="0" w:space="0" w:color="auto"/>
        <w:right w:val="none" w:sz="0" w:space="0" w:color="auto"/>
      </w:divBdr>
    </w:div>
    <w:div w:id="952596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0401C-372A-4746-880E-9D4C3749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9</Pages>
  <Words>1208</Words>
  <Characters>6892</Characters>
  <Application>Microsoft Office Word</Application>
  <DocSecurity>0</DocSecurity>
  <Lines>57</Lines>
  <Paragraphs>16</Paragraphs>
  <ScaleCrop>false</ScaleCrop>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昱嫻 郭</dc:creator>
  <cp:keywords/>
  <dc:description/>
  <cp:lastModifiedBy>昱嫻 郭</cp:lastModifiedBy>
  <cp:revision>6</cp:revision>
  <dcterms:created xsi:type="dcterms:W3CDTF">2024-04-25T03:41:00Z</dcterms:created>
  <dcterms:modified xsi:type="dcterms:W3CDTF">2024-05-27T03:30:00Z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0f053b52-0f0b-4434-9de3-30f31c3695df</vt:lpwstr>
  </property>
  <property fmtid="{D5CDD505-2E9C-101B-9397-08002B2CF9AE}" pid="3" name="_DocHome">
    <vt:i4>73373328</vt:i4>
  </property>
</Properties>
</file>