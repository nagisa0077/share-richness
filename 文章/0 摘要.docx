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1A9F9D" w14:textId="2CBAA0E9" w:rsidR="001F0EDF" w:rsidRPr="001F0EDF" w:rsidRDefault="001F0EDF" w:rsidP="004C098A">
      <w:pPr>
        <w:jc w:val="center"/>
        <w:rPr>
          <w:sz w:val="36"/>
          <w:szCs w:val="36"/>
        </w:rPr>
      </w:pPr>
      <w:bookmarkStart w:id="0" w:name="_Toc162382617"/>
      <w:r w:rsidRPr="001F0EDF">
        <w:rPr>
          <w:rFonts w:hint="eastAsia"/>
          <w:sz w:val="36"/>
          <w:szCs w:val="36"/>
        </w:rPr>
        <w:t>國立臺灣大學</w:t>
      </w:r>
      <w:r w:rsidR="004C098A">
        <w:rPr>
          <w:rFonts w:hint="eastAsia"/>
          <w:sz w:val="36"/>
          <w:szCs w:val="36"/>
        </w:rPr>
        <w:t>生物資源暨農</w:t>
      </w:r>
      <w:r w:rsidRPr="001F0EDF">
        <w:rPr>
          <w:rFonts w:hint="eastAsia"/>
          <w:sz w:val="36"/>
          <w:szCs w:val="36"/>
        </w:rPr>
        <w:t>學院</w:t>
      </w:r>
      <w:r w:rsidR="004C098A">
        <w:rPr>
          <w:rFonts w:hint="eastAsia"/>
          <w:sz w:val="36"/>
          <w:szCs w:val="36"/>
        </w:rPr>
        <w:t>農藝</w:t>
      </w:r>
      <w:r w:rsidRPr="001F0EDF">
        <w:rPr>
          <w:rFonts w:hint="eastAsia"/>
          <w:sz w:val="36"/>
          <w:szCs w:val="36"/>
        </w:rPr>
        <w:t>系</w:t>
      </w:r>
    </w:p>
    <w:p w14:paraId="5E6A3615" w14:textId="2DF6C947" w:rsidR="001F0EDF" w:rsidRPr="001F0EDF" w:rsidRDefault="001F0EDF" w:rsidP="004C098A">
      <w:pPr>
        <w:jc w:val="center"/>
        <w:rPr>
          <w:sz w:val="36"/>
          <w:szCs w:val="36"/>
        </w:rPr>
      </w:pPr>
      <w:r w:rsidRPr="001F0EDF">
        <w:rPr>
          <w:rFonts w:hint="eastAsia"/>
          <w:sz w:val="36"/>
          <w:szCs w:val="36"/>
        </w:rPr>
        <w:t>碩士論文</w:t>
      </w:r>
      <w:del w:id="1" w:author="昱嫻 郭" w:date="2024-07-01T15:39:00Z" w16du:dateUtc="2024-07-01T07:39:00Z">
        <w:r w:rsidR="00391D2A" w:rsidDel="00044D2E">
          <w:rPr>
            <w:rFonts w:hint="eastAsia"/>
            <w:sz w:val="36"/>
            <w:szCs w:val="36"/>
          </w:rPr>
          <w:delText xml:space="preserve"> </w:delText>
        </w:r>
        <w:r w:rsidR="00391D2A" w:rsidDel="00044D2E">
          <w:rPr>
            <w:rFonts w:hint="eastAsia"/>
            <w:sz w:val="36"/>
            <w:szCs w:val="36"/>
          </w:rPr>
          <w:delText>初稿</w:delText>
        </w:r>
      </w:del>
    </w:p>
    <w:p w14:paraId="2BA99AC6" w14:textId="3FB25667" w:rsidR="001F0EDF" w:rsidRDefault="001F0EDF" w:rsidP="004C098A">
      <w:pPr>
        <w:jc w:val="center"/>
      </w:pPr>
      <w:r w:rsidRPr="001F0EDF">
        <w:rPr>
          <w:rFonts w:hint="eastAsia"/>
          <w:sz w:val="28"/>
          <w:szCs w:val="24"/>
        </w:rPr>
        <w:t xml:space="preserve">Department of </w:t>
      </w:r>
      <w:r w:rsidR="004C098A">
        <w:rPr>
          <w:rFonts w:hint="eastAsia"/>
          <w:sz w:val="28"/>
          <w:szCs w:val="24"/>
        </w:rPr>
        <w:t>Agronomy</w:t>
      </w:r>
    </w:p>
    <w:p w14:paraId="6AE61B4A" w14:textId="77777777" w:rsidR="004C098A" w:rsidRDefault="004C098A" w:rsidP="004C098A">
      <w:pPr>
        <w:jc w:val="center"/>
        <w:rPr>
          <w:sz w:val="28"/>
          <w:szCs w:val="24"/>
        </w:rPr>
      </w:pPr>
      <w:r w:rsidRPr="004C098A">
        <w:rPr>
          <w:sz w:val="28"/>
          <w:szCs w:val="24"/>
        </w:rPr>
        <w:t>College of Bio-Resources and Agriculture</w:t>
      </w:r>
    </w:p>
    <w:p w14:paraId="29E3E408" w14:textId="3229065E" w:rsidR="001F0EDF" w:rsidRPr="004C098A" w:rsidRDefault="001F0EDF" w:rsidP="004C098A">
      <w:pPr>
        <w:jc w:val="center"/>
        <w:rPr>
          <w:sz w:val="32"/>
          <w:szCs w:val="32"/>
        </w:rPr>
      </w:pPr>
      <w:r w:rsidRPr="004C098A">
        <w:rPr>
          <w:rFonts w:hint="eastAsia"/>
          <w:sz w:val="32"/>
          <w:szCs w:val="32"/>
        </w:rPr>
        <w:t>National Taiwan University</w:t>
      </w:r>
    </w:p>
    <w:p w14:paraId="26AFC7A5" w14:textId="428ED80A" w:rsidR="001F0EDF" w:rsidRPr="004C098A" w:rsidRDefault="001F0EDF" w:rsidP="004C098A">
      <w:pPr>
        <w:jc w:val="center"/>
        <w:rPr>
          <w:sz w:val="32"/>
          <w:szCs w:val="32"/>
        </w:rPr>
      </w:pPr>
      <w:r w:rsidRPr="004C098A">
        <w:rPr>
          <w:rFonts w:hint="eastAsia"/>
          <w:sz w:val="32"/>
          <w:szCs w:val="32"/>
        </w:rPr>
        <w:t>Master</w:t>
      </w:r>
      <w:r w:rsidR="00760023" w:rsidRPr="004C098A">
        <w:rPr>
          <w:sz w:val="32"/>
          <w:szCs w:val="32"/>
        </w:rPr>
        <w:t>’</w:t>
      </w:r>
      <w:r w:rsidRPr="004C098A">
        <w:rPr>
          <w:rFonts w:hint="eastAsia"/>
          <w:sz w:val="32"/>
          <w:szCs w:val="32"/>
        </w:rPr>
        <w:t>s Thesis</w:t>
      </w:r>
    </w:p>
    <w:p w14:paraId="408ADC62" w14:textId="77777777" w:rsidR="001F0EDF" w:rsidRDefault="001F0EDF" w:rsidP="00760023">
      <w:pPr>
        <w:spacing w:line="240" w:lineRule="auto"/>
      </w:pPr>
    </w:p>
    <w:p w14:paraId="2A357478" w14:textId="77777777" w:rsidR="001F0EDF" w:rsidRDefault="001F0EDF" w:rsidP="00760023">
      <w:pPr>
        <w:spacing w:line="240" w:lineRule="auto"/>
      </w:pPr>
    </w:p>
    <w:p w14:paraId="7AA23AE5" w14:textId="7B17AE5B" w:rsidR="004C098A" w:rsidRPr="004C098A" w:rsidRDefault="00391D2A" w:rsidP="004C098A">
      <w:pPr>
        <w:spacing w:line="240" w:lineRule="auto"/>
        <w:jc w:val="center"/>
        <w:rPr>
          <w:sz w:val="36"/>
          <w:szCs w:val="36"/>
        </w:rPr>
      </w:pPr>
      <w:del w:id="2" w:author="昱嫻 郭" w:date="2024-07-01T15:39:00Z" w16du:dateUtc="2024-07-01T07:39:00Z">
        <w:r w:rsidDel="00044D2E">
          <w:rPr>
            <w:rFonts w:hint="eastAsia"/>
            <w:sz w:val="36"/>
            <w:szCs w:val="36"/>
          </w:rPr>
          <w:delText>根</w:delText>
        </w:r>
        <w:r w:rsidR="004C098A" w:rsidRPr="004C098A" w:rsidDel="00044D2E">
          <w:rPr>
            <w:rFonts w:hint="eastAsia"/>
            <w:sz w:val="36"/>
            <w:szCs w:val="36"/>
          </w:rPr>
          <w:delText>據</w:delText>
        </w:r>
      </w:del>
      <w:r w:rsidR="004C098A" w:rsidRPr="004C098A">
        <w:rPr>
          <w:rFonts w:hint="eastAsia"/>
          <w:sz w:val="36"/>
          <w:szCs w:val="36"/>
        </w:rPr>
        <w:t>出現型資料</w:t>
      </w:r>
      <w:ins w:id="3" w:author="昱嫻 郭" w:date="2024-07-01T15:39:00Z" w16du:dateUtc="2024-07-01T07:39:00Z">
        <w:r w:rsidR="00044D2E">
          <w:rPr>
            <w:rFonts w:hint="eastAsia"/>
            <w:sz w:val="36"/>
            <w:szCs w:val="36"/>
          </w:rPr>
          <w:t>的</w:t>
        </w:r>
      </w:ins>
      <w:del w:id="4" w:author="昱嫻 郭" w:date="2024-07-01T15:39:00Z" w16du:dateUtc="2024-07-01T07:39:00Z">
        <w:r w:rsidR="00D16665" w:rsidDel="00044D2E">
          <w:rPr>
            <w:rFonts w:hint="eastAsia"/>
            <w:sz w:val="36"/>
            <w:szCs w:val="36"/>
          </w:rPr>
          <w:delText>之</w:delText>
        </w:r>
      </w:del>
      <w:r w:rsidR="004C098A" w:rsidRPr="004C098A">
        <w:rPr>
          <w:rFonts w:hint="eastAsia"/>
          <w:sz w:val="36"/>
          <w:szCs w:val="36"/>
        </w:rPr>
        <w:t>共同物種數估計</w:t>
      </w:r>
    </w:p>
    <w:p w14:paraId="6D06775D" w14:textId="4C9B7620" w:rsidR="00F53392" w:rsidRDefault="004C098A" w:rsidP="00F53392">
      <w:pPr>
        <w:spacing w:line="240" w:lineRule="auto"/>
        <w:ind w:leftChars="-300" w:left="-720" w:rightChars="-300" w:right="-720"/>
        <w:jc w:val="center"/>
        <w:rPr>
          <w:sz w:val="36"/>
          <w:szCs w:val="36"/>
        </w:rPr>
      </w:pPr>
      <w:r w:rsidRPr="004C098A">
        <w:rPr>
          <w:sz w:val="36"/>
          <w:szCs w:val="36"/>
        </w:rPr>
        <w:t>Estimat</w:t>
      </w:r>
      <w:ins w:id="5" w:author="昱嫻 郭" w:date="2024-07-01T15:40:00Z" w16du:dateUtc="2024-07-01T07:40:00Z">
        <w:r w:rsidR="00044D2E">
          <w:rPr>
            <w:rFonts w:hint="eastAsia"/>
            <w:sz w:val="36"/>
            <w:szCs w:val="36"/>
          </w:rPr>
          <w:t>ing</w:t>
        </w:r>
      </w:ins>
      <w:del w:id="6" w:author="昱嫻 郭" w:date="2024-07-01T15:40:00Z" w16du:dateUtc="2024-07-01T07:40:00Z">
        <w:r w:rsidRPr="004C098A" w:rsidDel="00044D2E">
          <w:rPr>
            <w:sz w:val="36"/>
            <w:szCs w:val="36"/>
          </w:rPr>
          <w:delText>e</w:delText>
        </w:r>
      </w:del>
      <w:r w:rsidRPr="004C098A">
        <w:rPr>
          <w:sz w:val="36"/>
          <w:szCs w:val="36"/>
        </w:rPr>
        <w:t xml:space="preserve"> the </w:t>
      </w:r>
      <w:r>
        <w:rPr>
          <w:rFonts w:hint="eastAsia"/>
          <w:sz w:val="36"/>
          <w:szCs w:val="36"/>
        </w:rPr>
        <w:t>R</w:t>
      </w:r>
      <w:r w:rsidRPr="004C098A">
        <w:rPr>
          <w:sz w:val="36"/>
          <w:szCs w:val="36"/>
        </w:rPr>
        <w:t xml:space="preserve">ichness of </w:t>
      </w:r>
      <w:r>
        <w:rPr>
          <w:rFonts w:hint="eastAsia"/>
          <w:sz w:val="36"/>
          <w:szCs w:val="36"/>
        </w:rPr>
        <w:t>S</w:t>
      </w:r>
      <w:r w:rsidRPr="004C098A">
        <w:rPr>
          <w:sz w:val="36"/>
          <w:szCs w:val="36"/>
        </w:rPr>
        <w:t xml:space="preserve">hared </w:t>
      </w:r>
      <w:r>
        <w:rPr>
          <w:rFonts w:hint="eastAsia"/>
          <w:sz w:val="36"/>
          <w:szCs w:val="36"/>
        </w:rPr>
        <w:t>S</w:t>
      </w:r>
      <w:r w:rsidRPr="004C098A">
        <w:rPr>
          <w:sz w:val="36"/>
          <w:szCs w:val="36"/>
        </w:rPr>
        <w:t xml:space="preserve">pecies </w:t>
      </w:r>
    </w:p>
    <w:p w14:paraId="5A3BBC2C" w14:textId="2B40B903" w:rsidR="001F0EDF" w:rsidRPr="00F53392" w:rsidRDefault="004C098A" w:rsidP="00F53392">
      <w:pPr>
        <w:spacing w:line="240" w:lineRule="auto"/>
        <w:ind w:leftChars="-300" w:left="-720" w:rightChars="-300" w:right="-720"/>
        <w:jc w:val="center"/>
        <w:rPr>
          <w:sz w:val="36"/>
          <w:szCs w:val="36"/>
        </w:rPr>
      </w:pPr>
      <w:r>
        <w:rPr>
          <w:rFonts w:hint="eastAsia"/>
          <w:sz w:val="36"/>
          <w:szCs w:val="36"/>
        </w:rPr>
        <w:t>B</w:t>
      </w:r>
      <w:r w:rsidRPr="004C098A">
        <w:rPr>
          <w:sz w:val="36"/>
          <w:szCs w:val="36"/>
        </w:rPr>
        <w:t xml:space="preserve">ased on </w:t>
      </w:r>
      <w:r>
        <w:rPr>
          <w:rFonts w:hint="eastAsia"/>
          <w:sz w:val="36"/>
          <w:szCs w:val="36"/>
        </w:rPr>
        <w:t>I</w:t>
      </w:r>
      <w:r w:rsidRPr="004C098A">
        <w:rPr>
          <w:sz w:val="36"/>
          <w:szCs w:val="36"/>
        </w:rPr>
        <w:t xml:space="preserve">ncidence </w:t>
      </w:r>
      <w:r>
        <w:rPr>
          <w:rFonts w:hint="eastAsia"/>
          <w:sz w:val="36"/>
          <w:szCs w:val="36"/>
        </w:rPr>
        <w:t>D</w:t>
      </w:r>
      <w:r w:rsidRPr="004C098A">
        <w:rPr>
          <w:sz w:val="36"/>
          <w:szCs w:val="36"/>
        </w:rPr>
        <w:t>ata</w:t>
      </w:r>
    </w:p>
    <w:p w14:paraId="40AEB728" w14:textId="77777777" w:rsidR="001F0EDF" w:rsidRDefault="001F0EDF" w:rsidP="00760023">
      <w:pPr>
        <w:spacing w:line="240" w:lineRule="auto"/>
      </w:pPr>
    </w:p>
    <w:p w14:paraId="09B544D6" w14:textId="77777777" w:rsidR="001F0EDF" w:rsidRDefault="001F0EDF" w:rsidP="00760023">
      <w:pPr>
        <w:spacing w:line="240" w:lineRule="auto"/>
      </w:pPr>
    </w:p>
    <w:p w14:paraId="0A1E8E47" w14:textId="494B4E1C" w:rsidR="001F0EDF" w:rsidRPr="001F0EDF" w:rsidRDefault="001F0EDF" w:rsidP="001F0EDF">
      <w:pPr>
        <w:jc w:val="center"/>
        <w:rPr>
          <w:sz w:val="36"/>
          <w:szCs w:val="36"/>
        </w:rPr>
      </w:pPr>
      <w:r>
        <w:rPr>
          <w:rFonts w:hint="eastAsia"/>
          <w:sz w:val="36"/>
          <w:szCs w:val="36"/>
        </w:rPr>
        <w:t>郭昱嫻</w:t>
      </w:r>
    </w:p>
    <w:p w14:paraId="30E6BE8F" w14:textId="3E8AE13A" w:rsidR="001F0EDF" w:rsidRPr="004C098A" w:rsidRDefault="001F0EDF" w:rsidP="004C098A">
      <w:pPr>
        <w:jc w:val="center"/>
        <w:rPr>
          <w:sz w:val="36"/>
          <w:szCs w:val="36"/>
        </w:rPr>
      </w:pPr>
      <w:r>
        <w:rPr>
          <w:rFonts w:hint="eastAsia"/>
          <w:sz w:val="36"/>
          <w:szCs w:val="36"/>
        </w:rPr>
        <w:t>KUO, YU-HSIEN</w:t>
      </w:r>
    </w:p>
    <w:p w14:paraId="1F294A32" w14:textId="4849B756" w:rsidR="001F0EDF" w:rsidRDefault="001F0EDF" w:rsidP="001F0EDF">
      <w:pPr>
        <w:jc w:val="center"/>
      </w:pPr>
      <w:r w:rsidRPr="001F0EDF">
        <w:rPr>
          <w:rFonts w:hint="eastAsia"/>
          <w:sz w:val="36"/>
          <w:szCs w:val="32"/>
        </w:rPr>
        <w:t>指導教授﹕</w:t>
      </w:r>
      <w:r>
        <w:rPr>
          <w:rFonts w:hint="eastAsia"/>
          <w:sz w:val="36"/>
          <w:szCs w:val="32"/>
        </w:rPr>
        <w:t>邱春火</w:t>
      </w:r>
      <w:r>
        <w:rPr>
          <w:rFonts w:hint="eastAsia"/>
          <w:sz w:val="36"/>
          <w:szCs w:val="32"/>
        </w:rPr>
        <w:t xml:space="preserve"> </w:t>
      </w:r>
      <w:r>
        <w:rPr>
          <w:rFonts w:hint="eastAsia"/>
          <w:sz w:val="36"/>
          <w:szCs w:val="32"/>
        </w:rPr>
        <w:t>博士</w:t>
      </w:r>
    </w:p>
    <w:p w14:paraId="0E101644" w14:textId="31DAC48A" w:rsidR="00D931A2" w:rsidRDefault="001F0EDF" w:rsidP="00760023">
      <w:pPr>
        <w:jc w:val="center"/>
      </w:pPr>
      <w:r w:rsidRPr="00760023">
        <w:rPr>
          <w:rFonts w:hint="eastAsia"/>
          <w:sz w:val="36"/>
          <w:szCs w:val="32"/>
        </w:rPr>
        <w:t xml:space="preserve">Advisor: </w:t>
      </w:r>
      <w:r w:rsidR="004C098A">
        <w:rPr>
          <w:rFonts w:hint="eastAsia"/>
          <w:sz w:val="36"/>
          <w:szCs w:val="32"/>
        </w:rPr>
        <w:t xml:space="preserve">Chiu, Chun-Huo </w:t>
      </w:r>
      <w:proofErr w:type="spellStart"/>
      <w:proofErr w:type="gramStart"/>
      <w:r w:rsidR="004C098A">
        <w:rPr>
          <w:rFonts w:hint="eastAsia"/>
          <w:sz w:val="36"/>
          <w:szCs w:val="32"/>
        </w:rPr>
        <w:t>Ph.D</w:t>
      </w:r>
      <w:proofErr w:type="spellEnd"/>
      <w:proofErr w:type="gramEnd"/>
    </w:p>
    <w:p w14:paraId="7F70B4E6" w14:textId="77777777" w:rsidR="001F0EDF" w:rsidRDefault="001F0EDF" w:rsidP="001F0EDF"/>
    <w:p w14:paraId="21D8C581" w14:textId="516C0B53" w:rsidR="001F0EDF" w:rsidRDefault="001F0EDF" w:rsidP="00760023">
      <w:pPr>
        <w:jc w:val="center"/>
      </w:pPr>
      <w:r w:rsidRPr="00760023">
        <w:rPr>
          <w:rFonts w:hint="eastAsia"/>
          <w:sz w:val="36"/>
          <w:szCs w:val="32"/>
        </w:rPr>
        <w:t>中華民國</w:t>
      </w:r>
      <w:r w:rsidR="004C098A">
        <w:rPr>
          <w:rFonts w:hint="eastAsia"/>
          <w:sz w:val="36"/>
          <w:szCs w:val="32"/>
        </w:rPr>
        <w:t>113</w:t>
      </w:r>
      <w:r w:rsidRPr="00760023">
        <w:rPr>
          <w:rFonts w:hint="eastAsia"/>
          <w:sz w:val="36"/>
          <w:szCs w:val="32"/>
        </w:rPr>
        <w:t>年</w:t>
      </w:r>
      <w:r w:rsidRPr="00760023">
        <w:rPr>
          <w:rFonts w:hint="eastAsia"/>
          <w:sz w:val="36"/>
          <w:szCs w:val="32"/>
        </w:rPr>
        <w:t xml:space="preserve"> </w:t>
      </w:r>
      <w:ins w:id="7" w:author="昱嫻 郭" w:date="2024-06-28T13:30:00Z" w16du:dateUtc="2024-06-28T05:30:00Z">
        <w:r w:rsidR="00835A94">
          <w:rPr>
            <w:rFonts w:hint="eastAsia"/>
            <w:sz w:val="36"/>
            <w:szCs w:val="32"/>
          </w:rPr>
          <w:t>7</w:t>
        </w:r>
      </w:ins>
      <w:del w:id="8" w:author="昱嫻 郭" w:date="2024-06-28T13:30:00Z" w16du:dateUtc="2024-06-28T05:30:00Z">
        <w:r w:rsidR="004C098A" w:rsidDel="00835A94">
          <w:rPr>
            <w:rFonts w:hint="eastAsia"/>
            <w:sz w:val="36"/>
            <w:szCs w:val="32"/>
          </w:rPr>
          <w:delText>6</w:delText>
        </w:r>
      </w:del>
      <w:r w:rsidRPr="00760023">
        <w:rPr>
          <w:rFonts w:hint="eastAsia"/>
          <w:sz w:val="36"/>
          <w:szCs w:val="32"/>
        </w:rPr>
        <w:t xml:space="preserve"> </w:t>
      </w:r>
      <w:r w:rsidRPr="00760023">
        <w:rPr>
          <w:rFonts w:hint="eastAsia"/>
          <w:sz w:val="36"/>
          <w:szCs w:val="32"/>
        </w:rPr>
        <w:t>月</w:t>
      </w:r>
    </w:p>
    <w:p w14:paraId="141DB9B6" w14:textId="77BBB709" w:rsidR="00A345B4" w:rsidRDefault="004C098A" w:rsidP="00760023">
      <w:pPr>
        <w:jc w:val="center"/>
        <w:rPr>
          <w:ins w:id="9" w:author="昱嫻 郭" w:date="2024-07-01T15:42:00Z" w16du:dateUtc="2024-07-01T07:42:00Z"/>
          <w:sz w:val="36"/>
          <w:szCs w:val="32"/>
        </w:rPr>
      </w:pPr>
      <w:r>
        <w:rPr>
          <w:rFonts w:hint="eastAsia"/>
          <w:sz w:val="36"/>
          <w:szCs w:val="32"/>
        </w:rPr>
        <w:t>Ju</w:t>
      </w:r>
      <w:ins w:id="10" w:author="昱嫻 郭" w:date="2024-06-28T13:30:00Z" w16du:dateUtc="2024-06-28T05:30:00Z">
        <w:r w:rsidR="00835A94">
          <w:rPr>
            <w:rFonts w:hint="eastAsia"/>
            <w:sz w:val="36"/>
            <w:szCs w:val="32"/>
          </w:rPr>
          <w:t>ly</w:t>
        </w:r>
      </w:ins>
      <w:del w:id="11" w:author="昱嫻 郭" w:date="2024-06-28T13:30:00Z" w16du:dateUtc="2024-06-28T05:30:00Z">
        <w:r w:rsidDel="00835A94">
          <w:rPr>
            <w:rFonts w:hint="eastAsia"/>
            <w:sz w:val="36"/>
            <w:szCs w:val="32"/>
          </w:rPr>
          <w:delText>ne</w:delText>
        </w:r>
      </w:del>
      <w:r>
        <w:rPr>
          <w:rFonts w:hint="eastAsia"/>
          <w:sz w:val="36"/>
          <w:szCs w:val="32"/>
        </w:rPr>
        <w:t>, 2024</w:t>
      </w:r>
    </w:p>
    <w:p w14:paraId="7769DB23" w14:textId="77777777" w:rsidR="00A345B4" w:rsidRDefault="00A345B4">
      <w:pPr>
        <w:widowControl/>
        <w:spacing w:line="240" w:lineRule="auto"/>
        <w:rPr>
          <w:ins w:id="12" w:author="昱嫻 郭" w:date="2024-07-01T15:42:00Z" w16du:dateUtc="2024-07-01T07:42:00Z"/>
          <w:sz w:val="36"/>
          <w:szCs w:val="32"/>
        </w:rPr>
      </w:pPr>
      <w:ins w:id="13" w:author="昱嫻 郭" w:date="2024-07-01T15:42:00Z" w16du:dateUtc="2024-07-01T07:42:00Z">
        <w:r>
          <w:rPr>
            <w:sz w:val="36"/>
            <w:szCs w:val="32"/>
          </w:rPr>
          <w:br w:type="page"/>
        </w:r>
      </w:ins>
    </w:p>
    <w:p w14:paraId="4D9211A5" w14:textId="77777777" w:rsidR="001F0EDF" w:rsidRDefault="001F0EDF" w:rsidP="00760023">
      <w:pPr>
        <w:jc w:val="center"/>
      </w:pPr>
    </w:p>
    <w:p w14:paraId="44485335" w14:textId="4B2C8BB9" w:rsidR="00200FD5" w:rsidDel="00A345B4" w:rsidRDefault="00200FD5">
      <w:pPr>
        <w:widowControl/>
        <w:spacing w:line="240" w:lineRule="auto"/>
        <w:rPr>
          <w:del w:id="14" w:author="昱嫻 郭" w:date="2024-07-01T15:42:00Z" w16du:dateUtc="2024-07-01T07:42:00Z"/>
        </w:rPr>
      </w:pPr>
      <w:r>
        <w:br w:type="page"/>
      </w:r>
    </w:p>
    <w:p w14:paraId="151EE31B" w14:textId="66D69FA4" w:rsidR="00200FD5" w:rsidDel="00A345B4" w:rsidRDefault="00200FD5">
      <w:pPr>
        <w:widowControl/>
        <w:spacing w:line="240" w:lineRule="auto"/>
        <w:rPr>
          <w:del w:id="15" w:author="昱嫻 郭" w:date="2024-07-01T15:40:00Z" w16du:dateUtc="2024-07-01T07:40:00Z"/>
        </w:rPr>
      </w:pPr>
      <w:del w:id="16" w:author="昱嫻 郭" w:date="2024-07-01T15:42:00Z" w16du:dateUtc="2024-07-01T07:42:00Z">
        <w:r w:rsidDel="00A345B4">
          <w:br w:type="page"/>
        </w:r>
      </w:del>
    </w:p>
    <w:p w14:paraId="5F40745B" w14:textId="740EE9EF" w:rsidR="00D931A2" w:rsidDel="00A345B4" w:rsidRDefault="00D931A2" w:rsidP="00A345B4">
      <w:pPr>
        <w:widowControl/>
        <w:spacing w:line="240" w:lineRule="auto"/>
        <w:rPr>
          <w:del w:id="17" w:author="昱嫻 郭" w:date="2024-07-01T15:42:00Z" w16du:dateUtc="2024-07-01T07:42:00Z"/>
          <w:rFonts w:hint="eastAsia"/>
        </w:rPr>
        <w:sectPr w:rsidR="00D931A2" w:rsidDel="00A345B4" w:rsidSect="00902D2A">
          <w:pgSz w:w="11906" w:h="16838"/>
          <w:pgMar w:top="2268" w:right="1797" w:bottom="1701" w:left="1797" w:header="851" w:footer="992" w:gutter="0"/>
          <w:pgNumType w:fmt="lowerRoman" w:start="1"/>
          <w:cols w:space="425"/>
          <w:docGrid w:type="lines" w:linePitch="360"/>
        </w:sectPr>
        <w:pPrChange w:id="18" w:author="昱嫻 郭" w:date="2024-07-01T15:40:00Z" w16du:dateUtc="2024-07-01T07:40:00Z">
          <w:pPr>
            <w:widowControl/>
            <w:tabs>
              <w:tab w:val="center" w:pos="4153"/>
            </w:tabs>
            <w:spacing w:line="240" w:lineRule="auto"/>
          </w:pPr>
        </w:pPrChange>
      </w:pPr>
    </w:p>
    <w:p w14:paraId="5ADA5745" w14:textId="2C0E18A0" w:rsidR="00D931A2" w:rsidRPr="00D931A2" w:rsidDel="00A345B4" w:rsidRDefault="00D931A2" w:rsidP="00D931A2">
      <w:pPr>
        <w:adjustRightInd w:val="0"/>
        <w:spacing w:line="240" w:lineRule="auto"/>
        <w:ind w:left="3" w:hanging="5"/>
        <w:jc w:val="center"/>
        <w:rPr>
          <w:del w:id="19" w:author="昱嫻 郭" w:date="2024-07-01T15:40:00Z" w16du:dateUtc="2024-07-01T07:40:00Z"/>
          <w:rFonts w:cs="Times New Roman"/>
          <w:color w:val="000000"/>
          <w:kern w:val="0"/>
          <w:sz w:val="48"/>
          <w:szCs w:val="48"/>
        </w:rPr>
      </w:pPr>
      <w:del w:id="20" w:author="昱嫻 郭" w:date="2024-07-01T15:40:00Z" w16du:dateUtc="2024-07-01T07:40:00Z">
        <w:r w:rsidRPr="00D931A2" w:rsidDel="00A345B4">
          <w:rPr>
            <w:rFonts w:cs="Times New Roman" w:hint="eastAsia"/>
            <w:color w:val="000000"/>
            <w:kern w:val="0"/>
            <w:sz w:val="48"/>
            <w:szCs w:val="48"/>
          </w:rPr>
          <w:delText>國立臺灣大學</w:delText>
        </w:r>
        <w:r w:rsidRPr="00D931A2" w:rsidDel="00A345B4">
          <w:rPr>
            <w:rFonts w:cs="Times New Roman" w:hint="eastAsia"/>
            <w:kern w:val="0"/>
            <w:sz w:val="48"/>
            <w:szCs w:val="48"/>
          </w:rPr>
          <w:delText>碩</w:delText>
        </w:r>
        <w:r w:rsidRPr="00D931A2" w:rsidDel="00A345B4">
          <w:rPr>
            <w:rFonts w:cs="Times New Roman"/>
            <w:kern w:val="0"/>
            <w:sz w:val="48"/>
            <w:szCs w:val="48"/>
          </w:rPr>
          <w:delText>(</w:delText>
        </w:r>
        <w:r w:rsidRPr="00D931A2" w:rsidDel="00A345B4">
          <w:rPr>
            <w:rFonts w:cs="Times New Roman" w:hint="eastAsia"/>
            <w:kern w:val="0"/>
            <w:sz w:val="48"/>
            <w:szCs w:val="48"/>
          </w:rPr>
          <w:delText>博</w:delText>
        </w:r>
        <w:r w:rsidRPr="00D931A2" w:rsidDel="00A345B4">
          <w:rPr>
            <w:rFonts w:cs="Times New Roman"/>
            <w:kern w:val="0"/>
            <w:sz w:val="48"/>
            <w:szCs w:val="48"/>
          </w:rPr>
          <w:delText>)</w:delText>
        </w:r>
        <w:r w:rsidRPr="00D931A2" w:rsidDel="00A345B4">
          <w:rPr>
            <w:rFonts w:cs="Times New Roman" w:hint="eastAsia"/>
            <w:color w:val="000000"/>
            <w:kern w:val="0"/>
            <w:sz w:val="48"/>
            <w:szCs w:val="48"/>
          </w:rPr>
          <w:delText>士學位論文</w:delText>
        </w:r>
      </w:del>
    </w:p>
    <w:p w14:paraId="61F8DBA1" w14:textId="55B8D3E2" w:rsidR="00D931A2" w:rsidRPr="00902D2A" w:rsidDel="00A345B4" w:rsidRDefault="00D931A2" w:rsidP="00902D2A">
      <w:pPr>
        <w:jc w:val="center"/>
        <w:rPr>
          <w:del w:id="21" w:author="昱嫻 郭" w:date="2024-07-01T15:40:00Z" w16du:dateUtc="2024-07-01T07:40:00Z"/>
          <w:rFonts w:cs="Times New Roman"/>
          <w:color w:val="000000"/>
          <w:kern w:val="0"/>
          <w:sz w:val="48"/>
          <w:szCs w:val="48"/>
        </w:rPr>
      </w:pPr>
      <w:del w:id="22" w:author="昱嫻 郭" w:date="2024-07-01T15:40:00Z" w16du:dateUtc="2024-07-01T07:40:00Z">
        <w:r w:rsidRPr="00902D2A" w:rsidDel="00A345B4">
          <w:rPr>
            <w:rFonts w:cs="Times New Roman" w:hint="eastAsia"/>
            <w:color w:val="000000"/>
            <w:kern w:val="0"/>
            <w:sz w:val="48"/>
            <w:szCs w:val="48"/>
          </w:rPr>
          <w:delText>口試委員會審定書</w:delText>
        </w:r>
      </w:del>
    </w:p>
    <w:p w14:paraId="0DB47B92" w14:textId="2D78F84D" w:rsidR="004C098A" w:rsidRPr="004C098A" w:rsidDel="00A345B4" w:rsidRDefault="004C098A" w:rsidP="004C098A">
      <w:pPr>
        <w:adjustRightInd w:val="0"/>
        <w:spacing w:line="240" w:lineRule="auto"/>
        <w:ind w:left="1" w:hanging="3"/>
        <w:jc w:val="center"/>
        <w:rPr>
          <w:del w:id="23" w:author="昱嫻 郭" w:date="2024-07-01T15:40:00Z" w16du:dateUtc="2024-07-01T07:40:00Z"/>
          <w:rFonts w:cs="Times New Roman"/>
          <w:b/>
          <w:kern w:val="0"/>
          <w:sz w:val="28"/>
          <w:szCs w:val="28"/>
        </w:rPr>
      </w:pPr>
      <w:del w:id="24" w:author="昱嫻 郭" w:date="2024-07-01T15:40:00Z" w16du:dateUtc="2024-07-01T07:40:00Z">
        <w:r w:rsidRPr="004C098A" w:rsidDel="00A345B4">
          <w:rPr>
            <w:rFonts w:cs="Times New Roman"/>
            <w:b/>
            <w:kern w:val="0"/>
            <w:sz w:val="28"/>
            <w:szCs w:val="28"/>
          </w:rPr>
          <w:delText>MASTER’S THESIS</w:delText>
        </w:r>
        <w:r w:rsidDel="00A345B4">
          <w:rPr>
            <w:rFonts w:cs="Times New Roman" w:hint="eastAsia"/>
            <w:b/>
            <w:kern w:val="0"/>
            <w:sz w:val="28"/>
            <w:szCs w:val="28"/>
          </w:rPr>
          <w:delText xml:space="preserve"> </w:delText>
        </w:r>
        <w:r w:rsidRPr="004C098A" w:rsidDel="00A345B4">
          <w:rPr>
            <w:rFonts w:cs="Times New Roman"/>
            <w:b/>
            <w:kern w:val="0"/>
            <w:sz w:val="28"/>
            <w:szCs w:val="28"/>
          </w:rPr>
          <w:delText xml:space="preserve">ACCEPTANCE CERTIFICATE </w:delText>
        </w:r>
      </w:del>
    </w:p>
    <w:p w14:paraId="5FF53846" w14:textId="193A955D" w:rsidR="004C098A" w:rsidRPr="004C098A" w:rsidDel="00A345B4" w:rsidRDefault="004C098A" w:rsidP="004C098A">
      <w:pPr>
        <w:adjustRightInd w:val="0"/>
        <w:spacing w:line="240" w:lineRule="auto"/>
        <w:ind w:left="1" w:hanging="3"/>
        <w:jc w:val="center"/>
        <w:rPr>
          <w:del w:id="25" w:author="昱嫻 郭" w:date="2024-07-01T15:40:00Z" w16du:dateUtc="2024-07-01T07:40:00Z"/>
          <w:rFonts w:cs="Times New Roman"/>
          <w:b/>
          <w:kern w:val="0"/>
          <w:sz w:val="28"/>
          <w:szCs w:val="28"/>
        </w:rPr>
      </w:pPr>
      <w:del w:id="26" w:author="昱嫻 郭" w:date="2024-07-01T15:40:00Z" w16du:dateUtc="2024-07-01T07:40:00Z">
        <w:r w:rsidRPr="004C098A" w:rsidDel="00A345B4">
          <w:rPr>
            <w:rFonts w:cs="Times New Roman"/>
            <w:b/>
            <w:kern w:val="0"/>
            <w:sz w:val="28"/>
            <w:szCs w:val="28"/>
          </w:rPr>
          <w:delText>NATIONAL TAIWAN UNIVERSITY</w:delText>
        </w:r>
      </w:del>
    </w:p>
    <w:p w14:paraId="7180EF56" w14:textId="22D0862F" w:rsidR="004C098A" w:rsidRPr="004C098A" w:rsidDel="00A345B4" w:rsidRDefault="004C098A" w:rsidP="004C098A">
      <w:pPr>
        <w:spacing w:line="240" w:lineRule="auto"/>
        <w:jc w:val="center"/>
        <w:rPr>
          <w:del w:id="27" w:author="昱嫻 郭" w:date="2024-07-01T15:40:00Z" w16du:dateUtc="2024-07-01T07:40:00Z"/>
          <w:sz w:val="36"/>
          <w:szCs w:val="36"/>
        </w:rPr>
      </w:pPr>
      <w:del w:id="28" w:author="昱嫻 郭" w:date="2024-07-01T15:40:00Z" w16du:dateUtc="2024-07-01T07:40:00Z">
        <w:r w:rsidRPr="004C098A" w:rsidDel="00A345B4">
          <w:rPr>
            <w:rFonts w:hint="eastAsia"/>
            <w:sz w:val="36"/>
            <w:szCs w:val="36"/>
          </w:rPr>
          <w:delText>依據出現型資料下的共同物種數估計</w:delText>
        </w:r>
      </w:del>
    </w:p>
    <w:p w14:paraId="7A6AA79B" w14:textId="2C7BE06B" w:rsidR="004C098A" w:rsidRPr="004C098A" w:rsidDel="00A345B4" w:rsidRDefault="004C098A" w:rsidP="004C098A">
      <w:pPr>
        <w:spacing w:line="240" w:lineRule="auto"/>
        <w:jc w:val="center"/>
        <w:rPr>
          <w:del w:id="29" w:author="昱嫻 郭" w:date="2024-07-01T15:40:00Z" w16du:dateUtc="2024-07-01T07:40:00Z"/>
        </w:rPr>
      </w:pPr>
      <w:del w:id="30" w:author="昱嫻 郭" w:date="2024-07-01T15:40:00Z" w16du:dateUtc="2024-07-01T07:40:00Z">
        <w:r w:rsidRPr="004C098A" w:rsidDel="00A345B4">
          <w:rPr>
            <w:sz w:val="36"/>
            <w:szCs w:val="36"/>
          </w:rPr>
          <w:delText xml:space="preserve">Estimate the </w:delText>
        </w:r>
        <w:r w:rsidDel="00A345B4">
          <w:rPr>
            <w:rFonts w:hint="eastAsia"/>
            <w:sz w:val="36"/>
            <w:szCs w:val="36"/>
          </w:rPr>
          <w:delText>R</w:delText>
        </w:r>
        <w:r w:rsidRPr="004C098A" w:rsidDel="00A345B4">
          <w:rPr>
            <w:sz w:val="36"/>
            <w:szCs w:val="36"/>
          </w:rPr>
          <w:delText xml:space="preserve">ichness of </w:delText>
        </w:r>
        <w:r w:rsidDel="00A345B4">
          <w:rPr>
            <w:rFonts w:hint="eastAsia"/>
            <w:sz w:val="36"/>
            <w:szCs w:val="36"/>
          </w:rPr>
          <w:delText>S</w:delText>
        </w:r>
        <w:r w:rsidRPr="004C098A" w:rsidDel="00A345B4">
          <w:rPr>
            <w:sz w:val="36"/>
            <w:szCs w:val="36"/>
          </w:rPr>
          <w:delText xml:space="preserve">hared </w:delText>
        </w:r>
        <w:r w:rsidDel="00A345B4">
          <w:rPr>
            <w:rFonts w:hint="eastAsia"/>
            <w:sz w:val="36"/>
            <w:szCs w:val="36"/>
          </w:rPr>
          <w:delText>S</w:delText>
        </w:r>
        <w:r w:rsidRPr="004C098A" w:rsidDel="00A345B4">
          <w:rPr>
            <w:sz w:val="36"/>
            <w:szCs w:val="36"/>
          </w:rPr>
          <w:delText xml:space="preserve">pecies </w:delText>
        </w:r>
        <w:r w:rsidDel="00A345B4">
          <w:rPr>
            <w:rFonts w:hint="eastAsia"/>
            <w:sz w:val="36"/>
            <w:szCs w:val="36"/>
          </w:rPr>
          <w:delText>B</w:delText>
        </w:r>
        <w:r w:rsidRPr="004C098A" w:rsidDel="00A345B4">
          <w:rPr>
            <w:sz w:val="36"/>
            <w:szCs w:val="36"/>
          </w:rPr>
          <w:delText xml:space="preserve">ased on </w:delText>
        </w:r>
        <w:r w:rsidDel="00A345B4">
          <w:rPr>
            <w:rFonts w:hint="eastAsia"/>
            <w:sz w:val="36"/>
            <w:szCs w:val="36"/>
          </w:rPr>
          <w:delText>I</w:delText>
        </w:r>
        <w:r w:rsidRPr="004C098A" w:rsidDel="00A345B4">
          <w:rPr>
            <w:sz w:val="36"/>
            <w:szCs w:val="36"/>
          </w:rPr>
          <w:delText xml:space="preserve">ncidence </w:delText>
        </w:r>
        <w:r w:rsidDel="00A345B4">
          <w:rPr>
            <w:rFonts w:hint="eastAsia"/>
            <w:sz w:val="36"/>
            <w:szCs w:val="36"/>
          </w:rPr>
          <w:delText>D</w:delText>
        </w:r>
        <w:r w:rsidRPr="004C098A" w:rsidDel="00A345B4">
          <w:rPr>
            <w:sz w:val="36"/>
            <w:szCs w:val="36"/>
          </w:rPr>
          <w:delText>ata</w:delText>
        </w:r>
      </w:del>
    </w:p>
    <w:p w14:paraId="4110ECCC" w14:textId="6A415C5D" w:rsidR="00D931A2" w:rsidDel="00A345B4" w:rsidRDefault="00D931A2" w:rsidP="00902D2A">
      <w:pPr>
        <w:adjustRightInd w:val="0"/>
        <w:spacing w:before="280" w:after="280" w:line="240" w:lineRule="auto"/>
        <w:ind w:left="1" w:hanging="3"/>
        <w:rPr>
          <w:del w:id="31" w:author="昱嫻 郭" w:date="2024-07-01T15:40:00Z" w16du:dateUtc="2024-07-01T07:40:00Z"/>
          <w:rFonts w:cs="Times New Roman"/>
          <w:color w:val="000000"/>
          <w:kern w:val="0"/>
          <w:sz w:val="28"/>
          <w:szCs w:val="28"/>
        </w:rPr>
      </w:pPr>
      <w:del w:id="32" w:author="昱嫻 郭" w:date="2024-07-01T15:40:00Z" w16du:dateUtc="2024-07-01T07:40:00Z">
        <w:r w:rsidRPr="00D931A2" w:rsidDel="00A345B4">
          <w:rPr>
            <w:rFonts w:cs="Times New Roman" w:hint="eastAsia"/>
            <w:color w:val="000000"/>
            <w:kern w:val="0"/>
            <w:sz w:val="28"/>
            <w:szCs w:val="28"/>
          </w:rPr>
          <w:delText>本論文係</w:delText>
        </w:r>
        <w:r w:rsidR="004C098A" w:rsidDel="00A345B4">
          <w:rPr>
            <w:rFonts w:cs="Times New Roman" w:hint="eastAsia"/>
            <w:color w:val="000000"/>
            <w:kern w:val="0"/>
            <w:sz w:val="28"/>
            <w:szCs w:val="28"/>
          </w:rPr>
          <w:delText xml:space="preserve"> </w:delText>
        </w:r>
        <w:r w:rsidR="004C098A" w:rsidDel="00A345B4">
          <w:rPr>
            <w:rFonts w:cs="Times New Roman" w:hint="eastAsia"/>
            <w:color w:val="000000"/>
            <w:kern w:val="0"/>
            <w:sz w:val="28"/>
            <w:szCs w:val="28"/>
          </w:rPr>
          <w:delText>郭昱嫻</w:delText>
        </w:r>
        <w:r w:rsidR="004C098A" w:rsidDel="00A345B4">
          <w:rPr>
            <w:rFonts w:cs="Times New Roman" w:hint="eastAsia"/>
            <w:color w:val="000000"/>
            <w:kern w:val="0"/>
            <w:sz w:val="28"/>
            <w:szCs w:val="28"/>
          </w:rPr>
          <w:delText xml:space="preserve"> </w:delText>
        </w:r>
        <w:r w:rsidR="00902D2A" w:rsidDel="00A345B4">
          <w:rPr>
            <w:rFonts w:cs="Times New Roman" w:hint="eastAsia"/>
            <w:color w:val="000000"/>
            <w:kern w:val="0"/>
            <w:sz w:val="28"/>
            <w:szCs w:val="28"/>
          </w:rPr>
          <w:delText xml:space="preserve"> </w:delText>
        </w:r>
        <w:r w:rsidR="004C098A" w:rsidDel="00A345B4">
          <w:rPr>
            <w:rFonts w:cs="Times New Roman" w:hint="eastAsia"/>
            <w:color w:val="000000"/>
            <w:kern w:val="0"/>
            <w:sz w:val="28"/>
            <w:szCs w:val="28"/>
          </w:rPr>
          <w:delText>R110</w:delText>
        </w:r>
        <w:r w:rsidR="00902D2A" w:rsidDel="00A345B4">
          <w:rPr>
            <w:rFonts w:cs="Times New Roman" w:hint="eastAsia"/>
            <w:color w:val="000000"/>
            <w:kern w:val="0"/>
            <w:sz w:val="28"/>
            <w:szCs w:val="28"/>
          </w:rPr>
          <w:delText>621201</w:delText>
        </w:r>
        <w:r w:rsidRPr="00D931A2" w:rsidDel="00A345B4">
          <w:rPr>
            <w:rFonts w:cs="Times New Roman" w:hint="eastAsia"/>
            <w:color w:val="000000"/>
            <w:kern w:val="0"/>
            <w:sz w:val="28"/>
            <w:szCs w:val="28"/>
          </w:rPr>
          <w:delText>在國立臺灣大學</w:delText>
        </w:r>
        <w:r w:rsidR="00902D2A" w:rsidDel="00A345B4">
          <w:rPr>
            <w:rFonts w:cs="Times New Roman" w:hint="eastAsia"/>
            <w:color w:val="000000"/>
            <w:kern w:val="0"/>
            <w:sz w:val="28"/>
            <w:szCs w:val="28"/>
          </w:rPr>
          <w:delText>農藝學系</w:delText>
        </w:r>
        <w:r w:rsidRPr="00D931A2" w:rsidDel="00A345B4">
          <w:rPr>
            <w:rFonts w:cs="Times New Roman" w:hint="eastAsia"/>
            <w:color w:val="000000"/>
            <w:kern w:val="0"/>
            <w:sz w:val="28"/>
            <w:szCs w:val="28"/>
          </w:rPr>
          <w:delText>完成</w:delText>
        </w:r>
        <w:r w:rsidRPr="00D931A2" w:rsidDel="00A345B4">
          <w:rPr>
            <w:rFonts w:cs="Times New Roman" w:hint="eastAsia"/>
            <w:kern w:val="0"/>
            <w:sz w:val="28"/>
            <w:szCs w:val="28"/>
          </w:rPr>
          <w:delText>之碩士學</w:delText>
        </w:r>
        <w:r w:rsidRPr="00D931A2" w:rsidDel="00A345B4">
          <w:rPr>
            <w:rFonts w:cs="Times New Roman" w:hint="eastAsia"/>
            <w:color w:val="000000"/>
            <w:kern w:val="0"/>
            <w:sz w:val="28"/>
            <w:szCs w:val="28"/>
          </w:rPr>
          <w:delText>位論文，於民國</w:delText>
        </w:r>
        <w:r w:rsidR="00902D2A" w:rsidDel="00A345B4">
          <w:rPr>
            <w:rFonts w:cs="Times New Roman" w:hint="eastAsia"/>
            <w:color w:val="000000"/>
            <w:kern w:val="0"/>
            <w:sz w:val="28"/>
            <w:szCs w:val="28"/>
          </w:rPr>
          <w:delText>113</w:delText>
        </w:r>
        <w:r w:rsidRPr="00D931A2" w:rsidDel="00A345B4">
          <w:rPr>
            <w:rFonts w:cs="Times New Roman" w:hint="eastAsia"/>
            <w:color w:val="000000"/>
            <w:kern w:val="0"/>
            <w:sz w:val="28"/>
            <w:szCs w:val="28"/>
          </w:rPr>
          <w:delText>年</w:delText>
        </w:r>
      </w:del>
      <w:del w:id="33" w:author="昱嫻 郭" w:date="2024-06-28T13:30:00Z" w16du:dateUtc="2024-06-28T05:30:00Z">
        <w:r w:rsidR="00902D2A" w:rsidDel="00835A94">
          <w:rPr>
            <w:rFonts w:cs="Times New Roman" w:hint="eastAsia"/>
            <w:color w:val="000000"/>
            <w:kern w:val="0"/>
            <w:sz w:val="28"/>
            <w:szCs w:val="28"/>
          </w:rPr>
          <w:delText>6</w:delText>
        </w:r>
      </w:del>
      <w:del w:id="34" w:author="昱嫻 郭" w:date="2024-07-01T15:40:00Z" w16du:dateUtc="2024-07-01T07:40:00Z">
        <w:r w:rsidRPr="00D931A2" w:rsidDel="00A345B4">
          <w:rPr>
            <w:rFonts w:cs="Times New Roman" w:hint="eastAsia"/>
            <w:color w:val="000000"/>
            <w:kern w:val="0"/>
            <w:sz w:val="28"/>
            <w:szCs w:val="28"/>
          </w:rPr>
          <w:delText>月</w:delText>
        </w:r>
      </w:del>
      <w:del w:id="35" w:author="昱嫻 郭" w:date="2024-06-28T13:30:00Z" w16du:dateUtc="2024-06-28T05:30:00Z">
        <w:r w:rsidR="00902D2A" w:rsidRPr="00902D2A" w:rsidDel="00835A94">
          <w:rPr>
            <w:rFonts w:cs="Times New Roman" w:hint="eastAsia"/>
            <w:color w:val="FF0000"/>
            <w:kern w:val="0"/>
            <w:sz w:val="28"/>
            <w:szCs w:val="28"/>
          </w:rPr>
          <w:delText>321</w:delText>
        </w:r>
      </w:del>
      <w:del w:id="36" w:author="昱嫻 郭" w:date="2024-07-01T15:40:00Z" w16du:dateUtc="2024-07-01T07:40:00Z">
        <w:r w:rsidRPr="00D931A2" w:rsidDel="00A345B4">
          <w:rPr>
            <w:rFonts w:cs="Times New Roman" w:hint="eastAsia"/>
            <w:color w:val="000000"/>
            <w:kern w:val="0"/>
            <w:sz w:val="28"/>
            <w:szCs w:val="28"/>
          </w:rPr>
          <w:delText>日承下列考試委員審查通過及口試及格，特此證明。</w:delText>
        </w:r>
      </w:del>
    </w:p>
    <w:p w14:paraId="314CC379" w14:textId="68813CD1" w:rsidR="00902D2A" w:rsidRPr="00902D2A" w:rsidDel="00A345B4" w:rsidRDefault="00902D2A" w:rsidP="00902D2A">
      <w:pPr>
        <w:adjustRightInd w:val="0"/>
        <w:spacing w:before="280" w:after="280" w:line="240" w:lineRule="auto"/>
        <w:ind w:left="1" w:hanging="3"/>
        <w:rPr>
          <w:del w:id="37" w:author="昱嫻 郭" w:date="2024-07-01T15:40:00Z" w16du:dateUtc="2024-07-01T07:40:00Z"/>
          <w:rFonts w:cs="Times New Roman"/>
          <w:color w:val="000000"/>
          <w:kern w:val="0"/>
          <w:sz w:val="28"/>
          <w:szCs w:val="28"/>
        </w:rPr>
      </w:pPr>
    </w:p>
    <w:p w14:paraId="15D13645" w14:textId="6EB539BE" w:rsidR="00D931A2" w:rsidDel="00A345B4" w:rsidRDefault="00D931A2" w:rsidP="00902D2A">
      <w:pPr>
        <w:adjustRightInd w:val="0"/>
        <w:spacing w:before="100" w:after="100" w:line="240" w:lineRule="auto"/>
        <w:ind w:left="1" w:hanging="3"/>
        <w:jc w:val="both"/>
        <w:rPr>
          <w:del w:id="38" w:author="昱嫻 郭" w:date="2024-07-01T15:40:00Z" w16du:dateUtc="2024-07-01T07:40:00Z"/>
          <w:rFonts w:cs="Times New Roman"/>
          <w:color w:val="000000"/>
          <w:kern w:val="0"/>
          <w:szCs w:val="24"/>
        </w:rPr>
      </w:pPr>
      <w:del w:id="39" w:author="昱嫻 郭" w:date="2024-07-01T15:40:00Z" w16du:dateUtc="2024-07-01T07:40:00Z">
        <w:r w:rsidRPr="00D931A2" w:rsidDel="00A345B4">
          <w:rPr>
            <w:rFonts w:cs="Times New Roman" w:hint="eastAsia"/>
            <w:color w:val="000000"/>
            <w:kern w:val="0"/>
            <w:sz w:val="32"/>
            <w:szCs w:val="32"/>
          </w:rPr>
          <w:delText>口試委員</w:delText>
        </w:r>
        <w:r w:rsidRPr="00D931A2" w:rsidDel="00A345B4">
          <w:rPr>
            <w:rFonts w:cs="Times New Roman"/>
            <w:kern w:val="0"/>
            <w:szCs w:val="24"/>
          </w:rPr>
          <w:delText>Oral examination committee</w:delText>
        </w:r>
        <w:r w:rsidRPr="00D931A2" w:rsidDel="00A345B4">
          <w:rPr>
            <w:rFonts w:cs="Times New Roman"/>
            <w:color w:val="000000"/>
            <w:kern w:val="0"/>
            <w:szCs w:val="24"/>
          </w:rPr>
          <w:delText>:</w:delText>
        </w:r>
      </w:del>
    </w:p>
    <w:p w14:paraId="0736E063" w14:textId="39753126" w:rsidR="00902D2A" w:rsidRPr="00902D2A" w:rsidDel="00A345B4" w:rsidRDefault="00902D2A" w:rsidP="00902D2A">
      <w:pPr>
        <w:adjustRightInd w:val="0"/>
        <w:spacing w:before="100" w:after="100" w:line="240" w:lineRule="auto"/>
        <w:ind w:left="1" w:hanging="3"/>
        <w:jc w:val="both"/>
        <w:rPr>
          <w:del w:id="40" w:author="昱嫻 郭" w:date="2024-07-01T15:40:00Z" w16du:dateUtc="2024-07-01T07:40:00Z"/>
          <w:rFonts w:cs="Times New Roman"/>
          <w:color w:val="000000"/>
          <w:kern w:val="0"/>
          <w:sz w:val="32"/>
          <w:szCs w:val="32"/>
        </w:rPr>
      </w:pPr>
    </w:p>
    <w:p w14:paraId="161BAD91" w14:textId="61FC8BE3" w:rsidR="00D931A2" w:rsidRPr="00D931A2" w:rsidDel="00A345B4" w:rsidRDefault="00D931A2" w:rsidP="00902D2A">
      <w:pPr>
        <w:adjustRightInd w:val="0"/>
        <w:ind w:hanging="2"/>
        <w:rPr>
          <w:del w:id="41" w:author="昱嫻 郭" w:date="2024-07-01T15:40:00Z" w16du:dateUtc="2024-07-01T07:40:00Z"/>
          <w:rFonts w:cs="Times New Roman"/>
          <w:kern w:val="0"/>
          <w:sz w:val="28"/>
          <w:szCs w:val="20"/>
        </w:rPr>
      </w:pPr>
      <w:del w:id="42" w:author="昱嫻 郭" w:date="2024-07-01T15:40:00Z" w16du:dateUtc="2024-07-01T07:40:00Z">
        <w:r w:rsidRPr="00D931A2" w:rsidDel="00A345B4">
          <w:rPr>
            <w:rFonts w:cs="Times New Roman"/>
            <w:kern w:val="0"/>
            <w:sz w:val="28"/>
            <w:szCs w:val="20"/>
          </w:rPr>
          <w:delText>__________________   __________________    __________________</w:delText>
        </w:r>
      </w:del>
    </w:p>
    <w:p w14:paraId="3EDE4581" w14:textId="065DB67A" w:rsidR="00D931A2" w:rsidRPr="00D931A2" w:rsidDel="00A345B4" w:rsidRDefault="00D931A2" w:rsidP="00D931A2">
      <w:pPr>
        <w:adjustRightInd w:val="0"/>
        <w:spacing w:line="240" w:lineRule="auto"/>
        <w:ind w:left="1" w:hanging="3"/>
        <w:rPr>
          <w:del w:id="43" w:author="昱嫻 郭" w:date="2024-07-01T15:40:00Z" w16du:dateUtc="2024-07-01T07:40:00Z"/>
          <w:rFonts w:cs="Times New Roman"/>
          <w:color w:val="000000"/>
          <w:kern w:val="0"/>
          <w:sz w:val="32"/>
          <w:szCs w:val="32"/>
        </w:rPr>
      </w:pPr>
      <w:del w:id="44" w:author="昱嫻 郭" w:date="2024-07-01T15:40:00Z" w16du:dateUtc="2024-07-01T07:40:00Z">
        <w:r w:rsidRPr="00D931A2" w:rsidDel="00A345B4">
          <w:rPr>
            <w:rFonts w:cs="Times New Roman" w:hint="eastAsia"/>
            <w:color w:val="000000"/>
            <w:kern w:val="0"/>
            <w:sz w:val="32"/>
            <w:szCs w:val="32"/>
          </w:rPr>
          <w:delText>（指導教授</w:delText>
        </w:r>
        <w:r w:rsidRPr="00D931A2" w:rsidDel="00A345B4">
          <w:rPr>
            <w:rFonts w:cs="Times New Roman"/>
            <w:kern w:val="0"/>
            <w:sz w:val="28"/>
            <w:szCs w:val="28"/>
          </w:rPr>
          <w:delText>Advisor</w:delText>
        </w:r>
        <w:r w:rsidRPr="00D931A2" w:rsidDel="00A345B4">
          <w:rPr>
            <w:rFonts w:cs="Times New Roman" w:hint="eastAsia"/>
            <w:color w:val="000000"/>
            <w:kern w:val="0"/>
            <w:sz w:val="32"/>
            <w:szCs w:val="32"/>
          </w:rPr>
          <w:delText>）</w:delText>
        </w:r>
        <w:r w:rsidRPr="00D931A2" w:rsidDel="00A345B4">
          <w:rPr>
            <w:rFonts w:cs="Times New Roman"/>
            <w:color w:val="000000"/>
            <w:kern w:val="0"/>
            <w:sz w:val="32"/>
            <w:szCs w:val="32"/>
          </w:rPr>
          <w:delText xml:space="preserve">  </w:delText>
        </w:r>
      </w:del>
    </w:p>
    <w:p w14:paraId="701D37AF" w14:textId="542E22DD" w:rsidR="00D931A2" w:rsidRPr="00D931A2" w:rsidDel="00A345B4" w:rsidRDefault="00D931A2" w:rsidP="00D931A2">
      <w:pPr>
        <w:adjustRightInd w:val="0"/>
        <w:spacing w:line="360" w:lineRule="atLeast"/>
        <w:ind w:hanging="2"/>
        <w:rPr>
          <w:del w:id="45" w:author="昱嫻 郭" w:date="2024-07-01T15:40:00Z" w16du:dateUtc="2024-07-01T07:40:00Z"/>
          <w:rFonts w:eastAsia="華康中楷體" w:cs="Times New Roman"/>
          <w:kern w:val="0"/>
          <w:sz w:val="28"/>
          <w:szCs w:val="20"/>
        </w:rPr>
      </w:pPr>
    </w:p>
    <w:p w14:paraId="2BEE1BE7" w14:textId="518E76D1" w:rsidR="00D931A2" w:rsidRPr="00D931A2" w:rsidDel="00A345B4" w:rsidRDefault="00D931A2" w:rsidP="00D931A2">
      <w:pPr>
        <w:adjustRightInd w:val="0"/>
        <w:spacing w:line="360" w:lineRule="atLeast"/>
        <w:ind w:hanging="2"/>
        <w:rPr>
          <w:del w:id="46" w:author="昱嫻 郭" w:date="2024-07-01T15:40:00Z" w16du:dateUtc="2024-07-01T07:40:00Z"/>
          <w:rFonts w:cs="Times New Roman"/>
          <w:kern w:val="0"/>
          <w:sz w:val="28"/>
          <w:szCs w:val="20"/>
        </w:rPr>
      </w:pPr>
      <w:del w:id="47" w:author="昱嫻 郭" w:date="2024-07-01T15:40:00Z" w16du:dateUtc="2024-07-01T07:40:00Z">
        <w:r w:rsidRPr="00D931A2" w:rsidDel="00A345B4">
          <w:rPr>
            <w:rFonts w:cs="Times New Roman"/>
            <w:kern w:val="0"/>
            <w:sz w:val="28"/>
            <w:szCs w:val="20"/>
          </w:rPr>
          <w:delText xml:space="preserve">____________________   </w:delText>
        </w:r>
      </w:del>
    </w:p>
    <w:p w14:paraId="7A716B79" w14:textId="74A1BB55" w:rsidR="002655F1" w:rsidDel="00A345B4" w:rsidRDefault="00D931A2" w:rsidP="00D931A2">
      <w:pPr>
        <w:adjustRightInd w:val="0"/>
        <w:spacing w:beforeLines="200" w:before="720" w:line="360" w:lineRule="atLeast"/>
        <w:rPr>
          <w:del w:id="48" w:author="昱嫻 郭" w:date="2024-07-01T15:40:00Z" w16du:dateUtc="2024-07-01T07:40:00Z"/>
          <w:rFonts w:cs="Times New Roman"/>
          <w:kern w:val="0"/>
          <w:sz w:val="28"/>
          <w:szCs w:val="20"/>
        </w:rPr>
      </w:pPr>
      <w:del w:id="49" w:author="昱嫻 郭" w:date="2024-07-01T15:40:00Z" w16du:dateUtc="2024-07-01T07:40:00Z">
        <w:r w:rsidRPr="00D931A2" w:rsidDel="00A345B4">
          <w:rPr>
            <w:rFonts w:cs="Times New Roman" w:hint="eastAsia"/>
            <w:kern w:val="0"/>
            <w:sz w:val="32"/>
            <w:szCs w:val="32"/>
          </w:rPr>
          <w:delText>系（</w:delText>
        </w:r>
        <w:r w:rsidRPr="00D931A2" w:rsidDel="00A345B4">
          <w:rPr>
            <w:rFonts w:cs="Times New Roman" w:hint="eastAsia"/>
            <w:bCs/>
            <w:kern w:val="0"/>
            <w:sz w:val="32"/>
            <w:szCs w:val="32"/>
          </w:rPr>
          <w:delText>所、學位學程</w:delText>
        </w:r>
        <w:r w:rsidRPr="00D931A2" w:rsidDel="00A345B4">
          <w:rPr>
            <w:rFonts w:cs="Times New Roman" w:hint="eastAsia"/>
            <w:kern w:val="0"/>
            <w:sz w:val="32"/>
            <w:szCs w:val="32"/>
          </w:rPr>
          <w:delText>）主管</w:delText>
        </w:r>
        <w:r w:rsidRPr="00D931A2" w:rsidDel="00A345B4">
          <w:rPr>
            <w:rFonts w:cs="Times New Roman"/>
            <w:kern w:val="0"/>
            <w:szCs w:val="24"/>
          </w:rPr>
          <w:delText>Director:</w:delText>
        </w:r>
        <w:r w:rsidRPr="00D931A2" w:rsidDel="00A345B4">
          <w:rPr>
            <w:rFonts w:cs="Times New Roman"/>
            <w:kern w:val="0"/>
            <w:sz w:val="28"/>
            <w:szCs w:val="20"/>
          </w:rPr>
          <w:delText xml:space="preserve"> ____________________</w:delText>
        </w:r>
      </w:del>
    </w:p>
    <w:p w14:paraId="16204C74" w14:textId="1EDD196B" w:rsidR="00200FD5" w:rsidDel="00A345B4" w:rsidRDefault="00200FD5">
      <w:pPr>
        <w:widowControl/>
        <w:spacing w:line="240" w:lineRule="auto"/>
        <w:rPr>
          <w:del w:id="50" w:author="昱嫻 郭" w:date="2024-07-01T15:40:00Z" w16du:dateUtc="2024-07-01T07:40:00Z"/>
          <w:rFonts w:cs="Times New Roman"/>
          <w:b/>
          <w:kern w:val="0"/>
          <w:sz w:val="32"/>
        </w:rPr>
      </w:pPr>
      <w:del w:id="51" w:author="昱嫻 郭" w:date="2024-07-01T15:40:00Z" w16du:dateUtc="2024-07-01T07:40:00Z">
        <w:r w:rsidDel="00A345B4">
          <w:br w:type="page"/>
        </w:r>
      </w:del>
    </w:p>
    <w:p w14:paraId="0F3F642E" w14:textId="401956DC" w:rsidR="00200FD5" w:rsidDel="00A345B4" w:rsidRDefault="00200FD5">
      <w:pPr>
        <w:widowControl/>
        <w:spacing w:line="240" w:lineRule="auto"/>
        <w:rPr>
          <w:del w:id="52" w:author="昱嫻 郭" w:date="2024-07-01T15:40:00Z" w16du:dateUtc="2024-07-01T07:40:00Z"/>
          <w:rFonts w:cs="Times New Roman" w:hint="eastAsia"/>
          <w:b/>
          <w:kern w:val="0"/>
          <w:sz w:val="32"/>
        </w:rPr>
      </w:pPr>
      <w:del w:id="53" w:author="昱嫻 郭" w:date="2024-07-01T15:40:00Z" w16du:dateUtc="2024-07-01T07:40:00Z">
        <w:r w:rsidDel="00A345B4">
          <w:br w:type="page"/>
        </w:r>
      </w:del>
    </w:p>
    <w:p w14:paraId="3AA0E784" w14:textId="6609090A" w:rsidR="00A345B4" w:rsidRPr="00A345B4" w:rsidDel="00A345B4" w:rsidRDefault="00A345B4" w:rsidP="00A345B4">
      <w:pPr>
        <w:tabs>
          <w:tab w:val="left" w:pos="3337"/>
        </w:tabs>
        <w:rPr>
          <w:del w:id="54" w:author="昱嫻 郭" w:date="2024-07-01T15:40:00Z" w16du:dateUtc="2024-07-01T07:40:00Z"/>
          <w:rFonts w:hint="eastAsia"/>
        </w:rPr>
        <w:sectPr w:rsidR="00A345B4" w:rsidRPr="00A345B4" w:rsidDel="00A345B4" w:rsidSect="00D931A2">
          <w:footerReference w:type="default" r:id="rId8"/>
          <w:pgSz w:w="11906" w:h="16838"/>
          <w:pgMar w:top="1440" w:right="1800" w:bottom="1440" w:left="1800" w:header="850" w:footer="992" w:gutter="0"/>
          <w:pgNumType w:fmt="lowerRoman" w:start="1"/>
          <w:cols w:space="425"/>
          <w:docGrid w:type="lines" w:linePitch="360"/>
        </w:sectPr>
        <w:pPrChange w:id="55" w:author="昱嫻 郭" w:date="2024-07-01T15:40:00Z" w16du:dateUtc="2024-07-01T07:40:00Z">
          <w:pPr>
            <w:pStyle w:val="1"/>
            <w:numPr>
              <w:numId w:val="0"/>
            </w:numPr>
            <w:ind w:left="0" w:firstLine="0"/>
          </w:pPr>
        </w:pPrChange>
      </w:pPr>
    </w:p>
    <w:p w14:paraId="21EE92FA" w14:textId="5D924785" w:rsidR="005C5B4D" w:rsidRDefault="004F1E75" w:rsidP="00606DC7">
      <w:pPr>
        <w:pStyle w:val="1"/>
        <w:numPr>
          <w:ilvl w:val="0"/>
          <w:numId w:val="0"/>
        </w:numPr>
      </w:pPr>
      <w:bookmarkStart w:id="56" w:name="_Toc168307491"/>
      <w:r w:rsidRPr="008A6038">
        <w:rPr>
          <w:rFonts w:hint="eastAsia"/>
        </w:rPr>
        <w:t>摘要</w:t>
      </w:r>
      <w:bookmarkEnd w:id="56"/>
    </w:p>
    <w:p w14:paraId="3109A861" w14:textId="4E0B25AA" w:rsidR="000B138F" w:rsidRPr="00C27299" w:rsidRDefault="000B138F" w:rsidP="000B138F">
      <w:pPr>
        <w:ind w:firstLine="425"/>
      </w:pPr>
      <w:bookmarkStart w:id="57" w:name="_Hlk164358620"/>
      <w:r>
        <w:rPr>
          <w:rFonts w:hint="eastAsia"/>
        </w:rPr>
        <w:t>兩群落之間的共同物種在群落中所佔的比例，可以做為一種表示</w:t>
      </w:r>
      <w:r w:rsidRPr="00C617D6">
        <w:rPr>
          <w:rFonts w:hint="eastAsia"/>
          <w:i/>
          <w:iCs/>
        </w:rPr>
        <w:t>Beta</w:t>
      </w:r>
      <w:r>
        <w:rPr>
          <w:rFonts w:hint="eastAsia"/>
        </w:rPr>
        <w:t>多樣性最簡單且直觀的指標之一。在過去的許多文獻中，以針對不同抽樣方式、調查方法或是資料型態，提出許多針對群落之間共同物種數的估計方法。且在估計方法的建構中，</w:t>
      </w:r>
      <w:r w:rsidRPr="007F097A">
        <w:rPr>
          <w:rFonts w:hint="eastAsia"/>
        </w:rPr>
        <w:t>其中一項常見的估計方式便是使用有母數估計</w:t>
      </w:r>
      <w:r>
        <w:rPr>
          <w:rFonts w:hint="eastAsia"/>
        </w:rPr>
        <w:t>。而在過去也有許多研究針對估計單群落中的物種數，在假設出現型資料中，物種在出現的區塊數占群落中之比例服從</w:t>
      </w:r>
      <w:r w:rsidRPr="00E051C3">
        <w:rPr>
          <w:rFonts w:hint="eastAsia"/>
        </w:rPr>
        <w:t>Beta</w:t>
      </w:r>
      <w:r>
        <w:rPr>
          <w:rFonts w:hint="eastAsia"/>
        </w:rPr>
        <w:t>二項分佈</w:t>
      </w:r>
      <w:r>
        <w:rPr>
          <w:rFonts w:hint="eastAsia"/>
        </w:rPr>
        <w:t xml:space="preserve"> (</w:t>
      </w:r>
      <w:r w:rsidRPr="000A4D44">
        <w:t>Beta-binomial</w:t>
      </w:r>
      <w:r>
        <w:rPr>
          <w:rFonts w:hint="eastAsia"/>
        </w:rPr>
        <w:t xml:space="preserve"> distribution) </w:t>
      </w:r>
      <w:r>
        <w:rPr>
          <w:rFonts w:hint="eastAsia"/>
        </w:rPr>
        <w:t>的情況下使用動差法</w:t>
      </w:r>
      <w:r>
        <w:rPr>
          <w:rFonts w:hint="eastAsia"/>
        </w:rPr>
        <w:t xml:space="preserve"> (moment mothed) </w:t>
      </w:r>
      <w:r>
        <w:rPr>
          <w:rFonts w:hint="eastAsia"/>
        </w:rPr>
        <w:t>建立估計式，且都得到良好的估計效果。因此，本文基於群落中物種出現區塊比例為</w:t>
      </w:r>
      <w:r w:rsidRPr="00E051C3">
        <w:rPr>
          <w:rFonts w:hint="eastAsia"/>
        </w:rPr>
        <w:t>Beta</w:t>
      </w:r>
      <w:r>
        <w:rPr>
          <w:rFonts w:hint="eastAsia"/>
        </w:rPr>
        <w:t>二項分佈的假設，使用動差法分別針對取後放回與取後不放回兩種抽樣方式，建立三個估計式。並透過多次的電腦模擬，評估估計式的優劣與穩定性。在結果方面，相較於原有的共同種估計方法，本文所提出的方式獲得較小</w:t>
      </w:r>
      <w:proofErr w:type="gramStart"/>
      <w:r>
        <w:rPr>
          <w:rFonts w:hint="eastAsia"/>
        </w:rPr>
        <w:t>的偏誤</w:t>
      </w:r>
      <w:proofErr w:type="gramEnd"/>
      <w:r>
        <w:rPr>
          <w:rFonts w:hint="eastAsia"/>
        </w:rPr>
        <w:t>，且在</w:t>
      </w:r>
      <w:r w:rsidR="00391D2A">
        <w:rPr>
          <w:rFonts w:hint="eastAsia"/>
        </w:rPr>
        <w:t>均方根誤差</w:t>
      </w:r>
      <w:r w:rsidR="007B5CB6">
        <w:rPr>
          <w:rFonts w:hint="eastAsia"/>
        </w:rPr>
        <w:t xml:space="preserve"> </w:t>
      </w:r>
      <w:r w:rsidR="00391D2A" w:rsidRPr="007B5CB6">
        <w:t>(</w:t>
      </w:r>
      <w:r w:rsidRPr="007B5CB6">
        <w:t>RMSE</w:t>
      </w:r>
      <w:r w:rsidR="00391D2A" w:rsidRPr="007B5CB6">
        <w:t xml:space="preserve">) </w:t>
      </w:r>
      <w:r>
        <w:rPr>
          <w:rFonts w:hint="eastAsia"/>
        </w:rPr>
        <w:t>與</w:t>
      </w:r>
      <w:r w:rsidRPr="000A4D44">
        <w:rPr>
          <w:rFonts w:hint="eastAsia"/>
        </w:rPr>
        <w:t>95%</w:t>
      </w:r>
      <w:r w:rsidRPr="000A4D44">
        <w:rPr>
          <w:rFonts w:hint="eastAsia"/>
        </w:rPr>
        <w:t>信賴區間涵蓋率</w:t>
      </w:r>
      <w:r>
        <w:rPr>
          <w:rFonts w:hint="eastAsia"/>
        </w:rPr>
        <w:t xml:space="preserve"> (95% </w:t>
      </w:r>
      <w:r w:rsidRPr="000A4D44">
        <w:t xml:space="preserve">confidence interval </w:t>
      </w:r>
      <w:r>
        <w:rPr>
          <w:rFonts w:hint="eastAsia"/>
        </w:rPr>
        <w:t>c</w:t>
      </w:r>
      <w:r w:rsidRPr="000A4D44">
        <w:t>overage</w:t>
      </w:r>
      <w:r>
        <w:rPr>
          <w:rFonts w:hint="eastAsia"/>
        </w:rPr>
        <w:t xml:space="preserve">) </w:t>
      </w:r>
      <w:r>
        <w:rPr>
          <w:rFonts w:hint="eastAsia"/>
        </w:rPr>
        <w:t>兩項評估指標上，也相較現有的估計方法具有更好的表現。最後，將其應用至實例資料中，比較本篇所提出的估計式與現有估計式的結果差異，在計算群落共同種時，本文所提出的估計結果會高於現有估計式。</w:t>
      </w:r>
    </w:p>
    <w:p w14:paraId="573E30C0" w14:textId="77777777" w:rsidR="00FA46FD" w:rsidRPr="000B138F" w:rsidRDefault="00FA46FD" w:rsidP="00FA46FD"/>
    <w:p w14:paraId="07E10C4C" w14:textId="6AA0351E" w:rsidR="00FA46FD" w:rsidRPr="00902D2A" w:rsidRDefault="00FA46FD" w:rsidP="00FA46FD">
      <w:pPr>
        <w:pStyle w:val="a9"/>
        <w:ind w:left="425" w:hanging="425"/>
        <w:contextualSpacing w:val="0"/>
      </w:pPr>
      <w:r>
        <w:rPr>
          <w:rFonts w:hint="eastAsia"/>
        </w:rPr>
        <w:t>關鍵字：</w:t>
      </w:r>
      <w:r w:rsidR="00E35077">
        <w:rPr>
          <w:rFonts w:hint="eastAsia"/>
        </w:rPr>
        <w:t>物種數</w:t>
      </w:r>
      <w:r>
        <w:rPr>
          <w:rFonts w:hint="eastAsia"/>
        </w:rPr>
        <w:t>、共同物種、</w:t>
      </w:r>
      <w:r w:rsidR="00CB5718">
        <w:rPr>
          <w:rFonts w:hint="eastAsia"/>
        </w:rPr>
        <w:t>Beta</w:t>
      </w:r>
      <w:r>
        <w:rPr>
          <w:rFonts w:hint="eastAsia"/>
        </w:rPr>
        <w:t>二項分佈、動差法</w:t>
      </w:r>
      <w:r w:rsidR="00902D2A">
        <w:rPr>
          <w:rFonts w:hint="eastAsia"/>
        </w:rPr>
        <w:t>、有母數估計</w:t>
      </w:r>
    </w:p>
    <w:p w14:paraId="5FA16B37" w14:textId="77777777" w:rsidR="00FA46FD" w:rsidRDefault="00FA46FD" w:rsidP="00FA46FD">
      <w:pPr>
        <w:pStyle w:val="a9"/>
        <w:widowControl/>
        <w:spacing w:line="240" w:lineRule="auto"/>
        <w:ind w:left="425" w:hanging="425"/>
        <w:contextualSpacing w:val="0"/>
      </w:pPr>
      <w:r>
        <w:br w:type="page"/>
      </w:r>
    </w:p>
    <w:p w14:paraId="4E9B123E" w14:textId="77777777" w:rsidR="00FA46FD" w:rsidRDefault="00FA46FD" w:rsidP="00606DC7">
      <w:pPr>
        <w:pStyle w:val="1"/>
        <w:numPr>
          <w:ilvl w:val="0"/>
          <w:numId w:val="0"/>
        </w:numPr>
      </w:pPr>
      <w:bookmarkStart w:id="58" w:name="_Toc165124952"/>
      <w:bookmarkStart w:id="59" w:name="_Toc168307492"/>
      <w:r>
        <w:rPr>
          <w:rFonts w:hint="eastAsia"/>
        </w:rPr>
        <w:lastRenderedPageBreak/>
        <w:t>A</w:t>
      </w:r>
      <w:r w:rsidRPr="00595F08">
        <w:t>bstract</w:t>
      </w:r>
      <w:bookmarkEnd w:id="58"/>
      <w:bookmarkEnd w:id="59"/>
    </w:p>
    <w:p w14:paraId="5F12C5BD" w14:textId="790C43B9" w:rsidR="00FA46FD" w:rsidRDefault="00532A39" w:rsidP="00532A39">
      <w:pPr>
        <w:ind w:firstLine="480"/>
      </w:pPr>
      <w:r>
        <w:t xml:space="preserve">The proportion of shared species between two communities can serve as one of the simplest and most intuitive indicators of Beta diversity. </w:t>
      </w:r>
      <w:r w:rsidR="006C542A">
        <w:rPr>
          <w:rFonts w:hint="eastAsia"/>
        </w:rPr>
        <w:t>Some</w:t>
      </w:r>
      <w:r>
        <w:t xml:space="preserve"> studies in the past have proposed various methods for estimating the number of shared species between communities, taking into account different sampling methods, survey techniques, and data types. One common estimation approach among these methods is </w:t>
      </w:r>
      <w:r w:rsidR="00B34C00">
        <w:t xml:space="preserve">a </w:t>
      </w:r>
      <w:r>
        <w:t xml:space="preserve">parametric estimation. Previous research has also developed </w:t>
      </w:r>
      <w:r w:rsidR="006C542A">
        <w:t>an estimator</w:t>
      </w:r>
      <w:r>
        <w:t xml:space="preserve"> for single-community species counts using the method of moments, assuming that the proportion of species occurrences in the sampling </w:t>
      </w:r>
      <w:r w:rsidR="006C542A">
        <w:rPr>
          <w:rFonts w:hint="eastAsia"/>
        </w:rPr>
        <w:t xml:space="preserve">plots </w:t>
      </w:r>
      <w:r>
        <w:t xml:space="preserve">follows a Beta-binomial distribution. These methods have </w:t>
      </w:r>
      <w:r w:rsidR="006C542A">
        <w:t>gotten</w:t>
      </w:r>
      <w:r>
        <w:t xml:space="preserve"> good estimation results. Therefore, based on the assumption that the proportion of species occurrences in a community follows a Beta-binomial distribution, this study </w:t>
      </w:r>
      <w:r w:rsidR="006C542A">
        <w:t>uses</w:t>
      </w:r>
      <w:r>
        <w:t xml:space="preserve"> the method of moments to establish three </w:t>
      </w:r>
      <w:r w:rsidR="006C542A">
        <w:t>estimators</w:t>
      </w:r>
      <w:r>
        <w:t xml:space="preserve"> for two sampling methods: sampling with replacement and sampling without replacement. The study evaluates the accuracy and stability of </w:t>
      </w:r>
      <w:r w:rsidR="006C542A">
        <w:t>these estimators</w:t>
      </w:r>
      <w:r>
        <w:t xml:space="preserve"> through extensive computer simulations. The results show that compared to existing methods for estimating shared species, the proposed methods exhibit smaller biases and perform better regarding RMSE and 95% confidence interval coverage. Finally, the study applies these methods to real data, comparing the proposed </w:t>
      </w:r>
      <w:r w:rsidR="006C542A">
        <w:t>estimator</w:t>
      </w:r>
      <w:r>
        <w:t xml:space="preserve"> with existing ones. The proposed estimations </w:t>
      </w:r>
      <w:r w:rsidR="006C542A">
        <w:rPr>
          <w:rFonts w:hint="eastAsia"/>
        </w:rPr>
        <w:t>get</w:t>
      </w:r>
      <w:r>
        <w:t xml:space="preserve"> higher values for the number of shared species between communities compared to existing methods.</w:t>
      </w:r>
    </w:p>
    <w:p w14:paraId="040C5BFB" w14:textId="77777777" w:rsidR="00532A39" w:rsidRDefault="00532A39" w:rsidP="00532A39"/>
    <w:p w14:paraId="6E38C7E9" w14:textId="228BCF24" w:rsidR="00902D2A" w:rsidRDefault="00FA46FD" w:rsidP="00FA46FD">
      <w:r>
        <w:rPr>
          <w:rFonts w:hint="eastAsia"/>
        </w:rPr>
        <w:t xml:space="preserve">Keywords: </w:t>
      </w:r>
      <w:r w:rsidRPr="007B3298">
        <w:t xml:space="preserve">Species richness, </w:t>
      </w:r>
      <w:r>
        <w:rPr>
          <w:rFonts w:hint="eastAsia"/>
        </w:rPr>
        <w:t>shared</w:t>
      </w:r>
      <w:r w:rsidRPr="007B3298">
        <w:t xml:space="preserve"> species, </w:t>
      </w:r>
      <w:r>
        <w:rPr>
          <w:rFonts w:hint="eastAsia"/>
        </w:rPr>
        <w:t>B</w:t>
      </w:r>
      <w:r w:rsidRPr="007B3298">
        <w:t>eta</w:t>
      </w:r>
      <w:r>
        <w:rPr>
          <w:rFonts w:hint="eastAsia"/>
        </w:rPr>
        <w:t>-</w:t>
      </w:r>
      <w:r w:rsidRPr="007B3298">
        <w:t xml:space="preserve">binomial distribution, </w:t>
      </w:r>
      <w:r>
        <w:rPr>
          <w:rFonts w:hint="eastAsia"/>
        </w:rPr>
        <w:t>moment</w:t>
      </w:r>
      <w:r w:rsidRPr="007B3298">
        <w:t xml:space="preserve"> method</w:t>
      </w:r>
      <w:r w:rsidR="00902D2A">
        <w:rPr>
          <w:rFonts w:hint="eastAsia"/>
        </w:rPr>
        <w:t xml:space="preserve">, </w:t>
      </w:r>
      <w:r w:rsidR="00902D2A" w:rsidRPr="00902D2A">
        <w:t>parametric method</w:t>
      </w:r>
      <w:r>
        <w:rPr>
          <w:rFonts w:hint="eastAsia"/>
        </w:rPr>
        <w:t>.</w:t>
      </w:r>
      <w:bookmarkEnd w:id="57"/>
    </w:p>
    <w:bookmarkEnd w:id="0"/>
    <w:p w14:paraId="689666AD" w14:textId="63CE9C34" w:rsidR="00902D2A" w:rsidRDefault="00902D2A">
      <w:pPr>
        <w:widowControl/>
        <w:spacing w:line="240" w:lineRule="auto"/>
      </w:pPr>
    </w:p>
    <w:sectPr w:rsidR="00902D2A" w:rsidSect="00CE18FB">
      <w:pgSz w:w="11906" w:h="16838"/>
      <w:pgMar w:top="1440" w:right="1800" w:bottom="1440" w:left="1800" w:header="850" w:footer="992" w:gutter="0"/>
      <w:pgNumType w:fmt="lowerRoman"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B06D4C" w14:textId="77777777" w:rsidR="00CE25A1" w:rsidRDefault="00CE25A1" w:rsidP="00F5711D">
      <w:pPr>
        <w:spacing w:line="240" w:lineRule="auto"/>
      </w:pPr>
      <w:r>
        <w:separator/>
      </w:r>
    </w:p>
  </w:endnote>
  <w:endnote w:type="continuationSeparator" w:id="0">
    <w:p w14:paraId="209C0D0B" w14:textId="77777777" w:rsidR="00CE25A1" w:rsidRDefault="00CE25A1" w:rsidP="00F571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華康中楷體">
    <w:altName w:val="新細明體"/>
    <w:charset w:val="88"/>
    <w:family w:val="modern"/>
    <w:pitch w:val="fixed"/>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D60A5A" w14:textId="77777777" w:rsidR="00200FD5" w:rsidRDefault="00200FD5">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4A241D" w14:textId="77777777" w:rsidR="00CE25A1" w:rsidRDefault="00CE25A1" w:rsidP="00F5711D">
      <w:pPr>
        <w:spacing w:line="240" w:lineRule="auto"/>
      </w:pPr>
      <w:r>
        <w:separator/>
      </w:r>
    </w:p>
  </w:footnote>
  <w:footnote w:type="continuationSeparator" w:id="0">
    <w:p w14:paraId="22AA8163" w14:textId="77777777" w:rsidR="00CE25A1" w:rsidRDefault="00CE25A1" w:rsidP="00F5711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27D10"/>
    <w:multiLevelType w:val="hybridMultilevel"/>
    <w:tmpl w:val="FE9687B6"/>
    <w:lvl w:ilvl="0" w:tplc="CEEA68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1AF493C"/>
    <w:multiLevelType w:val="multilevel"/>
    <w:tmpl w:val="03F415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2A10AE5"/>
    <w:multiLevelType w:val="hybridMultilevel"/>
    <w:tmpl w:val="B0E61374"/>
    <w:lvl w:ilvl="0" w:tplc="3E4EBCB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7A2095A"/>
    <w:multiLevelType w:val="hybridMultilevel"/>
    <w:tmpl w:val="8836EC84"/>
    <w:lvl w:ilvl="0" w:tplc="5492FCC6">
      <w:numFmt w:val="bullet"/>
      <w:lvlText w:val=""/>
      <w:lvlJc w:val="left"/>
      <w:pPr>
        <w:ind w:left="360" w:hanging="360"/>
      </w:pPr>
      <w:rPr>
        <w:rFonts w:ascii="Wingdings" w:eastAsia="標楷體"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3A90167"/>
    <w:multiLevelType w:val="hybridMultilevel"/>
    <w:tmpl w:val="D9FAD76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7EC7BCE"/>
    <w:multiLevelType w:val="hybridMultilevel"/>
    <w:tmpl w:val="AA18C4E8"/>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1DC30B0A"/>
    <w:multiLevelType w:val="hybridMultilevel"/>
    <w:tmpl w:val="56009D4E"/>
    <w:lvl w:ilvl="0" w:tplc="AD981E6C">
      <w:start w:val="1"/>
      <w:numFmt w:val="upperRoman"/>
      <w:lvlText w:val="%1."/>
      <w:lvlJc w:val="left"/>
      <w:pPr>
        <w:ind w:left="1200" w:hanging="72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22EE4AB0"/>
    <w:multiLevelType w:val="multilevel"/>
    <w:tmpl w:val="500A0504"/>
    <w:lvl w:ilvl="0">
      <w:start w:val="1"/>
      <w:numFmt w:val="decimal"/>
      <w:pStyle w:val="1"/>
      <w:lvlText w:val="第%1章"/>
      <w:lvlJc w:val="left"/>
      <w:pPr>
        <w:ind w:left="425" w:hanging="425"/>
      </w:pPr>
      <w:rPr>
        <w:rFonts w:eastAsia="標楷體" w:hint="default"/>
        <w:lang w:val="en-US"/>
      </w:rPr>
    </w:lvl>
    <w:lvl w:ilvl="1">
      <w:start w:val="1"/>
      <w:numFmt w:val="decimal"/>
      <w:pStyle w:val="2"/>
      <w:lvlText w:val="%1.%2"/>
      <w:lvlJc w:val="left"/>
      <w:pPr>
        <w:ind w:left="425" w:hanging="425"/>
      </w:pPr>
      <w:rPr>
        <w:rFonts w:ascii="Times New Roman" w:eastAsia="標楷體" w:hAnsi="Times New Roman" w:hint="default"/>
      </w:rPr>
    </w:lvl>
    <w:lvl w:ilvl="2">
      <w:start w:val="1"/>
      <w:numFmt w:val="decimal"/>
      <w:pStyle w:val="3"/>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8" w15:restartNumberingAfterBreak="0">
    <w:nsid w:val="23A0781B"/>
    <w:multiLevelType w:val="multilevel"/>
    <w:tmpl w:val="A6209F0C"/>
    <w:lvl w:ilvl="0">
      <w:start w:val="1"/>
      <w:numFmt w:val="decimal"/>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9" w15:restartNumberingAfterBreak="0">
    <w:nsid w:val="240105F4"/>
    <w:multiLevelType w:val="hybridMultilevel"/>
    <w:tmpl w:val="1D5E2886"/>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AE1266D"/>
    <w:multiLevelType w:val="hybridMultilevel"/>
    <w:tmpl w:val="DE5896FC"/>
    <w:lvl w:ilvl="0" w:tplc="5492FCC6">
      <w:numFmt w:val="bullet"/>
      <w:lvlText w:val=""/>
      <w:lvlJc w:val="left"/>
      <w:pPr>
        <w:ind w:left="480" w:hanging="480"/>
      </w:pPr>
      <w:rPr>
        <w:rFonts w:ascii="Wingdings" w:eastAsia="標楷體"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2C1A2E96"/>
    <w:multiLevelType w:val="hybridMultilevel"/>
    <w:tmpl w:val="DF1E0DB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2F7B3F05"/>
    <w:multiLevelType w:val="hybridMultilevel"/>
    <w:tmpl w:val="BC663E42"/>
    <w:lvl w:ilvl="0" w:tplc="5492FCC6">
      <w:numFmt w:val="bullet"/>
      <w:lvlText w:val=""/>
      <w:lvlJc w:val="left"/>
      <w:pPr>
        <w:ind w:left="480" w:hanging="480"/>
      </w:pPr>
      <w:rPr>
        <w:rFonts w:ascii="Wingdings" w:eastAsia="標楷體" w:hAnsi="Wingdings" w:cstheme="minorBidi"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13" w15:restartNumberingAfterBreak="0">
    <w:nsid w:val="335B70F7"/>
    <w:multiLevelType w:val="hybridMultilevel"/>
    <w:tmpl w:val="A59CF73A"/>
    <w:lvl w:ilvl="0" w:tplc="6D8C154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BA90104"/>
    <w:multiLevelType w:val="hybridMultilevel"/>
    <w:tmpl w:val="81D6945C"/>
    <w:lvl w:ilvl="0" w:tplc="8202E78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5" w15:restartNumberingAfterBreak="0">
    <w:nsid w:val="48C20B58"/>
    <w:multiLevelType w:val="hybridMultilevel"/>
    <w:tmpl w:val="905EFF88"/>
    <w:lvl w:ilvl="0" w:tplc="73BC62D8">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49C55732"/>
    <w:multiLevelType w:val="hybridMultilevel"/>
    <w:tmpl w:val="BD62F612"/>
    <w:lvl w:ilvl="0" w:tplc="CA12BC56">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3A11F08"/>
    <w:multiLevelType w:val="hybridMultilevel"/>
    <w:tmpl w:val="8AEE2E84"/>
    <w:lvl w:ilvl="0" w:tplc="FFFFFFFF">
      <w:start w:val="1"/>
      <w:numFmt w:val="decimal"/>
      <w:lvlText w:val="%1."/>
      <w:lvlJc w:val="left"/>
      <w:pPr>
        <w:ind w:left="480" w:hanging="480"/>
      </w:pPr>
    </w:lvl>
    <w:lvl w:ilvl="1" w:tplc="04090013">
      <w:start w:val="1"/>
      <w:numFmt w:val="upperRoman"/>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8" w15:restartNumberingAfterBreak="0">
    <w:nsid w:val="547A21A9"/>
    <w:multiLevelType w:val="hybridMultilevel"/>
    <w:tmpl w:val="1AAEFEAC"/>
    <w:lvl w:ilvl="0" w:tplc="BE2E75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56124A82"/>
    <w:multiLevelType w:val="hybridMultilevel"/>
    <w:tmpl w:val="1A42D84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0" w15:restartNumberingAfterBreak="0">
    <w:nsid w:val="59F8363D"/>
    <w:multiLevelType w:val="hybridMultilevel"/>
    <w:tmpl w:val="68B68C76"/>
    <w:lvl w:ilvl="0" w:tplc="5492FCC6">
      <w:numFmt w:val="bullet"/>
      <w:lvlText w:val=""/>
      <w:lvlJc w:val="left"/>
      <w:pPr>
        <w:ind w:left="360" w:hanging="360"/>
      </w:pPr>
      <w:rPr>
        <w:rFonts w:ascii="Wingdings" w:eastAsia="標楷體"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5B941990"/>
    <w:multiLevelType w:val="multilevel"/>
    <w:tmpl w:val="88CC966C"/>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pStyle w:val="5"/>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22" w15:restartNumberingAfterBreak="0">
    <w:nsid w:val="5BDF3EBC"/>
    <w:multiLevelType w:val="multilevel"/>
    <w:tmpl w:val="04242CE0"/>
    <w:lvl w:ilvl="0">
      <w:start w:val="1"/>
      <w:numFmt w:val="decimal"/>
      <w:lvlText w:val="第%1章"/>
      <w:lvlJc w:val="left"/>
      <w:pPr>
        <w:ind w:left="425" w:hanging="425"/>
      </w:pPr>
      <w:rPr>
        <w:rFonts w:ascii="Times New Roman" w:eastAsia="標楷體" w:hAnsi="Times New Roman" w:hint="default"/>
      </w:rPr>
    </w:lvl>
    <w:lvl w:ilvl="1">
      <w:start w:val="1"/>
      <w:numFmt w:val="decimal"/>
      <w:lvlText w:val="%2.%1"/>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23" w15:restartNumberingAfterBreak="0">
    <w:nsid w:val="5D566BBC"/>
    <w:multiLevelType w:val="multilevel"/>
    <w:tmpl w:val="2348FA50"/>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24" w15:restartNumberingAfterBreak="0">
    <w:nsid w:val="5E2629C9"/>
    <w:multiLevelType w:val="hybridMultilevel"/>
    <w:tmpl w:val="EC8A0876"/>
    <w:lvl w:ilvl="0" w:tplc="B6AC91C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617F0E80"/>
    <w:multiLevelType w:val="hybridMultilevel"/>
    <w:tmpl w:val="BDAE3F66"/>
    <w:lvl w:ilvl="0" w:tplc="04090013">
      <w:start w:val="1"/>
      <w:numFmt w:val="upperRoman"/>
      <w:lvlText w:val="%1."/>
      <w:lvlJc w:val="left"/>
      <w:pPr>
        <w:ind w:left="480" w:hanging="480"/>
      </w:pPr>
      <w:rPr>
        <w:rFont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26" w15:restartNumberingAfterBreak="0">
    <w:nsid w:val="63782F16"/>
    <w:multiLevelType w:val="hybridMultilevel"/>
    <w:tmpl w:val="93D6F9AC"/>
    <w:lvl w:ilvl="0" w:tplc="F34EB336">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689C7DE5"/>
    <w:multiLevelType w:val="hybridMultilevel"/>
    <w:tmpl w:val="338AAEE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15:restartNumberingAfterBreak="0">
    <w:nsid w:val="6D31477D"/>
    <w:multiLevelType w:val="multilevel"/>
    <w:tmpl w:val="04242CE0"/>
    <w:lvl w:ilvl="0">
      <w:start w:val="1"/>
      <w:numFmt w:val="decimal"/>
      <w:lvlText w:val="第%1章"/>
      <w:lvlJc w:val="left"/>
      <w:pPr>
        <w:ind w:left="425" w:hanging="425"/>
      </w:pPr>
      <w:rPr>
        <w:rFonts w:ascii="Times New Roman" w:eastAsia="標楷體" w:hAnsi="Times New Roman" w:hint="default"/>
      </w:rPr>
    </w:lvl>
    <w:lvl w:ilvl="1">
      <w:start w:val="1"/>
      <w:numFmt w:val="decimal"/>
      <w:lvlText w:val="%2.%1"/>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29" w15:restartNumberingAfterBreak="0">
    <w:nsid w:val="6DF92BB3"/>
    <w:multiLevelType w:val="multilevel"/>
    <w:tmpl w:val="53F8B55C"/>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30" w15:restartNumberingAfterBreak="0">
    <w:nsid w:val="704D0B9F"/>
    <w:multiLevelType w:val="hybridMultilevel"/>
    <w:tmpl w:val="AA5AC0CE"/>
    <w:lvl w:ilvl="0" w:tplc="04090013">
      <w:start w:val="1"/>
      <w:numFmt w:val="upperRoman"/>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1" w15:restartNumberingAfterBreak="0">
    <w:nsid w:val="7215662D"/>
    <w:multiLevelType w:val="hybridMultilevel"/>
    <w:tmpl w:val="77103332"/>
    <w:lvl w:ilvl="0" w:tplc="FC30756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75F21029"/>
    <w:multiLevelType w:val="multilevel"/>
    <w:tmpl w:val="99DAE09A"/>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33" w15:restartNumberingAfterBreak="0">
    <w:nsid w:val="7F90002C"/>
    <w:multiLevelType w:val="hybridMultilevel"/>
    <w:tmpl w:val="F418DC04"/>
    <w:lvl w:ilvl="0" w:tplc="023E4C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7FDE3033"/>
    <w:multiLevelType w:val="hybridMultilevel"/>
    <w:tmpl w:val="F0B4E5B2"/>
    <w:lvl w:ilvl="0" w:tplc="9BC4394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2052724964">
    <w:abstractNumId w:val="20"/>
  </w:num>
  <w:num w:numId="2" w16cid:durableId="1657303268">
    <w:abstractNumId w:val="10"/>
  </w:num>
  <w:num w:numId="3" w16cid:durableId="1522166700">
    <w:abstractNumId w:val="30"/>
  </w:num>
  <w:num w:numId="4" w16cid:durableId="977957037">
    <w:abstractNumId w:val="23"/>
  </w:num>
  <w:num w:numId="5" w16cid:durableId="161698328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8247960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21450504">
    <w:abstractNumId w:val="25"/>
    <w:lvlOverride w:ilvl="0">
      <w:startOverride w:val="1"/>
    </w:lvlOverride>
    <w:lvlOverride w:ilvl="1"/>
    <w:lvlOverride w:ilvl="2"/>
    <w:lvlOverride w:ilvl="3"/>
    <w:lvlOverride w:ilvl="4"/>
    <w:lvlOverride w:ilvl="5"/>
    <w:lvlOverride w:ilvl="6"/>
    <w:lvlOverride w:ilvl="7"/>
    <w:lvlOverride w:ilvl="8"/>
  </w:num>
  <w:num w:numId="8" w16cid:durableId="71717087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53926618">
    <w:abstractNumId w:val="19"/>
  </w:num>
  <w:num w:numId="10" w16cid:durableId="858734236">
    <w:abstractNumId w:val="9"/>
  </w:num>
  <w:num w:numId="11" w16cid:durableId="728771164">
    <w:abstractNumId w:val="17"/>
  </w:num>
  <w:num w:numId="12" w16cid:durableId="1376391601">
    <w:abstractNumId w:val="6"/>
  </w:num>
  <w:num w:numId="13" w16cid:durableId="1967195351">
    <w:abstractNumId w:val="0"/>
  </w:num>
  <w:num w:numId="14" w16cid:durableId="1696031137">
    <w:abstractNumId w:val="15"/>
  </w:num>
  <w:num w:numId="15" w16cid:durableId="10690128">
    <w:abstractNumId w:val="2"/>
  </w:num>
  <w:num w:numId="16" w16cid:durableId="1976181587">
    <w:abstractNumId w:val="18"/>
  </w:num>
  <w:num w:numId="17" w16cid:durableId="489054254">
    <w:abstractNumId w:val="31"/>
  </w:num>
  <w:num w:numId="18" w16cid:durableId="15458652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67005193">
    <w:abstractNumId w:val="4"/>
  </w:num>
  <w:num w:numId="20" w16cid:durableId="1923945835">
    <w:abstractNumId w:val="12"/>
  </w:num>
  <w:num w:numId="21" w16cid:durableId="1009983121">
    <w:abstractNumId w:val="34"/>
  </w:num>
  <w:num w:numId="22" w16cid:durableId="1957565803">
    <w:abstractNumId w:val="16"/>
  </w:num>
  <w:num w:numId="23" w16cid:durableId="1787457615">
    <w:abstractNumId w:val="25"/>
  </w:num>
  <w:num w:numId="24" w16cid:durableId="1475633803">
    <w:abstractNumId w:val="13"/>
  </w:num>
  <w:num w:numId="25" w16cid:durableId="412505879">
    <w:abstractNumId w:val="27"/>
  </w:num>
  <w:num w:numId="26" w16cid:durableId="1130900069">
    <w:abstractNumId w:val="5"/>
  </w:num>
  <w:num w:numId="27" w16cid:durableId="787814905">
    <w:abstractNumId w:val="11"/>
  </w:num>
  <w:num w:numId="28" w16cid:durableId="20045071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83096999">
    <w:abstractNumId w:val="26"/>
  </w:num>
  <w:num w:numId="30" w16cid:durableId="992180084">
    <w:abstractNumId w:val="3"/>
  </w:num>
  <w:num w:numId="31" w16cid:durableId="539321256">
    <w:abstractNumId w:val="33"/>
  </w:num>
  <w:num w:numId="32" w16cid:durableId="1545676580">
    <w:abstractNumId w:val="14"/>
  </w:num>
  <w:num w:numId="33" w16cid:durableId="801583362">
    <w:abstractNumId w:val="24"/>
  </w:num>
  <w:num w:numId="34" w16cid:durableId="306592287">
    <w:abstractNumId w:val="28"/>
  </w:num>
  <w:num w:numId="35" w16cid:durableId="216597889">
    <w:abstractNumId w:val="21"/>
  </w:num>
  <w:num w:numId="36" w16cid:durableId="1995985667">
    <w:abstractNumId w:val="32"/>
  </w:num>
  <w:num w:numId="37" w16cid:durableId="1543595453">
    <w:abstractNumId w:val="1"/>
  </w:num>
  <w:num w:numId="38" w16cid:durableId="1261986808">
    <w:abstractNumId w:val="22"/>
  </w:num>
  <w:num w:numId="39" w16cid:durableId="1660496118">
    <w:abstractNumId w:val="8"/>
  </w:num>
  <w:num w:numId="40" w16cid:durableId="883101118">
    <w:abstractNumId w:val="21"/>
  </w:num>
  <w:num w:numId="41" w16cid:durableId="1486706497">
    <w:abstractNumId w:val="7"/>
  </w:num>
  <w:num w:numId="42" w16cid:durableId="178354539">
    <w:abstractNumId w:val="29"/>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昱嫻 郭">
    <w15:presenceInfo w15:providerId="Windows Live" w15:userId="18b9065cda2bb4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7"/>
  <w:bordersDoNotSurroundHeader/>
  <w:bordersDoNotSurroundFooter/>
  <w:proofState w:spelling="clean" w:grammar="clean"/>
  <w:trackRevisions/>
  <w:defaultTabStop w:val="48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8536D"/>
    <w:rsid w:val="000041D4"/>
    <w:rsid w:val="00006C9B"/>
    <w:rsid w:val="000074D2"/>
    <w:rsid w:val="00011C21"/>
    <w:rsid w:val="00011FBF"/>
    <w:rsid w:val="00012EC0"/>
    <w:rsid w:val="000150C0"/>
    <w:rsid w:val="0001662F"/>
    <w:rsid w:val="00017023"/>
    <w:rsid w:val="00026A9A"/>
    <w:rsid w:val="00026EA1"/>
    <w:rsid w:val="00040BFF"/>
    <w:rsid w:val="00042B18"/>
    <w:rsid w:val="00044D2E"/>
    <w:rsid w:val="000478E3"/>
    <w:rsid w:val="000557D7"/>
    <w:rsid w:val="000565FF"/>
    <w:rsid w:val="00060026"/>
    <w:rsid w:val="000622ED"/>
    <w:rsid w:val="00077F6C"/>
    <w:rsid w:val="00080642"/>
    <w:rsid w:val="00081464"/>
    <w:rsid w:val="00087255"/>
    <w:rsid w:val="00087503"/>
    <w:rsid w:val="00090CF5"/>
    <w:rsid w:val="00091C5D"/>
    <w:rsid w:val="00095F5C"/>
    <w:rsid w:val="000A0762"/>
    <w:rsid w:val="000B138F"/>
    <w:rsid w:val="000D12AD"/>
    <w:rsid w:val="000D5CD7"/>
    <w:rsid w:val="000E012A"/>
    <w:rsid w:val="000E2F24"/>
    <w:rsid w:val="000E4E15"/>
    <w:rsid w:val="001025CB"/>
    <w:rsid w:val="00103657"/>
    <w:rsid w:val="001041C2"/>
    <w:rsid w:val="00105731"/>
    <w:rsid w:val="00116AE1"/>
    <w:rsid w:val="00120844"/>
    <w:rsid w:val="00121359"/>
    <w:rsid w:val="00143B45"/>
    <w:rsid w:val="00145F4D"/>
    <w:rsid w:val="00146AD1"/>
    <w:rsid w:val="00150749"/>
    <w:rsid w:val="00153C0B"/>
    <w:rsid w:val="00154DCB"/>
    <w:rsid w:val="00156F98"/>
    <w:rsid w:val="001657C7"/>
    <w:rsid w:val="00170717"/>
    <w:rsid w:val="00171A04"/>
    <w:rsid w:val="00172EE0"/>
    <w:rsid w:val="00174556"/>
    <w:rsid w:val="00175B1B"/>
    <w:rsid w:val="001769D1"/>
    <w:rsid w:val="0018098A"/>
    <w:rsid w:val="00184CD3"/>
    <w:rsid w:val="00185FF6"/>
    <w:rsid w:val="00192C72"/>
    <w:rsid w:val="00194FA6"/>
    <w:rsid w:val="001A22BB"/>
    <w:rsid w:val="001A3D51"/>
    <w:rsid w:val="001B1861"/>
    <w:rsid w:val="001C18C6"/>
    <w:rsid w:val="001E1110"/>
    <w:rsid w:val="001E377D"/>
    <w:rsid w:val="001E4A8D"/>
    <w:rsid w:val="001F0EDF"/>
    <w:rsid w:val="001F2206"/>
    <w:rsid w:val="00200FD5"/>
    <w:rsid w:val="00203DBA"/>
    <w:rsid w:val="00205465"/>
    <w:rsid w:val="00211F29"/>
    <w:rsid w:val="002140C8"/>
    <w:rsid w:val="002144E3"/>
    <w:rsid w:val="00214A92"/>
    <w:rsid w:val="002174D4"/>
    <w:rsid w:val="00235A26"/>
    <w:rsid w:val="00235ECC"/>
    <w:rsid w:val="00236EAF"/>
    <w:rsid w:val="00236EB4"/>
    <w:rsid w:val="002610CF"/>
    <w:rsid w:val="002655F1"/>
    <w:rsid w:val="00280BEA"/>
    <w:rsid w:val="002844B8"/>
    <w:rsid w:val="00287018"/>
    <w:rsid w:val="00287953"/>
    <w:rsid w:val="002908FF"/>
    <w:rsid w:val="002964A9"/>
    <w:rsid w:val="00296658"/>
    <w:rsid w:val="002B6EFA"/>
    <w:rsid w:val="002C00A8"/>
    <w:rsid w:val="002C4A99"/>
    <w:rsid w:val="002D358B"/>
    <w:rsid w:val="002E0F2F"/>
    <w:rsid w:val="002E17BC"/>
    <w:rsid w:val="002E27E1"/>
    <w:rsid w:val="002E69FA"/>
    <w:rsid w:val="002F2C1F"/>
    <w:rsid w:val="002F40E8"/>
    <w:rsid w:val="002F4266"/>
    <w:rsid w:val="0030604A"/>
    <w:rsid w:val="00306CDF"/>
    <w:rsid w:val="003151C2"/>
    <w:rsid w:val="00321576"/>
    <w:rsid w:val="00322465"/>
    <w:rsid w:val="003241C8"/>
    <w:rsid w:val="00331994"/>
    <w:rsid w:val="00335B06"/>
    <w:rsid w:val="003365FE"/>
    <w:rsid w:val="003371B2"/>
    <w:rsid w:val="00337970"/>
    <w:rsid w:val="003437D6"/>
    <w:rsid w:val="00347D44"/>
    <w:rsid w:val="00350C65"/>
    <w:rsid w:val="00354110"/>
    <w:rsid w:val="0035451F"/>
    <w:rsid w:val="00357B7C"/>
    <w:rsid w:val="00362810"/>
    <w:rsid w:val="00373A28"/>
    <w:rsid w:val="003761E4"/>
    <w:rsid w:val="00383AAC"/>
    <w:rsid w:val="00391D2A"/>
    <w:rsid w:val="00393291"/>
    <w:rsid w:val="0039396C"/>
    <w:rsid w:val="003A0046"/>
    <w:rsid w:val="003A387B"/>
    <w:rsid w:val="003A55BF"/>
    <w:rsid w:val="003C44A7"/>
    <w:rsid w:val="003C5970"/>
    <w:rsid w:val="003D09FA"/>
    <w:rsid w:val="003D2F9B"/>
    <w:rsid w:val="003E545C"/>
    <w:rsid w:val="003E5EB9"/>
    <w:rsid w:val="003F3C66"/>
    <w:rsid w:val="00406A68"/>
    <w:rsid w:val="004126A0"/>
    <w:rsid w:val="00414292"/>
    <w:rsid w:val="0042112A"/>
    <w:rsid w:val="00426BE1"/>
    <w:rsid w:val="00434257"/>
    <w:rsid w:val="00441FE8"/>
    <w:rsid w:val="004470B2"/>
    <w:rsid w:val="004653CB"/>
    <w:rsid w:val="00475B4E"/>
    <w:rsid w:val="00490054"/>
    <w:rsid w:val="0049310B"/>
    <w:rsid w:val="00494755"/>
    <w:rsid w:val="00497619"/>
    <w:rsid w:val="004A0AA5"/>
    <w:rsid w:val="004A34C9"/>
    <w:rsid w:val="004A4109"/>
    <w:rsid w:val="004A4375"/>
    <w:rsid w:val="004B4FEC"/>
    <w:rsid w:val="004C098A"/>
    <w:rsid w:val="004D3E82"/>
    <w:rsid w:val="004D5AE8"/>
    <w:rsid w:val="004E2752"/>
    <w:rsid w:val="004E3298"/>
    <w:rsid w:val="004E6A01"/>
    <w:rsid w:val="004E6F90"/>
    <w:rsid w:val="004F03B1"/>
    <w:rsid w:val="004F196F"/>
    <w:rsid w:val="004F1E75"/>
    <w:rsid w:val="004F2E60"/>
    <w:rsid w:val="004F359F"/>
    <w:rsid w:val="0050224A"/>
    <w:rsid w:val="00532A39"/>
    <w:rsid w:val="005350ED"/>
    <w:rsid w:val="00541EEE"/>
    <w:rsid w:val="00554469"/>
    <w:rsid w:val="00557B37"/>
    <w:rsid w:val="0056070F"/>
    <w:rsid w:val="00561B05"/>
    <w:rsid w:val="00564A81"/>
    <w:rsid w:val="00565AE9"/>
    <w:rsid w:val="00572193"/>
    <w:rsid w:val="005752F8"/>
    <w:rsid w:val="005773AB"/>
    <w:rsid w:val="005816DA"/>
    <w:rsid w:val="00593489"/>
    <w:rsid w:val="005A1565"/>
    <w:rsid w:val="005A5F2F"/>
    <w:rsid w:val="005B0F6C"/>
    <w:rsid w:val="005B317F"/>
    <w:rsid w:val="005C30B9"/>
    <w:rsid w:val="005C5B4D"/>
    <w:rsid w:val="005E0DF4"/>
    <w:rsid w:val="005E746F"/>
    <w:rsid w:val="005F7119"/>
    <w:rsid w:val="00601134"/>
    <w:rsid w:val="00606DC7"/>
    <w:rsid w:val="00613DF9"/>
    <w:rsid w:val="006203BC"/>
    <w:rsid w:val="00623ED3"/>
    <w:rsid w:val="00640AB4"/>
    <w:rsid w:val="00642A73"/>
    <w:rsid w:val="00661D65"/>
    <w:rsid w:val="006653BD"/>
    <w:rsid w:val="00666098"/>
    <w:rsid w:val="0067165D"/>
    <w:rsid w:val="00673B69"/>
    <w:rsid w:val="0067684C"/>
    <w:rsid w:val="0068135F"/>
    <w:rsid w:val="00682F22"/>
    <w:rsid w:val="00683B81"/>
    <w:rsid w:val="00684770"/>
    <w:rsid w:val="00687421"/>
    <w:rsid w:val="006909BC"/>
    <w:rsid w:val="006979E0"/>
    <w:rsid w:val="006A5D17"/>
    <w:rsid w:val="006B0ABB"/>
    <w:rsid w:val="006B0F64"/>
    <w:rsid w:val="006B2665"/>
    <w:rsid w:val="006C29AC"/>
    <w:rsid w:val="006C542A"/>
    <w:rsid w:val="006C6845"/>
    <w:rsid w:val="006D2AB3"/>
    <w:rsid w:val="006D357C"/>
    <w:rsid w:val="006F7F1F"/>
    <w:rsid w:val="00705CBB"/>
    <w:rsid w:val="00711B13"/>
    <w:rsid w:val="00713434"/>
    <w:rsid w:val="0071371A"/>
    <w:rsid w:val="00715DC7"/>
    <w:rsid w:val="007250C3"/>
    <w:rsid w:val="007353BE"/>
    <w:rsid w:val="0073583A"/>
    <w:rsid w:val="00754759"/>
    <w:rsid w:val="007560F0"/>
    <w:rsid w:val="007577C0"/>
    <w:rsid w:val="00757F92"/>
    <w:rsid w:val="00760023"/>
    <w:rsid w:val="007629AD"/>
    <w:rsid w:val="00765A86"/>
    <w:rsid w:val="00767EA0"/>
    <w:rsid w:val="0077177E"/>
    <w:rsid w:val="00772A66"/>
    <w:rsid w:val="00776303"/>
    <w:rsid w:val="00787E14"/>
    <w:rsid w:val="007A1D9F"/>
    <w:rsid w:val="007A5EC0"/>
    <w:rsid w:val="007B482A"/>
    <w:rsid w:val="007B5CB6"/>
    <w:rsid w:val="007D1495"/>
    <w:rsid w:val="007D7878"/>
    <w:rsid w:val="007E4A3F"/>
    <w:rsid w:val="007F1886"/>
    <w:rsid w:val="007F571A"/>
    <w:rsid w:val="007F57D0"/>
    <w:rsid w:val="007F685D"/>
    <w:rsid w:val="00800DB1"/>
    <w:rsid w:val="00801DCD"/>
    <w:rsid w:val="008064B0"/>
    <w:rsid w:val="008114BF"/>
    <w:rsid w:val="00817E88"/>
    <w:rsid w:val="00825A2D"/>
    <w:rsid w:val="00830D63"/>
    <w:rsid w:val="00831E82"/>
    <w:rsid w:val="00835A94"/>
    <w:rsid w:val="0083761C"/>
    <w:rsid w:val="00845EA1"/>
    <w:rsid w:val="00846411"/>
    <w:rsid w:val="00864C48"/>
    <w:rsid w:val="00876A70"/>
    <w:rsid w:val="00884ECD"/>
    <w:rsid w:val="00897CC6"/>
    <w:rsid w:val="008A6038"/>
    <w:rsid w:val="008A67AC"/>
    <w:rsid w:val="008A6992"/>
    <w:rsid w:val="008B0BD9"/>
    <w:rsid w:val="008B191B"/>
    <w:rsid w:val="008B6147"/>
    <w:rsid w:val="008B7922"/>
    <w:rsid w:val="008C0D96"/>
    <w:rsid w:val="008C47D4"/>
    <w:rsid w:val="008D47D0"/>
    <w:rsid w:val="008D6CE2"/>
    <w:rsid w:val="008E5BC4"/>
    <w:rsid w:val="008F27F2"/>
    <w:rsid w:val="008F7FED"/>
    <w:rsid w:val="009010A7"/>
    <w:rsid w:val="009014D3"/>
    <w:rsid w:val="00902D2A"/>
    <w:rsid w:val="009127F2"/>
    <w:rsid w:val="009162D3"/>
    <w:rsid w:val="0091704B"/>
    <w:rsid w:val="009213E2"/>
    <w:rsid w:val="0092530C"/>
    <w:rsid w:val="00935CC7"/>
    <w:rsid w:val="00936468"/>
    <w:rsid w:val="00936D91"/>
    <w:rsid w:val="009410FB"/>
    <w:rsid w:val="00942B5E"/>
    <w:rsid w:val="00943F9B"/>
    <w:rsid w:val="00947125"/>
    <w:rsid w:val="00952BDB"/>
    <w:rsid w:val="00957766"/>
    <w:rsid w:val="00964E87"/>
    <w:rsid w:val="009653CA"/>
    <w:rsid w:val="00966847"/>
    <w:rsid w:val="00966A26"/>
    <w:rsid w:val="009723E6"/>
    <w:rsid w:val="0097554F"/>
    <w:rsid w:val="00980597"/>
    <w:rsid w:val="00985504"/>
    <w:rsid w:val="00987111"/>
    <w:rsid w:val="009A2A32"/>
    <w:rsid w:val="009A68B7"/>
    <w:rsid w:val="009A79F4"/>
    <w:rsid w:val="009C3440"/>
    <w:rsid w:val="009C46F3"/>
    <w:rsid w:val="009D47CB"/>
    <w:rsid w:val="009E3F33"/>
    <w:rsid w:val="009E4DC9"/>
    <w:rsid w:val="009E72AD"/>
    <w:rsid w:val="009E75D8"/>
    <w:rsid w:val="009F22A3"/>
    <w:rsid w:val="009F36CC"/>
    <w:rsid w:val="00A00A3D"/>
    <w:rsid w:val="00A04E1E"/>
    <w:rsid w:val="00A16088"/>
    <w:rsid w:val="00A226CE"/>
    <w:rsid w:val="00A23235"/>
    <w:rsid w:val="00A25903"/>
    <w:rsid w:val="00A345B4"/>
    <w:rsid w:val="00A40118"/>
    <w:rsid w:val="00A41177"/>
    <w:rsid w:val="00A44312"/>
    <w:rsid w:val="00A44E58"/>
    <w:rsid w:val="00A46307"/>
    <w:rsid w:val="00A47816"/>
    <w:rsid w:val="00A52A31"/>
    <w:rsid w:val="00A54ED8"/>
    <w:rsid w:val="00A5630A"/>
    <w:rsid w:val="00A56DDC"/>
    <w:rsid w:val="00A5764A"/>
    <w:rsid w:val="00A8506D"/>
    <w:rsid w:val="00A86153"/>
    <w:rsid w:val="00A87C58"/>
    <w:rsid w:val="00AA24F7"/>
    <w:rsid w:val="00AB0E0A"/>
    <w:rsid w:val="00AC3F84"/>
    <w:rsid w:val="00AC5FA6"/>
    <w:rsid w:val="00AC759E"/>
    <w:rsid w:val="00AD7CDA"/>
    <w:rsid w:val="00AE2967"/>
    <w:rsid w:val="00AF2FFA"/>
    <w:rsid w:val="00AF6FF4"/>
    <w:rsid w:val="00B0115D"/>
    <w:rsid w:val="00B03612"/>
    <w:rsid w:val="00B03A56"/>
    <w:rsid w:val="00B05540"/>
    <w:rsid w:val="00B06653"/>
    <w:rsid w:val="00B1016D"/>
    <w:rsid w:val="00B23BF2"/>
    <w:rsid w:val="00B254AF"/>
    <w:rsid w:val="00B25DC0"/>
    <w:rsid w:val="00B32F25"/>
    <w:rsid w:val="00B34C00"/>
    <w:rsid w:val="00B41436"/>
    <w:rsid w:val="00B417E4"/>
    <w:rsid w:val="00B420F2"/>
    <w:rsid w:val="00B44FC3"/>
    <w:rsid w:val="00B5018A"/>
    <w:rsid w:val="00B517A2"/>
    <w:rsid w:val="00B53532"/>
    <w:rsid w:val="00B54B2A"/>
    <w:rsid w:val="00B55226"/>
    <w:rsid w:val="00B579C5"/>
    <w:rsid w:val="00B62D42"/>
    <w:rsid w:val="00B65296"/>
    <w:rsid w:val="00B710F5"/>
    <w:rsid w:val="00B73681"/>
    <w:rsid w:val="00B7409A"/>
    <w:rsid w:val="00B83C93"/>
    <w:rsid w:val="00B83F69"/>
    <w:rsid w:val="00B92402"/>
    <w:rsid w:val="00BA41DC"/>
    <w:rsid w:val="00BC4694"/>
    <w:rsid w:val="00BD2214"/>
    <w:rsid w:val="00BF0E09"/>
    <w:rsid w:val="00BF26AF"/>
    <w:rsid w:val="00BF40FD"/>
    <w:rsid w:val="00BF5EE3"/>
    <w:rsid w:val="00C05BF8"/>
    <w:rsid w:val="00C065EA"/>
    <w:rsid w:val="00C10C86"/>
    <w:rsid w:val="00C146BA"/>
    <w:rsid w:val="00C166B6"/>
    <w:rsid w:val="00C27D2C"/>
    <w:rsid w:val="00C31E28"/>
    <w:rsid w:val="00C32A35"/>
    <w:rsid w:val="00C50F27"/>
    <w:rsid w:val="00C5190F"/>
    <w:rsid w:val="00C51F52"/>
    <w:rsid w:val="00C531F2"/>
    <w:rsid w:val="00C67456"/>
    <w:rsid w:val="00C75EEE"/>
    <w:rsid w:val="00C77091"/>
    <w:rsid w:val="00C81784"/>
    <w:rsid w:val="00C83DE9"/>
    <w:rsid w:val="00C90137"/>
    <w:rsid w:val="00C924E6"/>
    <w:rsid w:val="00C95E7F"/>
    <w:rsid w:val="00C95FE0"/>
    <w:rsid w:val="00CA688B"/>
    <w:rsid w:val="00CB5718"/>
    <w:rsid w:val="00CC05FC"/>
    <w:rsid w:val="00CC1BE8"/>
    <w:rsid w:val="00CD456E"/>
    <w:rsid w:val="00CD55BC"/>
    <w:rsid w:val="00CD7BC3"/>
    <w:rsid w:val="00CE18FB"/>
    <w:rsid w:val="00CE25A1"/>
    <w:rsid w:val="00CE614A"/>
    <w:rsid w:val="00CF1A25"/>
    <w:rsid w:val="00CF31BF"/>
    <w:rsid w:val="00CF46AE"/>
    <w:rsid w:val="00CF4FDC"/>
    <w:rsid w:val="00D00A2B"/>
    <w:rsid w:val="00D039D3"/>
    <w:rsid w:val="00D03D0A"/>
    <w:rsid w:val="00D03FF8"/>
    <w:rsid w:val="00D06AA7"/>
    <w:rsid w:val="00D123F1"/>
    <w:rsid w:val="00D145C9"/>
    <w:rsid w:val="00D16665"/>
    <w:rsid w:val="00D2235B"/>
    <w:rsid w:val="00D22930"/>
    <w:rsid w:val="00D24F79"/>
    <w:rsid w:val="00D25EE7"/>
    <w:rsid w:val="00D30536"/>
    <w:rsid w:val="00D33220"/>
    <w:rsid w:val="00D34BBC"/>
    <w:rsid w:val="00D406CF"/>
    <w:rsid w:val="00D43952"/>
    <w:rsid w:val="00D47544"/>
    <w:rsid w:val="00D532D2"/>
    <w:rsid w:val="00D547A6"/>
    <w:rsid w:val="00D63B18"/>
    <w:rsid w:val="00D7291D"/>
    <w:rsid w:val="00D830EE"/>
    <w:rsid w:val="00D8774F"/>
    <w:rsid w:val="00D931A2"/>
    <w:rsid w:val="00DA4F9B"/>
    <w:rsid w:val="00DB5286"/>
    <w:rsid w:val="00DC40A8"/>
    <w:rsid w:val="00DC7AA4"/>
    <w:rsid w:val="00DD1F66"/>
    <w:rsid w:val="00DD2ACF"/>
    <w:rsid w:val="00DD533F"/>
    <w:rsid w:val="00DE3A2D"/>
    <w:rsid w:val="00DF4583"/>
    <w:rsid w:val="00DF5CC9"/>
    <w:rsid w:val="00E04ED4"/>
    <w:rsid w:val="00E051C3"/>
    <w:rsid w:val="00E13B39"/>
    <w:rsid w:val="00E159B2"/>
    <w:rsid w:val="00E20E47"/>
    <w:rsid w:val="00E249A1"/>
    <w:rsid w:val="00E35077"/>
    <w:rsid w:val="00E3684C"/>
    <w:rsid w:val="00E41C69"/>
    <w:rsid w:val="00E5158D"/>
    <w:rsid w:val="00E53A97"/>
    <w:rsid w:val="00E564EA"/>
    <w:rsid w:val="00E624E2"/>
    <w:rsid w:val="00E640EF"/>
    <w:rsid w:val="00E64F97"/>
    <w:rsid w:val="00E71375"/>
    <w:rsid w:val="00E713EB"/>
    <w:rsid w:val="00E81B31"/>
    <w:rsid w:val="00E81B77"/>
    <w:rsid w:val="00E8536D"/>
    <w:rsid w:val="00E86321"/>
    <w:rsid w:val="00E87AA7"/>
    <w:rsid w:val="00E87B41"/>
    <w:rsid w:val="00E90FDC"/>
    <w:rsid w:val="00E9230F"/>
    <w:rsid w:val="00E94F88"/>
    <w:rsid w:val="00EA2727"/>
    <w:rsid w:val="00EA4495"/>
    <w:rsid w:val="00EB1069"/>
    <w:rsid w:val="00EB658B"/>
    <w:rsid w:val="00EB7090"/>
    <w:rsid w:val="00EB75D6"/>
    <w:rsid w:val="00EB7B26"/>
    <w:rsid w:val="00EC5ED4"/>
    <w:rsid w:val="00ED7229"/>
    <w:rsid w:val="00EE5794"/>
    <w:rsid w:val="00EE5FD0"/>
    <w:rsid w:val="00EE7A29"/>
    <w:rsid w:val="00EF5FF2"/>
    <w:rsid w:val="00EF67F0"/>
    <w:rsid w:val="00F01F52"/>
    <w:rsid w:val="00F07A86"/>
    <w:rsid w:val="00F12A67"/>
    <w:rsid w:val="00F13EA1"/>
    <w:rsid w:val="00F14DDE"/>
    <w:rsid w:val="00F20ACA"/>
    <w:rsid w:val="00F2171F"/>
    <w:rsid w:val="00F26E82"/>
    <w:rsid w:val="00F322D4"/>
    <w:rsid w:val="00F32E74"/>
    <w:rsid w:val="00F333A2"/>
    <w:rsid w:val="00F41014"/>
    <w:rsid w:val="00F4338D"/>
    <w:rsid w:val="00F44AE6"/>
    <w:rsid w:val="00F46B92"/>
    <w:rsid w:val="00F47290"/>
    <w:rsid w:val="00F5233F"/>
    <w:rsid w:val="00F53392"/>
    <w:rsid w:val="00F5711D"/>
    <w:rsid w:val="00F66291"/>
    <w:rsid w:val="00F663BE"/>
    <w:rsid w:val="00F76A45"/>
    <w:rsid w:val="00F82048"/>
    <w:rsid w:val="00F87B64"/>
    <w:rsid w:val="00F95981"/>
    <w:rsid w:val="00F9790A"/>
    <w:rsid w:val="00FA0F36"/>
    <w:rsid w:val="00FA46FD"/>
    <w:rsid w:val="00FB1412"/>
    <w:rsid w:val="00FB3B6E"/>
    <w:rsid w:val="00FB6915"/>
    <w:rsid w:val="00FB7066"/>
    <w:rsid w:val="00FC3312"/>
    <w:rsid w:val="00FD06BC"/>
    <w:rsid w:val="00FD145A"/>
    <w:rsid w:val="00FE47A9"/>
    <w:rsid w:val="00FE71AB"/>
    <w:rsid w:val="00FE79A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98AC22"/>
  <w15:docId w15:val="{26AE7A13-7A73-4C79-8086-D5C2C84FC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標楷體" w:hAnsi="Times New Roman" w:cs="標楷體"/>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5286"/>
    <w:pPr>
      <w:widowControl w:val="0"/>
      <w:spacing w:line="360" w:lineRule="auto"/>
    </w:pPr>
  </w:style>
  <w:style w:type="paragraph" w:styleId="1">
    <w:name w:val="heading 1"/>
    <w:next w:val="a"/>
    <w:link w:val="10"/>
    <w:autoRedefine/>
    <w:uiPriority w:val="9"/>
    <w:qFormat/>
    <w:rsid w:val="00606DC7"/>
    <w:pPr>
      <w:keepNext/>
      <w:numPr>
        <w:numId w:val="41"/>
      </w:numPr>
      <w:spacing w:before="180" w:after="180"/>
      <w:outlineLvl w:val="0"/>
    </w:pPr>
    <w:rPr>
      <w:rFonts w:cs="Times New Roman"/>
      <w:b/>
      <w:kern w:val="0"/>
      <w:sz w:val="32"/>
    </w:rPr>
  </w:style>
  <w:style w:type="paragraph" w:styleId="2">
    <w:name w:val="heading 2"/>
    <w:next w:val="a"/>
    <w:link w:val="20"/>
    <w:autoRedefine/>
    <w:uiPriority w:val="9"/>
    <w:unhideWhenUsed/>
    <w:qFormat/>
    <w:rsid w:val="00606DC7"/>
    <w:pPr>
      <w:keepNext/>
      <w:numPr>
        <w:ilvl w:val="1"/>
        <w:numId w:val="41"/>
      </w:numPr>
      <w:spacing w:line="360" w:lineRule="auto"/>
      <w:jc w:val="both"/>
      <w:outlineLvl w:val="1"/>
    </w:pPr>
    <w:rPr>
      <w:rFonts w:cstheme="majorBidi"/>
      <w:b/>
      <w:bCs/>
      <w:sz w:val="28"/>
      <w:szCs w:val="48"/>
    </w:rPr>
  </w:style>
  <w:style w:type="paragraph" w:styleId="3">
    <w:name w:val="heading 3"/>
    <w:next w:val="a"/>
    <w:link w:val="30"/>
    <w:autoRedefine/>
    <w:uiPriority w:val="9"/>
    <w:unhideWhenUsed/>
    <w:qFormat/>
    <w:rsid w:val="001657C7"/>
    <w:pPr>
      <w:numPr>
        <w:ilvl w:val="2"/>
        <w:numId w:val="41"/>
      </w:numPr>
      <w:spacing w:line="360" w:lineRule="auto"/>
      <w:outlineLvl w:val="2"/>
    </w:pPr>
    <w:rPr>
      <w:rFonts w:cstheme="majorBidi"/>
      <w:b/>
      <w:bCs/>
      <w:szCs w:val="48"/>
    </w:rPr>
  </w:style>
  <w:style w:type="paragraph" w:styleId="4">
    <w:name w:val="heading 4"/>
    <w:next w:val="a"/>
    <w:link w:val="40"/>
    <w:autoRedefine/>
    <w:uiPriority w:val="9"/>
    <w:unhideWhenUsed/>
    <w:qFormat/>
    <w:rsid w:val="00F5233F"/>
    <w:pPr>
      <w:keepNext/>
      <w:keepLines/>
      <w:spacing w:before="160" w:after="40"/>
      <w:outlineLvl w:val="3"/>
    </w:pPr>
    <w:rPr>
      <w:rFonts w:cstheme="majorBidi"/>
      <w:b/>
      <w:kern w:val="0"/>
      <w:szCs w:val="28"/>
    </w:rPr>
  </w:style>
  <w:style w:type="paragraph" w:styleId="5">
    <w:name w:val="heading 5"/>
    <w:basedOn w:val="a"/>
    <w:next w:val="a"/>
    <w:link w:val="50"/>
    <w:uiPriority w:val="9"/>
    <w:unhideWhenUsed/>
    <w:qFormat/>
    <w:rsid w:val="00E8536D"/>
    <w:pPr>
      <w:keepNext/>
      <w:keepLines/>
      <w:numPr>
        <w:ilvl w:val="4"/>
        <w:numId w:val="40"/>
      </w:numPr>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E8536D"/>
    <w:pPr>
      <w:keepNext/>
      <w:keepLines/>
      <w:spacing w:before="40"/>
      <w:outlineLvl w:val="5"/>
    </w:pPr>
    <w:rPr>
      <w:rFonts w:asciiTheme="minorHAnsi" w:eastAsiaTheme="majorEastAsia" w:hAnsiTheme="minorHAnsi" w:cstheme="majorBidi"/>
      <w:color w:val="595959" w:themeColor="text1" w:themeTint="A6"/>
    </w:rPr>
  </w:style>
  <w:style w:type="paragraph" w:styleId="7">
    <w:name w:val="heading 7"/>
    <w:basedOn w:val="a"/>
    <w:next w:val="a"/>
    <w:link w:val="70"/>
    <w:uiPriority w:val="9"/>
    <w:semiHidden/>
    <w:unhideWhenUsed/>
    <w:qFormat/>
    <w:rsid w:val="00E8536D"/>
    <w:pPr>
      <w:keepNext/>
      <w:keepLines/>
      <w:spacing w:before="4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E8536D"/>
    <w:pPr>
      <w:keepNext/>
      <w:keepLines/>
      <w:spacing w:before="40"/>
      <w:outlineLvl w:val="7"/>
    </w:pPr>
    <w:rPr>
      <w:rFonts w:asciiTheme="minorHAnsi" w:eastAsiaTheme="majorEastAsia" w:hAnsiTheme="minorHAnsi" w:cstheme="majorBidi"/>
      <w:color w:val="272727" w:themeColor="text1" w:themeTint="D8"/>
    </w:rPr>
  </w:style>
  <w:style w:type="paragraph" w:styleId="9">
    <w:name w:val="heading 9"/>
    <w:basedOn w:val="a"/>
    <w:next w:val="a"/>
    <w:link w:val="90"/>
    <w:uiPriority w:val="9"/>
    <w:semiHidden/>
    <w:unhideWhenUsed/>
    <w:qFormat/>
    <w:rsid w:val="00E8536D"/>
    <w:pPr>
      <w:keepNext/>
      <w:keepLines/>
      <w:spacing w:before="4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1657C7"/>
    <w:rPr>
      <w:rFonts w:cstheme="majorBidi"/>
      <w:b/>
      <w:bCs/>
      <w:szCs w:val="48"/>
    </w:rPr>
  </w:style>
  <w:style w:type="paragraph" w:customStyle="1" w:styleId="11">
    <w:name w:val="樣式1"/>
    <w:basedOn w:val="a"/>
    <w:link w:val="12"/>
    <w:qFormat/>
    <w:rsid w:val="007B482A"/>
    <w:rPr>
      <w:rFonts w:ascii="標楷體" w:hAnsi="標楷體"/>
    </w:rPr>
  </w:style>
  <w:style w:type="character" w:customStyle="1" w:styleId="12">
    <w:name w:val="樣式1 字元"/>
    <w:basedOn w:val="a0"/>
    <w:link w:val="11"/>
    <w:rsid w:val="007B482A"/>
    <w:rPr>
      <w:rFonts w:ascii="標楷體" w:eastAsia="標楷體" w:hAnsi="標楷體" w:cs="標楷體"/>
    </w:rPr>
  </w:style>
  <w:style w:type="character" w:customStyle="1" w:styleId="20">
    <w:name w:val="標題 2 字元"/>
    <w:basedOn w:val="a0"/>
    <w:link w:val="2"/>
    <w:uiPriority w:val="9"/>
    <w:rsid w:val="00606DC7"/>
    <w:rPr>
      <w:rFonts w:cstheme="majorBidi"/>
      <w:b/>
      <w:bCs/>
      <w:sz w:val="28"/>
      <w:szCs w:val="48"/>
    </w:rPr>
  </w:style>
  <w:style w:type="character" w:customStyle="1" w:styleId="10">
    <w:name w:val="標題 1 字元"/>
    <w:basedOn w:val="a0"/>
    <w:link w:val="1"/>
    <w:uiPriority w:val="9"/>
    <w:rsid w:val="00606DC7"/>
    <w:rPr>
      <w:rFonts w:cs="Times New Roman"/>
      <w:b/>
      <w:kern w:val="0"/>
      <w:sz w:val="32"/>
    </w:rPr>
  </w:style>
  <w:style w:type="character" w:customStyle="1" w:styleId="40">
    <w:name w:val="標題 4 字元"/>
    <w:basedOn w:val="a0"/>
    <w:link w:val="4"/>
    <w:uiPriority w:val="9"/>
    <w:rsid w:val="00F5233F"/>
    <w:rPr>
      <w:rFonts w:cstheme="majorBidi"/>
      <w:b/>
      <w:kern w:val="0"/>
      <w:szCs w:val="28"/>
    </w:rPr>
  </w:style>
  <w:style w:type="character" w:customStyle="1" w:styleId="50">
    <w:name w:val="標題 5 字元"/>
    <w:basedOn w:val="a0"/>
    <w:link w:val="5"/>
    <w:uiPriority w:val="9"/>
    <w:rsid w:val="00E8536D"/>
    <w:rPr>
      <w:rFonts w:asciiTheme="minorHAnsi" w:eastAsiaTheme="majorEastAsia" w:hAnsiTheme="minorHAnsi" w:cstheme="majorBidi"/>
      <w:color w:val="0F4761" w:themeColor="accent1" w:themeShade="BF"/>
    </w:rPr>
  </w:style>
  <w:style w:type="character" w:customStyle="1" w:styleId="60">
    <w:name w:val="標題 6 字元"/>
    <w:basedOn w:val="a0"/>
    <w:link w:val="6"/>
    <w:uiPriority w:val="9"/>
    <w:semiHidden/>
    <w:rsid w:val="00E8536D"/>
    <w:rPr>
      <w:rFonts w:asciiTheme="minorHAnsi" w:eastAsiaTheme="majorEastAsia" w:hAnsiTheme="minorHAnsi" w:cstheme="majorBidi"/>
      <w:color w:val="595959" w:themeColor="text1" w:themeTint="A6"/>
    </w:rPr>
  </w:style>
  <w:style w:type="character" w:customStyle="1" w:styleId="70">
    <w:name w:val="標題 7 字元"/>
    <w:basedOn w:val="a0"/>
    <w:link w:val="7"/>
    <w:uiPriority w:val="9"/>
    <w:semiHidden/>
    <w:rsid w:val="00E8536D"/>
    <w:rPr>
      <w:rFonts w:asciiTheme="minorHAnsi" w:eastAsiaTheme="majorEastAsia" w:hAnsiTheme="minorHAnsi" w:cstheme="majorBidi"/>
      <w:color w:val="595959" w:themeColor="text1" w:themeTint="A6"/>
    </w:rPr>
  </w:style>
  <w:style w:type="character" w:customStyle="1" w:styleId="80">
    <w:name w:val="標題 8 字元"/>
    <w:basedOn w:val="a0"/>
    <w:link w:val="8"/>
    <w:uiPriority w:val="9"/>
    <w:semiHidden/>
    <w:rsid w:val="00E8536D"/>
    <w:rPr>
      <w:rFonts w:asciiTheme="minorHAnsi" w:eastAsiaTheme="majorEastAsia" w:hAnsiTheme="minorHAnsi" w:cstheme="majorBidi"/>
      <w:color w:val="272727" w:themeColor="text1" w:themeTint="D8"/>
    </w:rPr>
  </w:style>
  <w:style w:type="character" w:customStyle="1" w:styleId="90">
    <w:name w:val="標題 9 字元"/>
    <w:basedOn w:val="a0"/>
    <w:link w:val="9"/>
    <w:uiPriority w:val="9"/>
    <w:semiHidden/>
    <w:rsid w:val="00E8536D"/>
    <w:rPr>
      <w:rFonts w:asciiTheme="minorHAnsi" w:eastAsiaTheme="majorEastAsia" w:hAnsiTheme="minorHAnsi" w:cstheme="majorBidi"/>
      <w:color w:val="272727" w:themeColor="text1" w:themeTint="D8"/>
    </w:rPr>
  </w:style>
  <w:style w:type="paragraph" w:styleId="a3">
    <w:name w:val="Title"/>
    <w:basedOn w:val="a"/>
    <w:next w:val="a"/>
    <w:link w:val="a4"/>
    <w:uiPriority w:val="10"/>
    <w:qFormat/>
    <w:rsid w:val="00E8536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E8536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8536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E8536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8536D"/>
    <w:pPr>
      <w:spacing w:before="160" w:after="160"/>
      <w:jc w:val="center"/>
    </w:pPr>
    <w:rPr>
      <w:i/>
      <w:iCs/>
      <w:color w:val="404040" w:themeColor="text1" w:themeTint="BF"/>
    </w:rPr>
  </w:style>
  <w:style w:type="character" w:customStyle="1" w:styleId="a8">
    <w:name w:val="引文 字元"/>
    <w:basedOn w:val="a0"/>
    <w:link w:val="a7"/>
    <w:uiPriority w:val="29"/>
    <w:rsid w:val="00E8536D"/>
    <w:rPr>
      <w:i/>
      <w:iCs/>
      <w:color w:val="404040" w:themeColor="text1" w:themeTint="BF"/>
    </w:rPr>
  </w:style>
  <w:style w:type="paragraph" w:styleId="a9">
    <w:name w:val="List Paragraph"/>
    <w:basedOn w:val="a"/>
    <w:uiPriority w:val="34"/>
    <w:qFormat/>
    <w:rsid w:val="00E8536D"/>
    <w:pPr>
      <w:ind w:left="720"/>
      <w:contextualSpacing/>
    </w:pPr>
  </w:style>
  <w:style w:type="character" w:styleId="aa">
    <w:name w:val="Intense Emphasis"/>
    <w:basedOn w:val="a0"/>
    <w:uiPriority w:val="21"/>
    <w:qFormat/>
    <w:rsid w:val="00E8536D"/>
    <w:rPr>
      <w:i/>
      <w:iCs/>
      <w:color w:val="0F4761" w:themeColor="accent1" w:themeShade="BF"/>
    </w:rPr>
  </w:style>
  <w:style w:type="paragraph" w:styleId="ab">
    <w:name w:val="Intense Quote"/>
    <w:basedOn w:val="a"/>
    <w:next w:val="a"/>
    <w:link w:val="ac"/>
    <w:uiPriority w:val="30"/>
    <w:qFormat/>
    <w:rsid w:val="00E853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E8536D"/>
    <w:rPr>
      <w:i/>
      <w:iCs/>
      <w:color w:val="0F4761" w:themeColor="accent1" w:themeShade="BF"/>
    </w:rPr>
  </w:style>
  <w:style w:type="character" w:styleId="ad">
    <w:name w:val="Intense Reference"/>
    <w:basedOn w:val="a0"/>
    <w:uiPriority w:val="32"/>
    <w:qFormat/>
    <w:rsid w:val="00E8536D"/>
    <w:rPr>
      <w:b/>
      <w:bCs/>
      <w:smallCaps/>
      <w:color w:val="0F4761" w:themeColor="accent1" w:themeShade="BF"/>
      <w:spacing w:val="5"/>
    </w:rPr>
  </w:style>
  <w:style w:type="paragraph" w:styleId="ae">
    <w:name w:val="No Spacing"/>
    <w:uiPriority w:val="1"/>
    <w:qFormat/>
    <w:rsid w:val="00E8536D"/>
    <w:pPr>
      <w:widowControl w:val="0"/>
    </w:pPr>
  </w:style>
  <w:style w:type="table" w:styleId="af">
    <w:name w:val="Table Grid"/>
    <w:basedOn w:val="a1"/>
    <w:uiPriority w:val="39"/>
    <w:rsid w:val="00E853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laceholder Text"/>
    <w:basedOn w:val="a0"/>
    <w:uiPriority w:val="99"/>
    <w:semiHidden/>
    <w:rsid w:val="00E8536D"/>
    <w:rPr>
      <w:color w:val="666666"/>
    </w:rPr>
  </w:style>
  <w:style w:type="paragraph" w:styleId="af1">
    <w:name w:val="caption"/>
    <w:basedOn w:val="a"/>
    <w:next w:val="a"/>
    <w:uiPriority w:val="35"/>
    <w:unhideWhenUsed/>
    <w:qFormat/>
    <w:rsid w:val="00E8536D"/>
    <w:rPr>
      <w:sz w:val="20"/>
      <w:szCs w:val="20"/>
    </w:rPr>
  </w:style>
  <w:style w:type="paragraph" w:styleId="af2">
    <w:name w:val="header"/>
    <w:basedOn w:val="a"/>
    <w:link w:val="af3"/>
    <w:uiPriority w:val="99"/>
    <w:unhideWhenUsed/>
    <w:rsid w:val="00F5711D"/>
    <w:pPr>
      <w:tabs>
        <w:tab w:val="center" w:pos="4153"/>
        <w:tab w:val="right" w:pos="8306"/>
      </w:tabs>
      <w:snapToGrid w:val="0"/>
    </w:pPr>
    <w:rPr>
      <w:sz w:val="20"/>
      <w:szCs w:val="20"/>
    </w:rPr>
  </w:style>
  <w:style w:type="character" w:customStyle="1" w:styleId="af3">
    <w:name w:val="頁首 字元"/>
    <w:basedOn w:val="a0"/>
    <w:link w:val="af2"/>
    <w:uiPriority w:val="99"/>
    <w:rsid w:val="00F5711D"/>
    <w:rPr>
      <w:sz w:val="20"/>
      <w:szCs w:val="20"/>
    </w:rPr>
  </w:style>
  <w:style w:type="paragraph" w:styleId="af4">
    <w:name w:val="footer"/>
    <w:basedOn w:val="a"/>
    <w:link w:val="af5"/>
    <w:uiPriority w:val="99"/>
    <w:unhideWhenUsed/>
    <w:rsid w:val="00F5711D"/>
    <w:pPr>
      <w:tabs>
        <w:tab w:val="center" w:pos="4153"/>
        <w:tab w:val="right" w:pos="8306"/>
      </w:tabs>
      <w:snapToGrid w:val="0"/>
    </w:pPr>
    <w:rPr>
      <w:sz w:val="20"/>
      <w:szCs w:val="20"/>
    </w:rPr>
  </w:style>
  <w:style w:type="character" w:customStyle="1" w:styleId="af5">
    <w:name w:val="頁尾 字元"/>
    <w:basedOn w:val="a0"/>
    <w:link w:val="af4"/>
    <w:uiPriority w:val="99"/>
    <w:rsid w:val="00F5711D"/>
    <w:rPr>
      <w:sz w:val="20"/>
      <w:szCs w:val="20"/>
    </w:rPr>
  </w:style>
  <w:style w:type="table" w:customStyle="1" w:styleId="13">
    <w:name w:val="表格格線1"/>
    <w:basedOn w:val="a1"/>
    <w:next w:val="af"/>
    <w:uiPriority w:val="39"/>
    <w:rsid w:val="00C065EA"/>
    <w:rPr>
      <w:rFonts w:ascii="Calibri" w:eastAsia="新細明體"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
    <w:name w:val="無清單1"/>
    <w:next w:val="a2"/>
    <w:uiPriority w:val="99"/>
    <w:semiHidden/>
    <w:unhideWhenUsed/>
    <w:rsid w:val="006909BC"/>
  </w:style>
  <w:style w:type="paragraph" w:customStyle="1" w:styleId="15">
    <w:name w:val="頁首1"/>
    <w:basedOn w:val="a"/>
    <w:next w:val="af2"/>
    <w:uiPriority w:val="99"/>
    <w:unhideWhenUsed/>
    <w:rsid w:val="006909BC"/>
    <w:pPr>
      <w:tabs>
        <w:tab w:val="center" w:pos="4153"/>
        <w:tab w:val="right" w:pos="8306"/>
      </w:tabs>
      <w:snapToGrid w:val="0"/>
      <w:spacing w:line="240" w:lineRule="auto"/>
    </w:pPr>
    <w:rPr>
      <w:sz w:val="20"/>
      <w:szCs w:val="20"/>
    </w:rPr>
  </w:style>
  <w:style w:type="paragraph" w:customStyle="1" w:styleId="16">
    <w:name w:val="頁尾1"/>
    <w:basedOn w:val="a"/>
    <w:next w:val="af4"/>
    <w:uiPriority w:val="99"/>
    <w:unhideWhenUsed/>
    <w:rsid w:val="006909BC"/>
    <w:pPr>
      <w:tabs>
        <w:tab w:val="center" w:pos="4153"/>
        <w:tab w:val="right" w:pos="8306"/>
      </w:tabs>
      <w:snapToGrid w:val="0"/>
      <w:spacing w:line="240" w:lineRule="auto"/>
    </w:pPr>
    <w:rPr>
      <w:sz w:val="20"/>
      <w:szCs w:val="20"/>
    </w:rPr>
  </w:style>
  <w:style w:type="numbering" w:customStyle="1" w:styleId="110">
    <w:name w:val="無清單11"/>
    <w:next w:val="a2"/>
    <w:uiPriority w:val="99"/>
    <w:semiHidden/>
    <w:unhideWhenUsed/>
    <w:rsid w:val="006909BC"/>
  </w:style>
  <w:style w:type="character" w:styleId="af6">
    <w:name w:val="annotation reference"/>
    <w:basedOn w:val="a0"/>
    <w:uiPriority w:val="99"/>
    <w:semiHidden/>
    <w:unhideWhenUsed/>
    <w:rsid w:val="006909BC"/>
    <w:rPr>
      <w:sz w:val="18"/>
      <w:szCs w:val="18"/>
    </w:rPr>
  </w:style>
  <w:style w:type="paragraph" w:styleId="af7">
    <w:name w:val="annotation text"/>
    <w:basedOn w:val="a"/>
    <w:link w:val="af8"/>
    <w:uiPriority w:val="99"/>
    <w:unhideWhenUsed/>
    <w:rsid w:val="006909BC"/>
    <w:pPr>
      <w:outlineLvl w:val="3"/>
    </w:pPr>
    <w:rPr>
      <w:rFonts w:ascii="標楷體" w:hAnsi="標楷體"/>
    </w:rPr>
  </w:style>
  <w:style w:type="character" w:customStyle="1" w:styleId="af8">
    <w:name w:val="註解文字 字元"/>
    <w:basedOn w:val="a0"/>
    <w:link w:val="af7"/>
    <w:uiPriority w:val="99"/>
    <w:rsid w:val="006909BC"/>
    <w:rPr>
      <w:rFonts w:ascii="標楷體" w:hAnsi="標楷體"/>
    </w:rPr>
  </w:style>
  <w:style w:type="paragraph" w:styleId="af9">
    <w:name w:val="annotation subject"/>
    <w:basedOn w:val="af7"/>
    <w:next w:val="af7"/>
    <w:link w:val="afa"/>
    <w:uiPriority w:val="99"/>
    <w:semiHidden/>
    <w:unhideWhenUsed/>
    <w:rsid w:val="006909BC"/>
    <w:rPr>
      <w:b/>
      <w:bCs/>
    </w:rPr>
  </w:style>
  <w:style w:type="character" w:customStyle="1" w:styleId="afa">
    <w:name w:val="註解主旨 字元"/>
    <w:basedOn w:val="af8"/>
    <w:link w:val="af9"/>
    <w:uiPriority w:val="99"/>
    <w:semiHidden/>
    <w:rsid w:val="006909BC"/>
    <w:rPr>
      <w:rFonts w:ascii="標楷體" w:hAnsi="標楷體"/>
      <w:b/>
      <w:bCs/>
    </w:rPr>
  </w:style>
  <w:style w:type="numbering" w:customStyle="1" w:styleId="111">
    <w:name w:val="無清單111"/>
    <w:next w:val="a2"/>
    <w:uiPriority w:val="99"/>
    <w:semiHidden/>
    <w:unhideWhenUsed/>
    <w:rsid w:val="006909BC"/>
  </w:style>
  <w:style w:type="paragraph" w:customStyle="1" w:styleId="msonormal0">
    <w:name w:val="msonormal"/>
    <w:basedOn w:val="a"/>
    <w:rsid w:val="006909BC"/>
    <w:pPr>
      <w:widowControl/>
      <w:spacing w:before="100" w:beforeAutospacing="1" w:after="100" w:afterAutospacing="1"/>
      <w:outlineLvl w:val="3"/>
    </w:pPr>
    <w:rPr>
      <w:rFonts w:ascii="新細明體" w:eastAsia="新細明體" w:hAnsi="新細明體" w:cs="新細明體"/>
      <w:kern w:val="0"/>
      <w:szCs w:val="24"/>
    </w:rPr>
  </w:style>
  <w:style w:type="paragraph" w:customStyle="1" w:styleId="17">
    <w:name w:val="目錄標題1"/>
    <w:basedOn w:val="1"/>
    <w:next w:val="a"/>
    <w:uiPriority w:val="39"/>
    <w:unhideWhenUsed/>
    <w:qFormat/>
    <w:rsid w:val="006909BC"/>
    <w:pPr>
      <w:keepLines/>
      <w:numPr>
        <w:numId w:val="0"/>
      </w:numPr>
      <w:spacing w:before="240" w:after="0" w:line="259" w:lineRule="auto"/>
      <w:outlineLvl w:val="9"/>
    </w:pPr>
    <w:rPr>
      <w:rFonts w:asciiTheme="majorHAnsi" w:hAnsiTheme="majorHAnsi"/>
      <w:b w:val="0"/>
      <w:bCs/>
      <w:color w:val="2F5496"/>
      <w:szCs w:val="32"/>
    </w:rPr>
  </w:style>
  <w:style w:type="paragraph" w:styleId="21">
    <w:name w:val="toc 2"/>
    <w:basedOn w:val="a"/>
    <w:next w:val="a"/>
    <w:autoRedefine/>
    <w:uiPriority w:val="39"/>
    <w:unhideWhenUsed/>
    <w:qFormat/>
    <w:rsid w:val="00006C9B"/>
    <w:pPr>
      <w:widowControl/>
      <w:spacing w:after="100" w:line="259" w:lineRule="auto"/>
      <w:ind w:left="221"/>
      <w:outlineLvl w:val="3"/>
    </w:pPr>
    <w:rPr>
      <w:rFonts w:cs="Times New Roman"/>
      <w:kern w:val="0"/>
    </w:rPr>
  </w:style>
  <w:style w:type="paragraph" w:styleId="18">
    <w:name w:val="toc 1"/>
    <w:basedOn w:val="a"/>
    <w:next w:val="a"/>
    <w:autoRedefine/>
    <w:uiPriority w:val="39"/>
    <w:unhideWhenUsed/>
    <w:qFormat/>
    <w:rsid w:val="00006C9B"/>
    <w:pPr>
      <w:widowControl/>
      <w:spacing w:after="100" w:line="259" w:lineRule="auto"/>
      <w:outlineLvl w:val="3"/>
    </w:pPr>
    <w:rPr>
      <w:rFonts w:cs="Times New Roman"/>
      <w:b/>
      <w:kern w:val="0"/>
    </w:rPr>
  </w:style>
  <w:style w:type="paragraph" w:styleId="31">
    <w:name w:val="toc 3"/>
    <w:basedOn w:val="a"/>
    <w:next w:val="a"/>
    <w:autoRedefine/>
    <w:uiPriority w:val="39"/>
    <w:unhideWhenUsed/>
    <w:qFormat/>
    <w:rsid w:val="00A54ED8"/>
    <w:pPr>
      <w:widowControl/>
      <w:spacing w:after="100" w:line="259" w:lineRule="auto"/>
      <w:ind w:left="442"/>
      <w:outlineLvl w:val="3"/>
    </w:pPr>
    <w:rPr>
      <w:rFonts w:cs="Times New Roman"/>
      <w:kern w:val="0"/>
    </w:rPr>
  </w:style>
  <w:style w:type="table" w:customStyle="1" w:styleId="112">
    <w:name w:val="表格格線11"/>
    <w:basedOn w:val="a1"/>
    <w:next w:val="af"/>
    <w:uiPriority w:val="39"/>
    <w:rsid w:val="006909BC"/>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
    <w:name w:val="無清單2"/>
    <w:next w:val="a2"/>
    <w:uiPriority w:val="99"/>
    <w:semiHidden/>
    <w:unhideWhenUsed/>
    <w:rsid w:val="006909BC"/>
  </w:style>
  <w:style w:type="table" w:customStyle="1" w:styleId="23">
    <w:name w:val="表格格線2"/>
    <w:basedOn w:val="a1"/>
    <w:next w:val="af"/>
    <w:uiPriority w:val="39"/>
    <w:rsid w:val="006909BC"/>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9">
    <w:name w:val="頁首 字元1"/>
    <w:basedOn w:val="a0"/>
    <w:uiPriority w:val="99"/>
    <w:rsid w:val="006909BC"/>
    <w:rPr>
      <w:sz w:val="20"/>
      <w:szCs w:val="20"/>
    </w:rPr>
  </w:style>
  <w:style w:type="character" w:customStyle="1" w:styleId="1a">
    <w:name w:val="頁尾 字元1"/>
    <w:basedOn w:val="a0"/>
    <w:uiPriority w:val="99"/>
    <w:rsid w:val="006909BC"/>
    <w:rPr>
      <w:sz w:val="20"/>
      <w:szCs w:val="20"/>
    </w:rPr>
  </w:style>
  <w:style w:type="paragraph" w:styleId="afb">
    <w:name w:val="TOC Heading"/>
    <w:basedOn w:val="1"/>
    <w:next w:val="a"/>
    <w:uiPriority w:val="39"/>
    <w:unhideWhenUsed/>
    <w:qFormat/>
    <w:rsid w:val="006909BC"/>
    <w:pPr>
      <w:keepLines/>
      <w:numPr>
        <w:numId w:val="0"/>
      </w:numPr>
      <w:spacing w:before="240" w:after="0" w:line="259" w:lineRule="auto"/>
      <w:outlineLvl w:val="9"/>
    </w:pPr>
    <w:rPr>
      <w:rFonts w:asciiTheme="majorHAnsi" w:hAnsiTheme="majorHAnsi"/>
      <w:b w:val="0"/>
      <w:bCs/>
      <w:color w:val="0F4761" w:themeColor="accent1" w:themeShade="BF"/>
      <w:szCs w:val="32"/>
    </w:rPr>
  </w:style>
  <w:style w:type="paragraph" w:styleId="afc">
    <w:name w:val="Revision"/>
    <w:hidden/>
    <w:uiPriority w:val="99"/>
    <w:semiHidden/>
    <w:rsid w:val="004E2752"/>
  </w:style>
  <w:style w:type="table" w:customStyle="1" w:styleId="afd">
    <w:name w:val="樣式"/>
    <w:basedOn w:val="a1"/>
    <w:uiPriority w:val="99"/>
    <w:rsid w:val="00AC3F84"/>
    <w:pPr>
      <w:jc w:val="center"/>
    </w:pPr>
    <w:tblPr>
      <w:jc w:val="center"/>
      <w:tblBorders>
        <w:top w:val="single" w:sz="12" w:space="0" w:color="auto"/>
        <w:bottom w:val="single" w:sz="12" w:space="0" w:color="auto"/>
      </w:tblBorders>
    </w:tblPr>
    <w:trPr>
      <w:jc w:val="center"/>
    </w:trPr>
    <w:tcPr>
      <w:vAlign w:val="center"/>
    </w:tcPr>
    <w:tblStylePr w:type="firstRow">
      <w:tblPr/>
      <w:tcPr>
        <w:tcBorders>
          <w:bottom w:val="double" w:sz="4" w:space="0" w:color="auto"/>
        </w:tcBorders>
      </w:tcPr>
    </w:tblStylePr>
  </w:style>
  <w:style w:type="character" w:styleId="afe">
    <w:name w:val="Hyperlink"/>
    <w:basedOn w:val="a0"/>
    <w:uiPriority w:val="99"/>
    <w:unhideWhenUsed/>
    <w:rsid w:val="00942B5E"/>
    <w:rPr>
      <w:color w:val="467886" w:themeColor="hyperlink"/>
      <w:u w:val="single"/>
    </w:rPr>
  </w:style>
  <w:style w:type="paragraph" w:styleId="aff">
    <w:name w:val="table of figures"/>
    <w:basedOn w:val="a"/>
    <w:next w:val="a"/>
    <w:autoRedefine/>
    <w:uiPriority w:val="99"/>
    <w:unhideWhenUsed/>
    <w:rsid w:val="00026EA1"/>
    <w:pPr>
      <w:ind w:left="200" w:hangingChars="200" w:hanging="200"/>
    </w:pPr>
  </w:style>
  <w:style w:type="character" w:styleId="aff0">
    <w:name w:val="FollowedHyperlink"/>
    <w:basedOn w:val="a0"/>
    <w:uiPriority w:val="99"/>
    <w:semiHidden/>
    <w:unhideWhenUsed/>
    <w:rsid w:val="00FA46FD"/>
    <w:rPr>
      <w:color w:val="96607D" w:themeColor="followedHyperlink"/>
      <w:u w:val="single"/>
    </w:rPr>
  </w:style>
  <w:style w:type="character" w:customStyle="1" w:styleId="1b">
    <w:name w:val="超連結1"/>
    <w:basedOn w:val="a0"/>
    <w:uiPriority w:val="99"/>
    <w:semiHidden/>
    <w:unhideWhenUsed/>
    <w:rsid w:val="00A8506D"/>
    <w:rPr>
      <w:color w:val="467886"/>
      <w:u w:val="single"/>
    </w:rPr>
  </w:style>
  <w:style w:type="character" w:customStyle="1" w:styleId="1c">
    <w:name w:val="已查閱的超連結1"/>
    <w:basedOn w:val="a0"/>
    <w:uiPriority w:val="99"/>
    <w:semiHidden/>
    <w:unhideWhenUsed/>
    <w:rsid w:val="00A8506D"/>
    <w:rPr>
      <w:color w:val="96607D"/>
      <w:u w:val="single"/>
    </w:rPr>
  </w:style>
  <w:style w:type="table" w:customStyle="1" w:styleId="210">
    <w:name w:val="表格格線21"/>
    <w:basedOn w:val="a1"/>
    <w:uiPriority w:val="39"/>
    <w:rsid w:val="00A8506D"/>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樣式2"/>
    <w:basedOn w:val="a1"/>
    <w:uiPriority w:val="99"/>
    <w:rsid w:val="00A8506D"/>
    <w:pPr>
      <w:jc w:val="center"/>
    </w:pPr>
    <w:tblPr>
      <w:tblInd w:w="0" w:type="nil"/>
      <w:tblBorders>
        <w:top w:val="single" w:sz="12" w:space="0" w:color="auto"/>
        <w:bottom w:val="single" w:sz="12" w:space="0" w:color="auto"/>
      </w:tblBorders>
    </w:tblPr>
    <w:tcPr>
      <w:vAlign w:val="center"/>
    </w:tcPr>
    <w:tblStylePr w:type="firstRow">
      <w:tblPr/>
      <w:tcPr>
        <w:tcBorders>
          <w:bottom w:val="double" w:sz="4"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94706">
      <w:bodyDiv w:val="1"/>
      <w:marLeft w:val="0"/>
      <w:marRight w:val="0"/>
      <w:marTop w:val="0"/>
      <w:marBottom w:val="0"/>
      <w:divBdr>
        <w:top w:val="none" w:sz="0" w:space="0" w:color="auto"/>
        <w:left w:val="none" w:sz="0" w:space="0" w:color="auto"/>
        <w:bottom w:val="none" w:sz="0" w:space="0" w:color="auto"/>
        <w:right w:val="none" w:sz="0" w:space="0" w:color="auto"/>
      </w:divBdr>
    </w:div>
    <w:div w:id="67577868">
      <w:bodyDiv w:val="1"/>
      <w:marLeft w:val="0"/>
      <w:marRight w:val="0"/>
      <w:marTop w:val="0"/>
      <w:marBottom w:val="0"/>
      <w:divBdr>
        <w:top w:val="none" w:sz="0" w:space="0" w:color="auto"/>
        <w:left w:val="none" w:sz="0" w:space="0" w:color="auto"/>
        <w:bottom w:val="none" w:sz="0" w:space="0" w:color="auto"/>
        <w:right w:val="none" w:sz="0" w:space="0" w:color="auto"/>
      </w:divBdr>
    </w:div>
    <w:div w:id="241650017">
      <w:bodyDiv w:val="1"/>
      <w:marLeft w:val="0"/>
      <w:marRight w:val="0"/>
      <w:marTop w:val="0"/>
      <w:marBottom w:val="0"/>
      <w:divBdr>
        <w:top w:val="none" w:sz="0" w:space="0" w:color="auto"/>
        <w:left w:val="none" w:sz="0" w:space="0" w:color="auto"/>
        <w:bottom w:val="none" w:sz="0" w:space="0" w:color="auto"/>
        <w:right w:val="none" w:sz="0" w:space="0" w:color="auto"/>
      </w:divBdr>
    </w:div>
    <w:div w:id="285818233">
      <w:bodyDiv w:val="1"/>
      <w:marLeft w:val="0"/>
      <w:marRight w:val="0"/>
      <w:marTop w:val="0"/>
      <w:marBottom w:val="0"/>
      <w:divBdr>
        <w:top w:val="none" w:sz="0" w:space="0" w:color="auto"/>
        <w:left w:val="none" w:sz="0" w:space="0" w:color="auto"/>
        <w:bottom w:val="none" w:sz="0" w:space="0" w:color="auto"/>
        <w:right w:val="none" w:sz="0" w:space="0" w:color="auto"/>
      </w:divBdr>
    </w:div>
    <w:div w:id="398866263">
      <w:bodyDiv w:val="1"/>
      <w:marLeft w:val="0"/>
      <w:marRight w:val="0"/>
      <w:marTop w:val="0"/>
      <w:marBottom w:val="0"/>
      <w:divBdr>
        <w:top w:val="none" w:sz="0" w:space="0" w:color="auto"/>
        <w:left w:val="none" w:sz="0" w:space="0" w:color="auto"/>
        <w:bottom w:val="none" w:sz="0" w:space="0" w:color="auto"/>
        <w:right w:val="none" w:sz="0" w:space="0" w:color="auto"/>
      </w:divBdr>
    </w:div>
    <w:div w:id="474223357">
      <w:bodyDiv w:val="1"/>
      <w:marLeft w:val="0"/>
      <w:marRight w:val="0"/>
      <w:marTop w:val="0"/>
      <w:marBottom w:val="0"/>
      <w:divBdr>
        <w:top w:val="none" w:sz="0" w:space="0" w:color="auto"/>
        <w:left w:val="none" w:sz="0" w:space="0" w:color="auto"/>
        <w:bottom w:val="none" w:sz="0" w:space="0" w:color="auto"/>
        <w:right w:val="none" w:sz="0" w:space="0" w:color="auto"/>
      </w:divBdr>
    </w:div>
    <w:div w:id="580988746">
      <w:bodyDiv w:val="1"/>
      <w:marLeft w:val="0"/>
      <w:marRight w:val="0"/>
      <w:marTop w:val="0"/>
      <w:marBottom w:val="0"/>
      <w:divBdr>
        <w:top w:val="none" w:sz="0" w:space="0" w:color="auto"/>
        <w:left w:val="none" w:sz="0" w:space="0" w:color="auto"/>
        <w:bottom w:val="none" w:sz="0" w:space="0" w:color="auto"/>
        <w:right w:val="none" w:sz="0" w:space="0" w:color="auto"/>
      </w:divBdr>
    </w:div>
    <w:div w:id="969094595">
      <w:bodyDiv w:val="1"/>
      <w:marLeft w:val="0"/>
      <w:marRight w:val="0"/>
      <w:marTop w:val="0"/>
      <w:marBottom w:val="0"/>
      <w:divBdr>
        <w:top w:val="none" w:sz="0" w:space="0" w:color="auto"/>
        <w:left w:val="none" w:sz="0" w:space="0" w:color="auto"/>
        <w:bottom w:val="none" w:sz="0" w:space="0" w:color="auto"/>
        <w:right w:val="none" w:sz="0" w:space="0" w:color="auto"/>
      </w:divBdr>
    </w:div>
    <w:div w:id="1024983138">
      <w:bodyDiv w:val="1"/>
      <w:marLeft w:val="0"/>
      <w:marRight w:val="0"/>
      <w:marTop w:val="0"/>
      <w:marBottom w:val="0"/>
      <w:divBdr>
        <w:top w:val="none" w:sz="0" w:space="0" w:color="auto"/>
        <w:left w:val="none" w:sz="0" w:space="0" w:color="auto"/>
        <w:bottom w:val="none" w:sz="0" w:space="0" w:color="auto"/>
        <w:right w:val="none" w:sz="0" w:space="0" w:color="auto"/>
      </w:divBdr>
    </w:div>
    <w:div w:id="1187401654">
      <w:bodyDiv w:val="1"/>
      <w:marLeft w:val="0"/>
      <w:marRight w:val="0"/>
      <w:marTop w:val="0"/>
      <w:marBottom w:val="0"/>
      <w:divBdr>
        <w:top w:val="none" w:sz="0" w:space="0" w:color="auto"/>
        <w:left w:val="none" w:sz="0" w:space="0" w:color="auto"/>
        <w:bottom w:val="none" w:sz="0" w:space="0" w:color="auto"/>
        <w:right w:val="none" w:sz="0" w:space="0" w:color="auto"/>
      </w:divBdr>
    </w:div>
    <w:div w:id="1325546197">
      <w:bodyDiv w:val="1"/>
      <w:marLeft w:val="0"/>
      <w:marRight w:val="0"/>
      <w:marTop w:val="0"/>
      <w:marBottom w:val="0"/>
      <w:divBdr>
        <w:top w:val="none" w:sz="0" w:space="0" w:color="auto"/>
        <w:left w:val="none" w:sz="0" w:space="0" w:color="auto"/>
        <w:bottom w:val="none" w:sz="0" w:space="0" w:color="auto"/>
        <w:right w:val="none" w:sz="0" w:space="0" w:color="auto"/>
      </w:divBdr>
    </w:div>
    <w:div w:id="1346059886">
      <w:bodyDiv w:val="1"/>
      <w:marLeft w:val="0"/>
      <w:marRight w:val="0"/>
      <w:marTop w:val="0"/>
      <w:marBottom w:val="0"/>
      <w:divBdr>
        <w:top w:val="none" w:sz="0" w:space="0" w:color="auto"/>
        <w:left w:val="none" w:sz="0" w:space="0" w:color="auto"/>
        <w:bottom w:val="none" w:sz="0" w:space="0" w:color="auto"/>
        <w:right w:val="none" w:sz="0" w:space="0" w:color="auto"/>
      </w:divBdr>
    </w:div>
    <w:div w:id="15369651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63A7B-DA17-4476-9C83-B8CDAB2EE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2787</TotalTime>
  <Pages>4</Pages>
  <Words>782</Words>
  <Characters>2191</Characters>
  <Application>Microsoft Office Word</Application>
  <DocSecurity>0</DocSecurity>
  <Lines>64</Lines>
  <Paragraphs>27</Paragraphs>
  <ScaleCrop>false</ScaleCrop>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昱嫻 郭</dc:creator>
  <cp:keywords/>
  <dc:description/>
  <cp:lastModifiedBy>昱嫻 郭</cp:lastModifiedBy>
  <cp:revision>114</cp:revision>
  <cp:lastPrinted>2024-06-04T02:25:00Z</cp:lastPrinted>
  <dcterms:created xsi:type="dcterms:W3CDTF">2024-02-17T08:13:00Z</dcterms:created>
  <dcterms:modified xsi:type="dcterms:W3CDTF">2024-07-01T07:42:00Z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8beb6034-d3e6-42bf-a30c-87fb45fe80b2</vt:lpwstr>
  </property>
</Properties>
</file>